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7EF" w:rsidRPr="00BA7BE4" w:rsidRDefault="00F737EF">
      <w:r w:rsidRPr="00BA7BE4">
        <w:tab/>
      </w:r>
    </w:p>
    <w:p w:rsidR="00F737EF" w:rsidRPr="00BA7BE4" w:rsidRDefault="00F737EF">
      <w:pPr>
        <w:pBdr>
          <w:bottom w:val="single" w:sz="6" w:space="1" w:color="auto"/>
        </w:pBdr>
        <w:jc w:val="center"/>
      </w:pPr>
      <w:bookmarkStart w:id="0" w:name="_Ref104198407"/>
      <w:bookmarkEnd w:id="0"/>
      <w:r w:rsidRPr="00A2029A">
        <w:rPr>
          <w:rFonts w:ascii="Helvetica" w:hAnsi="Helvetica"/>
          <w:color w:val="333333"/>
          <w:sz w:val="19"/>
          <w:szCs w:val="19"/>
        </w:rPr>
        <w:t xml:space="preserve"> </w:t>
      </w:r>
      <w:r w:rsidRPr="004667A0">
        <w:rPr>
          <w:rFonts w:ascii="Helvetica" w:hAnsi="Helvetica"/>
          <w:noProof/>
          <w:color w:val="666666"/>
          <w:sz w:val="19"/>
          <w:szCs w:val="19"/>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9" type="#_x0000_t75" alt="FAST" style="width:112.2pt;height:36pt;visibility:visible">
            <v:imagedata r:id="rId7" o:title=""/>
          </v:shape>
        </w:pict>
      </w:r>
    </w:p>
    <w:p w:rsidR="00F737EF" w:rsidRPr="00BA7BE4" w:rsidRDefault="00F737EF">
      <w:pPr>
        <w:pBdr>
          <w:bottom w:val="single" w:sz="6" w:space="1" w:color="auto"/>
        </w:pBdr>
        <w:jc w:val="center"/>
      </w:pPr>
      <w:r>
        <w:rPr>
          <w:noProof/>
          <w:lang w:eastAsia="zh-CN"/>
        </w:rPr>
        <w:pict>
          <v:shape id="Picture 4" o:spid="_x0000_s1026" type="#_x0000_t75" style="position:absolute;left:0;text-align:left;margin-left:166pt;margin-top:75.8pt;width:150.3pt;height:12pt;z-index:251658240;visibility:visible;mso-position-horizontal-relative:margin;mso-position-vertical-relative:margin" o:allowoverlap="f">
            <v:imagedata r:id="rId8" o:title=""/>
            <w10:wrap anchorx="margin" anchory="margin"/>
          </v:shape>
        </w:pict>
      </w:r>
    </w:p>
    <w:p w:rsidR="00F737EF" w:rsidRPr="00BA7BE4" w:rsidRDefault="00F737EF">
      <w:pPr>
        <w:pBdr>
          <w:bottom w:val="single" w:sz="6" w:space="1" w:color="auto"/>
        </w:pBdr>
        <w:jc w:val="center"/>
      </w:pPr>
    </w:p>
    <w:p w:rsidR="00F737EF" w:rsidRDefault="00F737EF">
      <w:pPr>
        <w:pStyle w:val="TitleCover"/>
        <w:rPr>
          <w:lang w:val="en-US"/>
        </w:rPr>
      </w:pPr>
      <w:r>
        <w:rPr>
          <w:lang w:val="en-US"/>
        </w:rPr>
        <w:t>SPH</w:t>
      </w:r>
      <w:r>
        <w:rPr>
          <w:lang w:val="en-US"/>
        </w:rPr>
        <w:br/>
      </w:r>
      <w:r w:rsidRPr="00802A5E">
        <w:rPr>
          <w:sz w:val="44"/>
          <w:szCs w:val="44"/>
          <w:lang w:val="en-US"/>
        </w:rPr>
        <w:t>IP Tracking</w:t>
      </w:r>
    </w:p>
    <w:p w:rsidR="00F737EF" w:rsidRPr="00802A5E" w:rsidRDefault="00F737EF" w:rsidP="00802A5E">
      <w:pPr>
        <w:pStyle w:val="SubtitleCover"/>
        <w:rPr>
          <w:lang w:val="en-US"/>
        </w:rPr>
      </w:pPr>
    </w:p>
    <w:p w:rsidR="00F737EF" w:rsidRPr="00802A5E" w:rsidRDefault="00F737EF" w:rsidP="00C40155">
      <w:pPr>
        <w:pStyle w:val="SubtitleCover"/>
        <w:rPr>
          <w:color w:val="FF0000"/>
          <w:sz w:val="40"/>
          <w:szCs w:val="40"/>
          <w:lang w:val="en-US"/>
        </w:rPr>
      </w:pPr>
      <w:r w:rsidRPr="00802A5E">
        <w:rPr>
          <w:color w:val="FF0000"/>
          <w:sz w:val="40"/>
          <w:szCs w:val="40"/>
          <w:lang w:val="en-US"/>
        </w:rPr>
        <w:t>Version 1.</w:t>
      </w:r>
      <w:ins w:id="1" w:author="fastwin" w:date="2009-01-23T11:33:00Z">
        <w:r>
          <w:rPr>
            <w:color w:val="FF0000"/>
            <w:sz w:val="40"/>
            <w:szCs w:val="40"/>
            <w:lang w:val="en-US"/>
          </w:rPr>
          <w:t>7</w:t>
        </w:r>
      </w:ins>
      <w:ins w:id="2" w:author="Tim Hill" w:date="2008-12-03T23:53:00Z">
        <w:del w:id="3" w:author="fastwin" w:date="2009-01-23T11:33:00Z">
          <w:r w:rsidDel="00E234EA">
            <w:rPr>
              <w:color w:val="FF0000"/>
              <w:sz w:val="40"/>
              <w:szCs w:val="40"/>
              <w:lang w:val="en-US"/>
            </w:rPr>
            <w:delText>6</w:delText>
          </w:r>
        </w:del>
      </w:ins>
      <w:del w:id="4" w:author="Tim Hill" w:date="2008-12-03T23:53:00Z">
        <w:r w:rsidDel="003D3BE2">
          <w:rPr>
            <w:color w:val="FF0000"/>
            <w:sz w:val="40"/>
            <w:szCs w:val="40"/>
            <w:lang w:val="en-US"/>
          </w:rPr>
          <w:delText>5</w:delText>
        </w:r>
      </w:del>
    </w:p>
    <w:p w:rsidR="00F737EF" w:rsidRPr="00BA7BE4" w:rsidRDefault="00F737EF">
      <w:pPr>
        <w:pStyle w:val="BodyText"/>
        <w:rPr>
          <w:lang w:val="en-US"/>
        </w:rPr>
      </w:pPr>
    </w:p>
    <w:p w:rsidR="00F737EF" w:rsidRPr="00BA7BE4" w:rsidRDefault="00F737EF">
      <w:pPr>
        <w:pBdr>
          <w:bottom w:val="single" w:sz="6" w:space="1" w:color="auto"/>
        </w:pBdr>
      </w:pPr>
    </w:p>
    <w:p w:rsidR="00F737EF" w:rsidRPr="00BA7BE4" w:rsidRDefault="00F737EF"/>
    <w:p w:rsidR="00F737EF" w:rsidRPr="00BA7BE4" w:rsidRDefault="00F737EF">
      <w:pPr>
        <w:pStyle w:val="SubtitleCover"/>
        <w:pBdr>
          <w:top w:val="none" w:sz="0" w:space="0" w:color="auto"/>
        </w:pBdr>
        <w:rPr>
          <w:lang w:val="en-US"/>
        </w:rPr>
      </w:pPr>
      <w:r w:rsidRPr="00BA7BE4">
        <w:rPr>
          <w:lang w:val="en-US"/>
        </w:rPr>
        <w:t>Solution Architecture</w:t>
      </w:r>
    </w:p>
    <w:p w:rsidR="00F737EF" w:rsidRPr="00BA7BE4" w:rsidRDefault="00F737EF"/>
    <w:p w:rsidR="00F737EF" w:rsidRPr="00BA7BE4" w:rsidRDefault="00F737EF"/>
    <w:p w:rsidR="00F737EF" w:rsidRPr="00BA7BE4" w:rsidRDefault="00F737EF"/>
    <w:p w:rsidR="00F737EF" w:rsidRPr="00BA7BE4" w:rsidRDefault="00F737EF"/>
    <w:p w:rsidR="00F737EF" w:rsidRPr="00BA7BE4" w:rsidRDefault="00F737EF">
      <w:pPr>
        <w:pStyle w:val="SubtitleCover"/>
        <w:pBdr>
          <w:top w:val="none" w:sz="0" w:space="0" w:color="auto"/>
        </w:pBdr>
        <w:rPr>
          <w:lang w:val="en-US"/>
        </w:rPr>
      </w:pPr>
    </w:p>
    <w:p w:rsidR="00F737EF" w:rsidRPr="00BA7BE4" w:rsidRDefault="00F737EF">
      <w:pPr>
        <w:pStyle w:val="SubtitleCover"/>
        <w:pBdr>
          <w:top w:val="none" w:sz="0" w:space="0" w:color="auto"/>
        </w:pBdr>
        <w:rPr>
          <w:sz w:val="28"/>
          <w:lang w:val="en-US"/>
        </w:rPr>
      </w:pPr>
      <w:r w:rsidRPr="00BA7BE4">
        <w:rPr>
          <w:sz w:val="28"/>
          <w:lang w:val="en-US"/>
        </w:rPr>
        <w:t xml:space="preserve">Last Revised </w:t>
      </w:r>
      <w:r w:rsidRPr="00BA7BE4">
        <w:rPr>
          <w:sz w:val="28"/>
          <w:lang w:val="en-US"/>
        </w:rPr>
        <w:fldChar w:fldCharType="begin"/>
      </w:r>
      <w:r w:rsidRPr="00BA7BE4">
        <w:rPr>
          <w:sz w:val="28"/>
          <w:lang w:val="en-US"/>
        </w:rPr>
        <w:instrText xml:space="preserve"> SAVEDATE \@ "d MMMM yyyy" \* MERGEFORMAT </w:instrText>
      </w:r>
      <w:r w:rsidRPr="00BA7BE4">
        <w:rPr>
          <w:sz w:val="28"/>
          <w:lang w:val="en-US"/>
        </w:rPr>
        <w:fldChar w:fldCharType="separate"/>
      </w:r>
      <w:ins w:id="5" w:author="fastwin" w:date="2009-01-29T12:00:00Z">
        <w:r>
          <w:rPr>
            <w:noProof/>
            <w:sz w:val="28"/>
            <w:lang w:val="en-US"/>
          </w:rPr>
          <w:t>23 January 2009</w:t>
        </w:r>
      </w:ins>
      <w:ins w:id="6" w:author="lunz" w:date="2008-12-04T13:29:00Z">
        <w:del w:id="7" w:author="fastwin" w:date="2009-01-23T11:20:00Z">
          <w:r w:rsidDel="00ED14A0">
            <w:rPr>
              <w:noProof/>
              <w:sz w:val="28"/>
              <w:lang w:val="en-US"/>
            </w:rPr>
            <w:delText>3 December 2008</w:delText>
          </w:r>
        </w:del>
      </w:ins>
      <w:ins w:id="8" w:author="Tim Hill" w:date="2008-12-04T01:26:00Z">
        <w:del w:id="9" w:author="fastwin" w:date="2009-01-23T11:20:00Z">
          <w:r w:rsidDel="00ED14A0">
            <w:rPr>
              <w:noProof/>
              <w:sz w:val="28"/>
              <w:lang w:val="en-US"/>
            </w:rPr>
            <w:delText>4 December 2008</w:delText>
          </w:r>
        </w:del>
      </w:ins>
      <w:ins w:id="10" w:author="Ben Lim" w:date="2008-11-26T09:08:00Z">
        <w:del w:id="11" w:author="fastwin" w:date="2009-01-23T11:20:00Z">
          <w:r w:rsidDel="00ED14A0">
            <w:rPr>
              <w:noProof/>
              <w:sz w:val="28"/>
              <w:lang w:val="en-US"/>
            </w:rPr>
            <w:delText>25 November 2008</w:delText>
          </w:r>
        </w:del>
      </w:ins>
      <w:del w:id="12" w:author="fastwin" w:date="2009-01-23T11:20:00Z">
        <w:r w:rsidDel="00ED14A0">
          <w:rPr>
            <w:noProof/>
            <w:sz w:val="28"/>
            <w:lang w:val="en-US"/>
          </w:rPr>
          <w:delText>21 November 2008</w:delText>
        </w:r>
      </w:del>
      <w:r w:rsidRPr="00BA7BE4">
        <w:rPr>
          <w:sz w:val="28"/>
          <w:lang w:val="en-US"/>
        </w:rPr>
        <w:fldChar w:fldCharType="end"/>
      </w:r>
      <w:r w:rsidRPr="00BA7BE4">
        <w:rPr>
          <w:sz w:val="28"/>
          <w:lang w:val="en-US"/>
        </w:rPr>
        <w:br/>
      </w:r>
    </w:p>
    <w:p w:rsidR="00F737EF" w:rsidRDefault="00F737EF">
      <w:pPr>
        <w:pStyle w:val="SubtitleCover"/>
        <w:pBdr>
          <w:top w:val="none" w:sz="0" w:space="0" w:color="auto"/>
        </w:pBdr>
        <w:rPr>
          <w:sz w:val="28"/>
          <w:lang w:val="en-US"/>
        </w:rPr>
      </w:pPr>
      <w:r>
        <w:rPr>
          <w:sz w:val="28"/>
          <w:lang w:val="en-US"/>
        </w:rPr>
        <w:t>LUN ZHONG</w:t>
      </w:r>
    </w:p>
    <w:p w:rsidR="00F737EF" w:rsidRPr="00BA7BE4" w:rsidRDefault="00F737EF">
      <w:pPr>
        <w:pStyle w:val="SubtitleCover"/>
        <w:pBdr>
          <w:top w:val="none" w:sz="0" w:space="0" w:color="auto"/>
        </w:pBdr>
        <w:rPr>
          <w:sz w:val="28"/>
          <w:lang w:val="en-US"/>
        </w:rPr>
      </w:pPr>
      <w:r>
        <w:rPr>
          <w:sz w:val="28"/>
          <w:lang w:val="en-US"/>
        </w:rPr>
        <w:t>TIM HILL</w:t>
      </w:r>
    </w:p>
    <w:p w:rsidR="00F737EF" w:rsidRPr="00BA7BE4" w:rsidRDefault="00F737EF"/>
    <w:p w:rsidR="00F737EF" w:rsidRPr="00BA7BE4" w:rsidRDefault="00F737EF">
      <w:pPr>
        <w:pStyle w:val="Heading1"/>
        <w:numPr>
          <w:ilvl w:val="0"/>
          <w:numId w:val="0"/>
        </w:numPr>
        <w:rPr>
          <w:lang w:val="en-US"/>
        </w:rPr>
      </w:pPr>
      <w:bookmarkStart w:id="13" w:name="_Toc104554962"/>
      <w:bookmarkStart w:id="14" w:name="_Toc104555018"/>
      <w:bookmarkStart w:id="15" w:name="_Toc104555084"/>
      <w:bookmarkStart w:id="16" w:name="_Toc220993836"/>
      <w:r w:rsidRPr="00BA7BE4">
        <w:rPr>
          <w:lang w:val="en-US"/>
        </w:rPr>
        <w:t>Table of Contents</w:t>
      </w:r>
      <w:bookmarkEnd w:id="13"/>
      <w:bookmarkEnd w:id="14"/>
      <w:bookmarkEnd w:id="15"/>
      <w:bookmarkEnd w:id="16"/>
    </w:p>
    <w:p w:rsidR="00F737EF" w:rsidRDefault="00F737EF">
      <w:pPr>
        <w:pStyle w:val="TOC1"/>
        <w:numPr>
          <w:ins w:id="17" w:author="fastwin" w:date="2009-01-29T12:01:00Z"/>
        </w:numPr>
        <w:rPr>
          <w:ins w:id="18" w:author="fastwin" w:date="2009-01-29T12:01:00Z"/>
          <w:rFonts w:ascii="Times New Roman" w:eastAsia="SimSun" w:hAnsi="Times New Roman"/>
          <w:b w:val="0"/>
          <w:sz w:val="24"/>
          <w:szCs w:val="24"/>
          <w:lang w:eastAsia="zh-CN"/>
        </w:rPr>
      </w:pPr>
      <w:r w:rsidRPr="00BA7BE4">
        <w:rPr>
          <w:rStyle w:val="Hyperlink"/>
          <w:b w:val="0"/>
          <w:noProof w:val="0"/>
        </w:rPr>
        <w:fldChar w:fldCharType="begin"/>
      </w:r>
      <w:r w:rsidRPr="00BA7BE4">
        <w:rPr>
          <w:rStyle w:val="Hyperlink"/>
          <w:b w:val="0"/>
          <w:noProof w:val="0"/>
        </w:rPr>
        <w:instrText xml:space="preserve"> TOC \o "1-3" \h \z \t "App 1;1;App 2;2" </w:instrText>
      </w:r>
      <w:r w:rsidRPr="00BA7BE4">
        <w:rPr>
          <w:rStyle w:val="Hyperlink"/>
          <w:b w:val="0"/>
          <w:noProof w:val="0"/>
        </w:rPr>
        <w:fldChar w:fldCharType="separate"/>
      </w:r>
      <w:ins w:id="19" w:author="fastwin" w:date="2009-01-29T12:01:00Z">
        <w:r w:rsidRPr="00084F06">
          <w:rPr>
            <w:rStyle w:val="Hyperlink"/>
          </w:rPr>
          <w:fldChar w:fldCharType="begin"/>
        </w:r>
        <w:r w:rsidRPr="00084F06">
          <w:rPr>
            <w:rStyle w:val="Hyperlink"/>
          </w:rPr>
          <w:instrText xml:space="preserve"> </w:instrText>
        </w:r>
        <w:r>
          <w:instrText>HYPERLINK \l "_Toc220993836"</w:instrText>
        </w:r>
        <w:r w:rsidRPr="00084F06">
          <w:rPr>
            <w:rStyle w:val="Hyperlink"/>
          </w:rPr>
          <w:instrText xml:space="preserve"> </w:instrText>
        </w:r>
      </w:ins>
      <w:ins w:id="20" w:author="fastwin" w:date="2009-01-29T12:01:00Z">
        <w:r w:rsidRPr="00084F06">
          <w:rPr>
            <w:rStyle w:val="Hyperlink"/>
          </w:rPr>
          <w:fldChar w:fldCharType="separate"/>
        </w:r>
        <w:r w:rsidRPr="00084F06">
          <w:rPr>
            <w:rStyle w:val="Hyperlink"/>
          </w:rPr>
          <w:t>Table of Contents</w:t>
        </w:r>
        <w:r>
          <w:rPr>
            <w:webHidden/>
          </w:rPr>
          <w:tab/>
        </w:r>
        <w:r>
          <w:rPr>
            <w:webHidden/>
          </w:rPr>
          <w:fldChar w:fldCharType="begin"/>
        </w:r>
        <w:r>
          <w:rPr>
            <w:webHidden/>
          </w:rPr>
          <w:instrText xml:space="preserve"> PAGEREF _Toc220993836 \h </w:instrText>
        </w:r>
      </w:ins>
      <w:ins w:id="21" w:author="fastwin" w:date="2009-01-29T12:01:00Z">
        <w:r>
          <w:rPr>
            <w:webHidden/>
          </w:rPr>
          <w:fldChar w:fldCharType="separate"/>
        </w:r>
        <w:r>
          <w:rPr>
            <w:webHidden/>
          </w:rPr>
          <w:t>2</w:t>
        </w:r>
        <w:r>
          <w:rPr>
            <w:webHidden/>
          </w:rPr>
          <w:fldChar w:fldCharType="end"/>
        </w:r>
        <w:r w:rsidRPr="00084F06">
          <w:rPr>
            <w:rStyle w:val="Hyperlink"/>
          </w:rPr>
          <w:fldChar w:fldCharType="end"/>
        </w:r>
      </w:ins>
    </w:p>
    <w:p w:rsidR="00F737EF" w:rsidRDefault="00F737EF">
      <w:pPr>
        <w:pStyle w:val="TOC1"/>
        <w:numPr>
          <w:ins w:id="22" w:author="fastwin" w:date="2009-01-29T12:01:00Z"/>
        </w:numPr>
        <w:rPr>
          <w:ins w:id="23" w:author="fastwin" w:date="2009-01-29T12:01:00Z"/>
          <w:rFonts w:ascii="Times New Roman" w:eastAsia="SimSun" w:hAnsi="Times New Roman"/>
          <w:b w:val="0"/>
          <w:sz w:val="24"/>
          <w:szCs w:val="24"/>
          <w:lang w:eastAsia="zh-CN"/>
        </w:rPr>
      </w:pPr>
      <w:ins w:id="24" w:author="fastwin" w:date="2009-01-29T12:01:00Z">
        <w:r w:rsidRPr="00084F06">
          <w:rPr>
            <w:rStyle w:val="Hyperlink"/>
          </w:rPr>
          <w:fldChar w:fldCharType="begin"/>
        </w:r>
        <w:r w:rsidRPr="00084F06">
          <w:rPr>
            <w:rStyle w:val="Hyperlink"/>
          </w:rPr>
          <w:instrText xml:space="preserve"> </w:instrText>
        </w:r>
        <w:r>
          <w:instrText>HYPERLINK \l "_Toc220993837"</w:instrText>
        </w:r>
        <w:r w:rsidRPr="00084F06">
          <w:rPr>
            <w:rStyle w:val="Hyperlink"/>
          </w:rPr>
          <w:instrText xml:space="preserve"> </w:instrText>
        </w:r>
      </w:ins>
      <w:ins w:id="25" w:author="fastwin" w:date="2009-01-29T12:01:00Z">
        <w:r w:rsidRPr="00084F06">
          <w:rPr>
            <w:rStyle w:val="Hyperlink"/>
          </w:rPr>
          <w:fldChar w:fldCharType="separate"/>
        </w:r>
        <w:r w:rsidRPr="00084F06">
          <w:rPr>
            <w:rStyle w:val="Hyperlink"/>
          </w:rPr>
          <w:t>Figures</w:t>
        </w:r>
        <w:r>
          <w:rPr>
            <w:webHidden/>
          </w:rPr>
          <w:tab/>
        </w:r>
        <w:r>
          <w:rPr>
            <w:webHidden/>
          </w:rPr>
          <w:fldChar w:fldCharType="begin"/>
        </w:r>
        <w:r>
          <w:rPr>
            <w:webHidden/>
          </w:rPr>
          <w:instrText xml:space="preserve"> PAGEREF _Toc220993837 \h </w:instrText>
        </w:r>
      </w:ins>
      <w:ins w:id="26" w:author="fastwin" w:date="2009-01-29T12:01:00Z">
        <w:r>
          <w:rPr>
            <w:webHidden/>
          </w:rPr>
          <w:fldChar w:fldCharType="separate"/>
        </w:r>
        <w:r>
          <w:rPr>
            <w:webHidden/>
          </w:rPr>
          <w:t>4</w:t>
        </w:r>
        <w:r>
          <w:rPr>
            <w:webHidden/>
          </w:rPr>
          <w:fldChar w:fldCharType="end"/>
        </w:r>
        <w:r w:rsidRPr="00084F06">
          <w:rPr>
            <w:rStyle w:val="Hyperlink"/>
          </w:rPr>
          <w:fldChar w:fldCharType="end"/>
        </w:r>
      </w:ins>
    </w:p>
    <w:p w:rsidR="00F737EF" w:rsidRDefault="00F737EF">
      <w:pPr>
        <w:pStyle w:val="TOC1"/>
        <w:numPr>
          <w:ins w:id="27" w:author="fastwin" w:date="2009-01-29T12:01:00Z"/>
        </w:numPr>
        <w:rPr>
          <w:ins w:id="28" w:author="fastwin" w:date="2009-01-29T12:01:00Z"/>
          <w:rFonts w:ascii="Times New Roman" w:eastAsia="SimSun" w:hAnsi="Times New Roman"/>
          <w:b w:val="0"/>
          <w:sz w:val="24"/>
          <w:szCs w:val="24"/>
          <w:lang w:eastAsia="zh-CN"/>
        </w:rPr>
      </w:pPr>
      <w:ins w:id="29" w:author="fastwin" w:date="2009-01-29T12:01:00Z">
        <w:r w:rsidRPr="00084F06">
          <w:rPr>
            <w:rStyle w:val="Hyperlink"/>
          </w:rPr>
          <w:fldChar w:fldCharType="begin"/>
        </w:r>
        <w:r w:rsidRPr="00084F06">
          <w:rPr>
            <w:rStyle w:val="Hyperlink"/>
          </w:rPr>
          <w:instrText xml:space="preserve"> </w:instrText>
        </w:r>
        <w:r>
          <w:instrText>HYPERLINK \l "_Toc220993838"</w:instrText>
        </w:r>
        <w:r w:rsidRPr="00084F06">
          <w:rPr>
            <w:rStyle w:val="Hyperlink"/>
          </w:rPr>
          <w:instrText xml:space="preserve"> </w:instrText>
        </w:r>
      </w:ins>
      <w:ins w:id="30" w:author="fastwin" w:date="2009-01-29T12:01:00Z">
        <w:r w:rsidRPr="00084F06">
          <w:rPr>
            <w:rStyle w:val="Hyperlink"/>
          </w:rPr>
          <w:fldChar w:fldCharType="separate"/>
        </w:r>
        <w:r w:rsidRPr="00084F06">
          <w:rPr>
            <w:rStyle w:val="Hyperlink"/>
          </w:rPr>
          <w:t>Document Details</w:t>
        </w:r>
        <w:r>
          <w:rPr>
            <w:webHidden/>
          </w:rPr>
          <w:tab/>
        </w:r>
        <w:r>
          <w:rPr>
            <w:webHidden/>
          </w:rPr>
          <w:fldChar w:fldCharType="begin"/>
        </w:r>
        <w:r>
          <w:rPr>
            <w:webHidden/>
          </w:rPr>
          <w:instrText xml:space="preserve"> PAGEREF _Toc220993838 \h </w:instrText>
        </w:r>
      </w:ins>
      <w:ins w:id="31" w:author="fastwin" w:date="2009-01-29T12:01:00Z">
        <w:r>
          <w:rPr>
            <w:webHidden/>
          </w:rPr>
          <w:fldChar w:fldCharType="separate"/>
        </w:r>
        <w:r>
          <w:rPr>
            <w:webHidden/>
          </w:rPr>
          <w:t>5</w:t>
        </w:r>
        <w:r>
          <w:rPr>
            <w:webHidden/>
          </w:rPr>
          <w:fldChar w:fldCharType="end"/>
        </w:r>
        <w:r w:rsidRPr="00084F06">
          <w:rPr>
            <w:rStyle w:val="Hyperlink"/>
          </w:rPr>
          <w:fldChar w:fldCharType="end"/>
        </w:r>
      </w:ins>
    </w:p>
    <w:p w:rsidR="00F737EF" w:rsidRDefault="00F737EF">
      <w:pPr>
        <w:pStyle w:val="TOC2"/>
        <w:numPr>
          <w:ins w:id="32" w:author="fastwin" w:date="2009-01-29T12:01:00Z"/>
        </w:numPr>
        <w:rPr>
          <w:ins w:id="33" w:author="fastwin" w:date="2009-01-29T12:01:00Z"/>
          <w:rFonts w:ascii="Times New Roman" w:eastAsia="SimSun" w:hAnsi="Times New Roman"/>
          <w:sz w:val="24"/>
          <w:szCs w:val="24"/>
          <w:lang w:eastAsia="zh-CN"/>
        </w:rPr>
      </w:pPr>
      <w:ins w:id="34" w:author="fastwin" w:date="2009-01-29T12:01:00Z">
        <w:r w:rsidRPr="00084F06">
          <w:rPr>
            <w:rStyle w:val="Hyperlink"/>
          </w:rPr>
          <w:fldChar w:fldCharType="begin"/>
        </w:r>
        <w:r w:rsidRPr="00084F06">
          <w:rPr>
            <w:rStyle w:val="Hyperlink"/>
          </w:rPr>
          <w:instrText xml:space="preserve"> </w:instrText>
        </w:r>
        <w:r>
          <w:instrText>HYPERLINK \l "_Toc220993839"</w:instrText>
        </w:r>
        <w:r w:rsidRPr="00084F06">
          <w:rPr>
            <w:rStyle w:val="Hyperlink"/>
          </w:rPr>
          <w:instrText xml:space="preserve"> </w:instrText>
        </w:r>
      </w:ins>
      <w:ins w:id="35" w:author="fastwin" w:date="2009-01-29T12:01:00Z">
        <w:r w:rsidRPr="00084F06">
          <w:rPr>
            <w:rStyle w:val="Hyperlink"/>
          </w:rPr>
          <w:fldChar w:fldCharType="separate"/>
        </w:r>
        <w:r w:rsidRPr="00084F06">
          <w:rPr>
            <w:rStyle w:val="Hyperlink"/>
          </w:rPr>
          <w:t>Revision History</w:t>
        </w:r>
        <w:r>
          <w:rPr>
            <w:webHidden/>
          </w:rPr>
          <w:tab/>
        </w:r>
        <w:r>
          <w:rPr>
            <w:webHidden/>
          </w:rPr>
          <w:fldChar w:fldCharType="begin"/>
        </w:r>
        <w:r>
          <w:rPr>
            <w:webHidden/>
          </w:rPr>
          <w:instrText xml:space="preserve"> PAGEREF _Toc220993839 \h </w:instrText>
        </w:r>
      </w:ins>
      <w:ins w:id="36" w:author="fastwin" w:date="2009-01-29T12:01:00Z">
        <w:r>
          <w:rPr>
            <w:webHidden/>
          </w:rPr>
          <w:fldChar w:fldCharType="separate"/>
        </w:r>
        <w:r>
          <w:rPr>
            <w:webHidden/>
          </w:rPr>
          <w:t>5</w:t>
        </w:r>
        <w:r>
          <w:rPr>
            <w:webHidden/>
          </w:rPr>
          <w:fldChar w:fldCharType="end"/>
        </w:r>
        <w:r w:rsidRPr="00084F06">
          <w:rPr>
            <w:rStyle w:val="Hyperlink"/>
          </w:rPr>
          <w:fldChar w:fldCharType="end"/>
        </w:r>
      </w:ins>
    </w:p>
    <w:p w:rsidR="00F737EF" w:rsidRDefault="00F737EF">
      <w:pPr>
        <w:pStyle w:val="TOC2"/>
        <w:numPr>
          <w:ins w:id="37" w:author="fastwin" w:date="2009-01-29T12:01:00Z"/>
        </w:numPr>
        <w:rPr>
          <w:ins w:id="38" w:author="fastwin" w:date="2009-01-29T12:01:00Z"/>
          <w:rFonts w:ascii="Times New Roman" w:eastAsia="SimSun" w:hAnsi="Times New Roman"/>
          <w:sz w:val="24"/>
          <w:szCs w:val="24"/>
          <w:lang w:eastAsia="zh-CN"/>
        </w:rPr>
      </w:pPr>
      <w:ins w:id="39" w:author="fastwin" w:date="2009-01-29T12:01:00Z">
        <w:r w:rsidRPr="00084F06">
          <w:rPr>
            <w:rStyle w:val="Hyperlink"/>
          </w:rPr>
          <w:fldChar w:fldCharType="begin"/>
        </w:r>
        <w:r w:rsidRPr="00084F06">
          <w:rPr>
            <w:rStyle w:val="Hyperlink"/>
          </w:rPr>
          <w:instrText xml:space="preserve"> </w:instrText>
        </w:r>
        <w:r>
          <w:instrText>HYPERLINK \l "_Toc220993840"</w:instrText>
        </w:r>
        <w:r w:rsidRPr="00084F06">
          <w:rPr>
            <w:rStyle w:val="Hyperlink"/>
          </w:rPr>
          <w:instrText xml:space="preserve"> </w:instrText>
        </w:r>
      </w:ins>
      <w:ins w:id="40" w:author="fastwin" w:date="2009-01-29T12:01:00Z">
        <w:r w:rsidRPr="00084F06">
          <w:rPr>
            <w:rStyle w:val="Hyperlink"/>
          </w:rPr>
          <w:fldChar w:fldCharType="separate"/>
        </w:r>
        <w:r w:rsidRPr="00084F06">
          <w:rPr>
            <w:rStyle w:val="Hyperlink"/>
          </w:rPr>
          <w:t>References</w:t>
        </w:r>
        <w:r>
          <w:rPr>
            <w:webHidden/>
          </w:rPr>
          <w:tab/>
        </w:r>
        <w:r>
          <w:rPr>
            <w:webHidden/>
          </w:rPr>
          <w:fldChar w:fldCharType="begin"/>
        </w:r>
        <w:r>
          <w:rPr>
            <w:webHidden/>
          </w:rPr>
          <w:instrText xml:space="preserve"> PAGEREF _Toc220993840 \h </w:instrText>
        </w:r>
      </w:ins>
      <w:ins w:id="41" w:author="fastwin" w:date="2009-01-29T12:01:00Z">
        <w:r>
          <w:rPr>
            <w:webHidden/>
          </w:rPr>
          <w:fldChar w:fldCharType="separate"/>
        </w:r>
        <w:r>
          <w:rPr>
            <w:webHidden/>
          </w:rPr>
          <w:t>5</w:t>
        </w:r>
        <w:r>
          <w:rPr>
            <w:webHidden/>
          </w:rPr>
          <w:fldChar w:fldCharType="end"/>
        </w:r>
        <w:r w:rsidRPr="00084F06">
          <w:rPr>
            <w:rStyle w:val="Hyperlink"/>
          </w:rPr>
          <w:fldChar w:fldCharType="end"/>
        </w:r>
      </w:ins>
    </w:p>
    <w:p w:rsidR="00F737EF" w:rsidRDefault="00F737EF">
      <w:pPr>
        <w:pStyle w:val="TOC2"/>
        <w:numPr>
          <w:ins w:id="42" w:author="fastwin" w:date="2009-01-29T12:01:00Z"/>
        </w:numPr>
        <w:rPr>
          <w:ins w:id="43" w:author="fastwin" w:date="2009-01-29T12:01:00Z"/>
          <w:rFonts w:ascii="Times New Roman" w:eastAsia="SimSun" w:hAnsi="Times New Roman"/>
          <w:sz w:val="24"/>
          <w:szCs w:val="24"/>
          <w:lang w:eastAsia="zh-CN"/>
        </w:rPr>
      </w:pPr>
      <w:ins w:id="44" w:author="fastwin" w:date="2009-01-29T12:01:00Z">
        <w:r w:rsidRPr="00084F06">
          <w:rPr>
            <w:rStyle w:val="Hyperlink"/>
          </w:rPr>
          <w:fldChar w:fldCharType="begin"/>
        </w:r>
        <w:r w:rsidRPr="00084F06">
          <w:rPr>
            <w:rStyle w:val="Hyperlink"/>
          </w:rPr>
          <w:instrText xml:space="preserve"> </w:instrText>
        </w:r>
        <w:r>
          <w:instrText>HYPERLINK \l "_Toc220993841"</w:instrText>
        </w:r>
        <w:r w:rsidRPr="00084F06">
          <w:rPr>
            <w:rStyle w:val="Hyperlink"/>
          </w:rPr>
          <w:instrText xml:space="preserve"> </w:instrText>
        </w:r>
      </w:ins>
      <w:ins w:id="45" w:author="fastwin" w:date="2009-01-29T12:01:00Z">
        <w:r w:rsidRPr="00084F06">
          <w:rPr>
            <w:rStyle w:val="Hyperlink"/>
          </w:rPr>
          <w:fldChar w:fldCharType="separate"/>
        </w:r>
        <w:r w:rsidRPr="00084F06">
          <w:rPr>
            <w:rStyle w:val="Hyperlink"/>
          </w:rPr>
          <w:t>Scope</w:t>
        </w:r>
        <w:r>
          <w:rPr>
            <w:webHidden/>
          </w:rPr>
          <w:tab/>
        </w:r>
        <w:r>
          <w:rPr>
            <w:webHidden/>
          </w:rPr>
          <w:fldChar w:fldCharType="begin"/>
        </w:r>
        <w:r>
          <w:rPr>
            <w:webHidden/>
          </w:rPr>
          <w:instrText xml:space="preserve"> PAGEREF _Toc220993841 \h </w:instrText>
        </w:r>
      </w:ins>
      <w:ins w:id="46" w:author="fastwin" w:date="2009-01-29T12:01:00Z">
        <w:r>
          <w:rPr>
            <w:webHidden/>
          </w:rPr>
          <w:fldChar w:fldCharType="separate"/>
        </w:r>
        <w:r>
          <w:rPr>
            <w:webHidden/>
          </w:rPr>
          <w:t>6</w:t>
        </w:r>
        <w:r>
          <w:rPr>
            <w:webHidden/>
          </w:rPr>
          <w:fldChar w:fldCharType="end"/>
        </w:r>
        <w:r w:rsidRPr="00084F06">
          <w:rPr>
            <w:rStyle w:val="Hyperlink"/>
          </w:rPr>
          <w:fldChar w:fldCharType="end"/>
        </w:r>
      </w:ins>
    </w:p>
    <w:p w:rsidR="00F737EF" w:rsidRDefault="00F737EF">
      <w:pPr>
        <w:pStyle w:val="TOC2"/>
        <w:numPr>
          <w:ins w:id="47" w:author="fastwin" w:date="2009-01-29T12:01:00Z"/>
        </w:numPr>
        <w:rPr>
          <w:ins w:id="48" w:author="fastwin" w:date="2009-01-29T12:01:00Z"/>
          <w:rFonts w:ascii="Times New Roman" w:eastAsia="SimSun" w:hAnsi="Times New Roman"/>
          <w:sz w:val="24"/>
          <w:szCs w:val="24"/>
          <w:lang w:eastAsia="zh-CN"/>
        </w:rPr>
      </w:pPr>
      <w:ins w:id="49" w:author="fastwin" w:date="2009-01-29T12:01:00Z">
        <w:r w:rsidRPr="00084F06">
          <w:rPr>
            <w:rStyle w:val="Hyperlink"/>
          </w:rPr>
          <w:fldChar w:fldCharType="begin"/>
        </w:r>
        <w:r w:rsidRPr="00084F06">
          <w:rPr>
            <w:rStyle w:val="Hyperlink"/>
          </w:rPr>
          <w:instrText xml:space="preserve"> </w:instrText>
        </w:r>
        <w:r>
          <w:instrText>HYPERLINK \l "_Toc220993842"</w:instrText>
        </w:r>
        <w:r w:rsidRPr="00084F06">
          <w:rPr>
            <w:rStyle w:val="Hyperlink"/>
          </w:rPr>
          <w:instrText xml:space="preserve"> </w:instrText>
        </w:r>
      </w:ins>
      <w:ins w:id="50" w:author="fastwin" w:date="2009-01-29T12:01:00Z">
        <w:r w:rsidRPr="00084F06">
          <w:rPr>
            <w:rStyle w:val="Hyperlink"/>
          </w:rPr>
          <w:fldChar w:fldCharType="separate"/>
        </w:r>
        <w:r w:rsidRPr="00084F06">
          <w:rPr>
            <w:rStyle w:val="Hyperlink"/>
          </w:rPr>
          <w:t>Location</w:t>
        </w:r>
        <w:r>
          <w:rPr>
            <w:webHidden/>
          </w:rPr>
          <w:tab/>
        </w:r>
        <w:r>
          <w:rPr>
            <w:webHidden/>
          </w:rPr>
          <w:fldChar w:fldCharType="begin"/>
        </w:r>
        <w:r>
          <w:rPr>
            <w:webHidden/>
          </w:rPr>
          <w:instrText xml:space="preserve"> PAGEREF _Toc220993842 \h </w:instrText>
        </w:r>
      </w:ins>
      <w:ins w:id="51" w:author="fastwin" w:date="2009-01-29T12:01:00Z">
        <w:r>
          <w:rPr>
            <w:webHidden/>
          </w:rPr>
          <w:fldChar w:fldCharType="separate"/>
        </w:r>
        <w:r>
          <w:rPr>
            <w:webHidden/>
          </w:rPr>
          <w:t>6</w:t>
        </w:r>
        <w:r>
          <w:rPr>
            <w:webHidden/>
          </w:rPr>
          <w:fldChar w:fldCharType="end"/>
        </w:r>
        <w:r w:rsidRPr="00084F06">
          <w:rPr>
            <w:rStyle w:val="Hyperlink"/>
          </w:rPr>
          <w:fldChar w:fldCharType="end"/>
        </w:r>
      </w:ins>
    </w:p>
    <w:p w:rsidR="00F737EF" w:rsidRDefault="00F737EF">
      <w:pPr>
        <w:pStyle w:val="TOC1"/>
        <w:numPr>
          <w:ins w:id="52" w:author="fastwin" w:date="2009-01-29T12:01:00Z"/>
        </w:numPr>
        <w:rPr>
          <w:ins w:id="53" w:author="fastwin" w:date="2009-01-29T12:01:00Z"/>
          <w:rFonts w:ascii="Times New Roman" w:eastAsia="SimSun" w:hAnsi="Times New Roman"/>
          <w:b w:val="0"/>
          <w:sz w:val="24"/>
          <w:szCs w:val="24"/>
          <w:lang w:eastAsia="zh-CN"/>
        </w:rPr>
      </w:pPr>
      <w:ins w:id="54" w:author="fastwin" w:date="2009-01-29T12:01:00Z">
        <w:r w:rsidRPr="00084F06">
          <w:rPr>
            <w:rStyle w:val="Hyperlink"/>
          </w:rPr>
          <w:fldChar w:fldCharType="begin"/>
        </w:r>
        <w:r w:rsidRPr="00084F06">
          <w:rPr>
            <w:rStyle w:val="Hyperlink"/>
          </w:rPr>
          <w:instrText xml:space="preserve"> </w:instrText>
        </w:r>
        <w:r>
          <w:instrText>HYPERLINK \l "_Toc220993843"</w:instrText>
        </w:r>
        <w:r w:rsidRPr="00084F06">
          <w:rPr>
            <w:rStyle w:val="Hyperlink"/>
          </w:rPr>
          <w:instrText xml:space="preserve"> </w:instrText>
        </w:r>
      </w:ins>
      <w:ins w:id="55" w:author="fastwin" w:date="2009-01-29T12:01:00Z">
        <w:r w:rsidRPr="00084F06">
          <w:rPr>
            <w:rStyle w:val="Hyperlink"/>
          </w:rPr>
          <w:fldChar w:fldCharType="separate"/>
        </w:r>
        <w:r w:rsidRPr="00084F06">
          <w:rPr>
            <w:rStyle w:val="Hyperlink"/>
          </w:rPr>
          <w:t>1</w:t>
        </w:r>
        <w:r>
          <w:rPr>
            <w:rFonts w:ascii="Times New Roman" w:eastAsia="SimSun" w:hAnsi="Times New Roman"/>
            <w:b w:val="0"/>
            <w:sz w:val="24"/>
            <w:szCs w:val="24"/>
            <w:lang w:eastAsia="zh-CN"/>
          </w:rPr>
          <w:tab/>
        </w:r>
        <w:r w:rsidRPr="00084F06">
          <w:rPr>
            <w:rStyle w:val="Hyperlink"/>
          </w:rPr>
          <w:t>Introduction</w:t>
        </w:r>
        <w:r>
          <w:rPr>
            <w:webHidden/>
          </w:rPr>
          <w:tab/>
        </w:r>
        <w:r>
          <w:rPr>
            <w:webHidden/>
          </w:rPr>
          <w:fldChar w:fldCharType="begin"/>
        </w:r>
        <w:r>
          <w:rPr>
            <w:webHidden/>
          </w:rPr>
          <w:instrText xml:space="preserve"> PAGEREF _Toc220993843 \h </w:instrText>
        </w:r>
      </w:ins>
      <w:ins w:id="56" w:author="fastwin" w:date="2009-01-29T12:01:00Z">
        <w:r>
          <w:rPr>
            <w:webHidden/>
          </w:rPr>
          <w:fldChar w:fldCharType="separate"/>
        </w:r>
        <w:r>
          <w:rPr>
            <w:webHidden/>
          </w:rPr>
          <w:t>7</w:t>
        </w:r>
        <w:r>
          <w:rPr>
            <w:webHidden/>
          </w:rPr>
          <w:fldChar w:fldCharType="end"/>
        </w:r>
        <w:r w:rsidRPr="00084F06">
          <w:rPr>
            <w:rStyle w:val="Hyperlink"/>
          </w:rPr>
          <w:fldChar w:fldCharType="end"/>
        </w:r>
      </w:ins>
    </w:p>
    <w:p w:rsidR="00F737EF" w:rsidRDefault="00F737EF">
      <w:pPr>
        <w:pStyle w:val="TOC2"/>
        <w:numPr>
          <w:ins w:id="57" w:author="fastwin" w:date="2009-01-29T12:01:00Z"/>
        </w:numPr>
        <w:tabs>
          <w:tab w:val="left" w:pos="1702"/>
        </w:tabs>
        <w:rPr>
          <w:ins w:id="58" w:author="fastwin" w:date="2009-01-29T12:01:00Z"/>
          <w:rFonts w:ascii="Times New Roman" w:eastAsia="SimSun" w:hAnsi="Times New Roman"/>
          <w:sz w:val="24"/>
          <w:szCs w:val="24"/>
          <w:lang w:eastAsia="zh-CN"/>
        </w:rPr>
      </w:pPr>
      <w:ins w:id="59" w:author="fastwin" w:date="2009-01-29T12:01:00Z">
        <w:r w:rsidRPr="00084F06">
          <w:rPr>
            <w:rStyle w:val="Hyperlink"/>
          </w:rPr>
          <w:fldChar w:fldCharType="begin"/>
        </w:r>
        <w:r w:rsidRPr="00084F06">
          <w:rPr>
            <w:rStyle w:val="Hyperlink"/>
          </w:rPr>
          <w:instrText xml:space="preserve"> </w:instrText>
        </w:r>
        <w:r>
          <w:instrText>HYPERLINK \l "_Toc220993844"</w:instrText>
        </w:r>
        <w:r w:rsidRPr="00084F06">
          <w:rPr>
            <w:rStyle w:val="Hyperlink"/>
          </w:rPr>
          <w:instrText xml:space="preserve"> </w:instrText>
        </w:r>
      </w:ins>
      <w:ins w:id="60" w:author="fastwin" w:date="2009-01-29T12:01:00Z">
        <w:r w:rsidRPr="00084F06">
          <w:rPr>
            <w:rStyle w:val="Hyperlink"/>
          </w:rPr>
          <w:fldChar w:fldCharType="separate"/>
        </w:r>
        <w:r w:rsidRPr="00084F06">
          <w:rPr>
            <w:rStyle w:val="Hyperlink"/>
          </w:rPr>
          <w:t>1.1</w:t>
        </w:r>
        <w:r>
          <w:rPr>
            <w:rFonts w:ascii="Times New Roman" w:eastAsia="SimSun" w:hAnsi="Times New Roman"/>
            <w:sz w:val="24"/>
            <w:szCs w:val="24"/>
            <w:lang w:eastAsia="zh-CN"/>
          </w:rPr>
          <w:tab/>
        </w:r>
        <w:r w:rsidRPr="00084F06">
          <w:rPr>
            <w:rStyle w:val="Hyperlink"/>
          </w:rPr>
          <w:t>Project Overview</w:t>
        </w:r>
        <w:r>
          <w:rPr>
            <w:webHidden/>
          </w:rPr>
          <w:tab/>
        </w:r>
        <w:r>
          <w:rPr>
            <w:webHidden/>
          </w:rPr>
          <w:fldChar w:fldCharType="begin"/>
        </w:r>
        <w:r>
          <w:rPr>
            <w:webHidden/>
          </w:rPr>
          <w:instrText xml:space="preserve"> PAGEREF _Toc220993844 \h </w:instrText>
        </w:r>
      </w:ins>
      <w:ins w:id="61" w:author="fastwin" w:date="2009-01-29T12:01:00Z">
        <w:r>
          <w:rPr>
            <w:webHidden/>
          </w:rPr>
          <w:fldChar w:fldCharType="separate"/>
        </w:r>
        <w:r>
          <w:rPr>
            <w:webHidden/>
          </w:rPr>
          <w:t>7</w:t>
        </w:r>
        <w:r>
          <w:rPr>
            <w:webHidden/>
          </w:rPr>
          <w:fldChar w:fldCharType="end"/>
        </w:r>
        <w:r w:rsidRPr="00084F06">
          <w:rPr>
            <w:rStyle w:val="Hyperlink"/>
          </w:rPr>
          <w:fldChar w:fldCharType="end"/>
        </w:r>
      </w:ins>
    </w:p>
    <w:p w:rsidR="00F737EF" w:rsidRDefault="00F737EF">
      <w:pPr>
        <w:pStyle w:val="TOC1"/>
        <w:numPr>
          <w:ins w:id="62" w:author="fastwin" w:date="2009-01-29T12:01:00Z"/>
        </w:numPr>
        <w:rPr>
          <w:ins w:id="63" w:author="fastwin" w:date="2009-01-29T12:01:00Z"/>
          <w:rFonts w:ascii="Times New Roman" w:eastAsia="SimSun" w:hAnsi="Times New Roman"/>
          <w:b w:val="0"/>
          <w:sz w:val="24"/>
          <w:szCs w:val="24"/>
          <w:lang w:eastAsia="zh-CN"/>
        </w:rPr>
      </w:pPr>
      <w:ins w:id="64" w:author="fastwin" w:date="2009-01-29T12:01:00Z">
        <w:r w:rsidRPr="00084F06">
          <w:rPr>
            <w:rStyle w:val="Hyperlink"/>
          </w:rPr>
          <w:fldChar w:fldCharType="begin"/>
        </w:r>
        <w:r w:rsidRPr="00084F06">
          <w:rPr>
            <w:rStyle w:val="Hyperlink"/>
          </w:rPr>
          <w:instrText xml:space="preserve"> </w:instrText>
        </w:r>
        <w:r>
          <w:instrText>HYPERLINK \l "_Toc220993845"</w:instrText>
        </w:r>
        <w:r w:rsidRPr="00084F06">
          <w:rPr>
            <w:rStyle w:val="Hyperlink"/>
          </w:rPr>
          <w:instrText xml:space="preserve"> </w:instrText>
        </w:r>
      </w:ins>
      <w:ins w:id="65" w:author="fastwin" w:date="2009-01-29T12:01:00Z">
        <w:r w:rsidRPr="00084F06">
          <w:rPr>
            <w:rStyle w:val="Hyperlink"/>
          </w:rPr>
          <w:fldChar w:fldCharType="separate"/>
        </w:r>
        <w:r w:rsidRPr="00084F06">
          <w:rPr>
            <w:rStyle w:val="Hyperlink"/>
          </w:rPr>
          <w:t>2</w:t>
        </w:r>
        <w:r>
          <w:rPr>
            <w:rFonts w:ascii="Times New Roman" w:eastAsia="SimSun" w:hAnsi="Times New Roman"/>
            <w:b w:val="0"/>
            <w:sz w:val="24"/>
            <w:szCs w:val="24"/>
            <w:lang w:eastAsia="zh-CN"/>
          </w:rPr>
          <w:tab/>
        </w:r>
        <w:r w:rsidRPr="00084F06">
          <w:rPr>
            <w:rStyle w:val="Hyperlink"/>
          </w:rPr>
          <w:t>Requirements and Constraints</w:t>
        </w:r>
        <w:r>
          <w:rPr>
            <w:webHidden/>
          </w:rPr>
          <w:tab/>
        </w:r>
        <w:r>
          <w:rPr>
            <w:webHidden/>
          </w:rPr>
          <w:fldChar w:fldCharType="begin"/>
        </w:r>
        <w:r>
          <w:rPr>
            <w:webHidden/>
          </w:rPr>
          <w:instrText xml:space="preserve"> PAGEREF _Toc220993845 \h </w:instrText>
        </w:r>
      </w:ins>
      <w:ins w:id="66" w:author="fastwin" w:date="2009-01-29T12:01:00Z">
        <w:r>
          <w:rPr>
            <w:webHidden/>
          </w:rPr>
          <w:fldChar w:fldCharType="separate"/>
        </w:r>
        <w:r>
          <w:rPr>
            <w:webHidden/>
          </w:rPr>
          <w:t>8</w:t>
        </w:r>
        <w:r>
          <w:rPr>
            <w:webHidden/>
          </w:rPr>
          <w:fldChar w:fldCharType="end"/>
        </w:r>
        <w:r w:rsidRPr="00084F06">
          <w:rPr>
            <w:rStyle w:val="Hyperlink"/>
          </w:rPr>
          <w:fldChar w:fldCharType="end"/>
        </w:r>
      </w:ins>
    </w:p>
    <w:p w:rsidR="00F737EF" w:rsidRDefault="00F737EF">
      <w:pPr>
        <w:pStyle w:val="TOC2"/>
        <w:numPr>
          <w:ins w:id="67" w:author="fastwin" w:date="2009-01-29T12:01:00Z"/>
        </w:numPr>
        <w:tabs>
          <w:tab w:val="left" w:pos="1702"/>
        </w:tabs>
        <w:rPr>
          <w:ins w:id="68" w:author="fastwin" w:date="2009-01-29T12:01:00Z"/>
          <w:rFonts w:ascii="Times New Roman" w:eastAsia="SimSun" w:hAnsi="Times New Roman"/>
          <w:sz w:val="24"/>
          <w:szCs w:val="24"/>
          <w:lang w:eastAsia="zh-CN"/>
        </w:rPr>
      </w:pPr>
      <w:ins w:id="69" w:author="fastwin" w:date="2009-01-29T12:01:00Z">
        <w:r w:rsidRPr="00084F06">
          <w:rPr>
            <w:rStyle w:val="Hyperlink"/>
          </w:rPr>
          <w:fldChar w:fldCharType="begin"/>
        </w:r>
        <w:r w:rsidRPr="00084F06">
          <w:rPr>
            <w:rStyle w:val="Hyperlink"/>
          </w:rPr>
          <w:instrText xml:space="preserve"> </w:instrText>
        </w:r>
        <w:r>
          <w:instrText>HYPERLINK \l "_Toc220993846"</w:instrText>
        </w:r>
        <w:r w:rsidRPr="00084F06">
          <w:rPr>
            <w:rStyle w:val="Hyperlink"/>
          </w:rPr>
          <w:instrText xml:space="preserve"> </w:instrText>
        </w:r>
      </w:ins>
      <w:ins w:id="70" w:author="fastwin" w:date="2009-01-29T12:01:00Z">
        <w:r w:rsidRPr="00084F06">
          <w:rPr>
            <w:rStyle w:val="Hyperlink"/>
          </w:rPr>
          <w:fldChar w:fldCharType="separate"/>
        </w:r>
        <w:r w:rsidRPr="00084F06">
          <w:rPr>
            <w:rStyle w:val="Hyperlink"/>
          </w:rPr>
          <w:t>2.1</w:t>
        </w:r>
        <w:r>
          <w:rPr>
            <w:rFonts w:ascii="Times New Roman" w:eastAsia="SimSun" w:hAnsi="Times New Roman"/>
            <w:sz w:val="24"/>
            <w:szCs w:val="24"/>
            <w:lang w:eastAsia="zh-CN"/>
          </w:rPr>
          <w:tab/>
        </w:r>
        <w:r w:rsidRPr="00084F06">
          <w:rPr>
            <w:rStyle w:val="Hyperlink"/>
          </w:rPr>
          <w:t>Crawling Requirements</w:t>
        </w:r>
        <w:r>
          <w:rPr>
            <w:webHidden/>
          </w:rPr>
          <w:tab/>
        </w:r>
        <w:r>
          <w:rPr>
            <w:webHidden/>
          </w:rPr>
          <w:fldChar w:fldCharType="begin"/>
        </w:r>
        <w:r>
          <w:rPr>
            <w:webHidden/>
          </w:rPr>
          <w:instrText xml:space="preserve"> PAGEREF _Toc220993846 \h </w:instrText>
        </w:r>
      </w:ins>
      <w:ins w:id="71" w:author="fastwin" w:date="2009-01-29T12:01:00Z">
        <w:r>
          <w:rPr>
            <w:webHidden/>
          </w:rPr>
          <w:fldChar w:fldCharType="separate"/>
        </w:r>
        <w:r>
          <w:rPr>
            <w:webHidden/>
          </w:rPr>
          <w:t>8</w:t>
        </w:r>
        <w:r>
          <w:rPr>
            <w:webHidden/>
          </w:rPr>
          <w:fldChar w:fldCharType="end"/>
        </w:r>
        <w:r w:rsidRPr="00084F06">
          <w:rPr>
            <w:rStyle w:val="Hyperlink"/>
          </w:rPr>
          <w:fldChar w:fldCharType="end"/>
        </w:r>
      </w:ins>
    </w:p>
    <w:p w:rsidR="00F737EF" w:rsidRDefault="00F737EF">
      <w:pPr>
        <w:pStyle w:val="TOC2"/>
        <w:numPr>
          <w:ins w:id="72" w:author="fastwin" w:date="2009-01-29T12:01:00Z"/>
        </w:numPr>
        <w:tabs>
          <w:tab w:val="left" w:pos="1702"/>
        </w:tabs>
        <w:rPr>
          <w:ins w:id="73" w:author="fastwin" w:date="2009-01-29T12:01:00Z"/>
          <w:rFonts w:ascii="Times New Roman" w:eastAsia="SimSun" w:hAnsi="Times New Roman"/>
          <w:sz w:val="24"/>
          <w:szCs w:val="24"/>
          <w:lang w:eastAsia="zh-CN"/>
        </w:rPr>
      </w:pPr>
      <w:ins w:id="74" w:author="fastwin" w:date="2009-01-29T12:01:00Z">
        <w:r w:rsidRPr="00084F06">
          <w:rPr>
            <w:rStyle w:val="Hyperlink"/>
          </w:rPr>
          <w:fldChar w:fldCharType="begin"/>
        </w:r>
        <w:r w:rsidRPr="00084F06">
          <w:rPr>
            <w:rStyle w:val="Hyperlink"/>
          </w:rPr>
          <w:instrText xml:space="preserve"> </w:instrText>
        </w:r>
        <w:r>
          <w:instrText>HYPERLINK \l "_Toc220993847"</w:instrText>
        </w:r>
        <w:r w:rsidRPr="00084F06">
          <w:rPr>
            <w:rStyle w:val="Hyperlink"/>
          </w:rPr>
          <w:instrText xml:space="preserve"> </w:instrText>
        </w:r>
      </w:ins>
      <w:ins w:id="75" w:author="fastwin" w:date="2009-01-29T12:01:00Z">
        <w:r w:rsidRPr="00084F06">
          <w:rPr>
            <w:rStyle w:val="Hyperlink"/>
          </w:rPr>
          <w:fldChar w:fldCharType="separate"/>
        </w:r>
        <w:r w:rsidRPr="00084F06">
          <w:rPr>
            <w:rStyle w:val="Hyperlink"/>
          </w:rPr>
          <w:t>2.2</w:t>
        </w:r>
        <w:r>
          <w:rPr>
            <w:rFonts w:ascii="Times New Roman" w:eastAsia="SimSun" w:hAnsi="Times New Roman"/>
            <w:sz w:val="24"/>
            <w:szCs w:val="24"/>
            <w:lang w:eastAsia="zh-CN"/>
          </w:rPr>
          <w:tab/>
        </w:r>
        <w:r w:rsidRPr="00084F06">
          <w:rPr>
            <w:rStyle w:val="Hyperlink"/>
          </w:rPr>
          <w:t>Search Requirements</w:t>
        </w:r>
        <w:r>
          <w:rPr>
            <w:webHidden/>
          </w:rPr>
          <w:tab/>
        </w:r>
        <w:r>
          <w:rPr>
            <w:webHidden/>
          </w:rPr>
          <w:fldChar w:fldCharType="begin"/>
        </w:r>
        <w:r>
          <w:rPr>
            <w:webHidden/>
          </w:rPr>
          <w:instrText xml:space="preserve"> PAGEREF _Toc220993847 \h </w:instrText>
        </w:r>
      </w:ins>
      <w:ins w:id="76" w:author="fastwin" w:date="2009-01-29T12:01:00Z">
        <w:r>
          <w:rPr>
            <w:webHidden/>
          </w:rPr>
          <w:fldChar w:fldCharType="separate"/>
        </w:r>
        <w:r>
          <w:rPr>
            <w:webHidden/>
          </w:rPr>
          <w:t>9</w:t>
        </w:r>
        <w:r>
          <w:rPr>
            <w:webHidden/>
          </w:rPr>
          <w:fldChar w:fldCharType="end"/>
        </w:r>
        <w:r w:rsidRPr="00084F06">
          <w:rPr>
            <w:rStyle w:val="Hyperlink"/>
          </w:rPr>
          <w:fldChar w:fldCharType="end"/>
        </w:r>
      </w:ins>
    </w:p>
    <w:p w:rsidR="00F737EF" w:rsidRDefault="00F737EF">
      <w:pPr>
        <w:pStyle w:val="TOC2"/>
        <w:numPr>
          <w:ins w:id="77" w:author="fastwin" w:date="2009-01-29T12:01:00Z"/>
        </w:numPr>
        <w:tabs>
          <w:tab w:val="left" w:pos="1702"/>
        </w:tabs>
        <w:rPr>
          <w:ins w:id="78" w:author="fastwin" w:date="2009-01-29T12:01:00Z"/>
          <w:rFonts w:ascii="Times New Roman" w:eastAsia="SimSun" w:hAnsi="Times New Roman"/>
          <w:sz w:val="24"/>
          <w:szCs w:val="24"/>
          <w:lang w:eastAsia="zh-CN"/>
        </w:rPr>
      </w:pPr>
      <w:ins w:id="79" w:author="fastwin" w:date="2009-01-29T12:01:00Z">
        <w:r w:rsidRPr="00084F06">
          <w:rPr>
            <w:rStyle w:val="Hyperlink"/>
          </w:rPr>
          <w:fldChar w:fldCharType="begin"/>
        </w:r>
        <w:r w:rsidRPr="00084F06">
          <w:rPr>
            <w:rStyle w:val="Hyperlink"/>
          </w:rPr>
          <w:instrText xml:space="preserve"> </w:instrText>
        </w:r>
        <w:r>
          <w:instrText>HYPERLINK \l "_Toc220993848"</w:instrText>
        </w:r>
        <w:r w:rsidRPr="00084F06">
          <w:rPr>
            <w:rStyle w:val="Hyperlink"/>
          </w:rPr>
          <w:instrText xml:space="preserve"> </w:instrText>
        </w:r>
      </w:ins>
      <w:ins w:id="80" w:author="fastwin" w:date="2009-01-29T12:01:00Z">
        <w:r w:rsidRPr="00084F06">
          <w:rPr>
            <w:rStyle w:val="Hyperlink"/>
          </w:rPr>
          <w:fldChar w:fldCharType="separate"/>
        </w:r>
        <w:r w:rsidRPr="00084F06">
          <w:rPr>
            <w:rStyle w:val="Hyperlink"/>
          </w:rPr>
          <w:t>2.3</w:t>
        </w:r>
        <w:r>
          <w:rPr>
            <w:rFonts w:ascii="Times New Roman" w:eastAsia="SimSun" w:hAnsi="Times New Roman"/>
            <w:sz w:val="24"/>
            <w:szCs w:val="24"/>
            <w:lang w:eastAsia="zh-CN"/>
          </w:rPr>
          <w:tab/>
        </w:r>
        <w:r w:rsidRPr="00084F06">
          <w:rPr>
            <w:rStyle w:val="Hyperlink"/>
          </w:rPr>
          <w:t>Product and Platform Details</w:t>
        </w:r>
        <w:r>
          <w:rPr>
            <w:webHidden/>
          </w:rPr>
          <w:tab/>
        </w:r>
        <w:r>
          <w:rPr>
            <w:webHidden/>
          </w:rPr>
          <w:fldChar w:fldCharType="begin"/>
        </w:r>
        <w:r>
          <w:rPr>
            <w:webHidden/>
          </w:rPr>
          <w:instrText xml:space="preserve"> PAGEREF _Toc220993848 \h </w:instrText>
        </w:r>
      </w:ins>
      <w:ins w:id="81" w:author="fastwin" w:date="2009-01-29T12:01:00Z">
        <w:r>
          <w:rPr>
            <w:webHidden/>
          </w:rPr>
          <w:fldChar w:fldCharType="separate"/>
        </w:r>
        <w:r>
          <w:rPr>
            <w:webHidden/>
          </w:rPr>
          <w:t>11</w:t>
        </w:r>
        <w:r>
          <w:rPr>
            <w:webHidden/>
          </w:rPr>
          <w:fldChar w:fldCharType="end"/>
        </w:r>
        <w:r w:rsidRPr="00084F06">
          <w:rPr>
            <w:rStyle w:val="Hyperlink"/>
          </w:rPr>
          <w:fldChar w:fldCharType="end"/>
        </w:r>
      </w:ins>
    </w:p>
    <w:p w:rsidR="00F737EF" w:rsidRDefault="00F737EF">
      <w:pPr>
        <w:pStyle w:val="TOC2"/>
        <w:numPr>
          <w:ins w:id="82" w:author="fastwin" w:date="2009-01-29T12:01:00Z"/>
        </w:numPr>
        <w:tabs>
          <w:tab w:val="left" w:pos="1702"/>
        </w:tabs>
        <w:rPr>
          <w:ins w:id="83" w:author="fastwin" w:date="2009-01-29T12:01:00Z"/>
          <w:rFonts w:ascii="Times New Roman" w:eastAsia="SimSun" w:hAnsi="Times New Roman"/>
          <w:sz w:val="24"/>
          <w:szCs w:val="24"/>
          <w:lang w:eastAsia="zh-CN"/>
        </w:rPr>
      </w:pPr>
      <w:ins w:id="84" w:author="fastwin" w:date="2009-01-29T12:01:00Z">
        <w:r w:rsidRPr="00084F06">
          <w:rPr>
            <w:rStyle w:val="Hyperlink"/>
          </w:rPr>
          <w:fldChar w:fldCharType="begin"/>
        </w:r>
        <w:r w:rsidRPr="00084F06">
          <w:rPr>
            <w:rStyle w:val="Hyperlink"/>
          </w:rPr>
          <w:instrText xml:space="preserve"> </w:instrText>
        </w:r>
        <w:r>
          <w:instrText>HYPERLINK \l "_Toc220993849"</w:instrText>
        </w:r>
        <w:r w:rsidRPr="00084F06">
          <w:rPr>
            <w:rStyle w:val="Hyperlink"/>
          </w:rPr>
          <w:instrText xml:space="preserve"> </w:instrText>
        </w:r>
      </w:ins>
      <w:ins w:id="85" w:author="fastwin" w:date="2009-01-29T12:01:00Z">
        <w:r w:rsidRPr="00084F06">
          <w:rPr>
            <w:rStyle w:val="Hyperlink"/>
          </w:rPr>
          <w:fldChar w:fldCharType="separate"/>
        </w:r>
        <w:r w:rsidRPr="00084F06">
          <w:rPr>
            <w:rStyle w:val="Hyperlink"/>
          </w:rPr>
          <w:t>2.4</w:t>
        </w:r>
        <w:r>
          <w:rPr>
            <w:rFonts w:ascii="Times New Roman" w:eastAsia="SimSun" w:hAnsi="Times New Roman"/>
            <w:sz w:val="24"/>
            <w:szCs w:val="24"/>
            <w:lang w:eastAsia="zh-CN"/>
          </w:rPr>
          <w:tab/>
        </w:r>
        <w:r w:rsidRPr="00084F06">
          <w:rPr>
            <w:rStyle w:val="Hyperlink"/>
          </w:rPr>
          <w:t>Custom Component Development</w:t>
        </w:r>
        <w:r>
          <w:rPr>
            <w:webHidden/>
          </w:rPr>
          <w:tab/>
        </w:r>
        <w:r>
          <w:rPr>
            <w:webHidden/>
          </w:rPr>
          <w:fldChar w:fldCharType="begin"/>
        </w:r>
        <w:r>
          <w:rPr>
            <w:webHidden/>
          </w:rPr>
          <w:instrText xml:space="preserve"> PAGEREF _Toc220993849 \h </w:instrText>
        </w:r>
      </w:ins>
      <w:ins w:id="86" w:author="fastwin" w:date="2009-01-29T12:01:00Z">
        <w:r>
          <w:rPr>
            <w:webHidden/>
          </w:rPr>
          <w:fldChar w:fldCharType="separate"/>
        </w:r>
        <w:r>
          <w:rPr>
            <w:webHidden/>
          </w:rPr>
          <w:t>11</w:t>
        </w:r>
        <w:r>
          <w:rPr>
            <w:webHidden/>
          </w:rPr>
          <w:fldChar w:fldCharType="end"/>
        </w:r>
        <w:r w:rsidRPr="00084F06">
          <w:rPr>
            <w:rStyle w:val="Hyperlink"/>
          </w:rPr>
          <w:fldChar w:fldCharType="end"/>
        </w:r>
      </w:ins>
    </w:p>
    <w:p w:rsidR="00F737EF" w:rsidRDefault="00F737EF">
      <w:pPr>
        <w:pStyle w:val="TOC2"/>
        <w:numPr>
          <w:ins w:id="87" w:author="fastwin" w:date="2009-01-29T12:01:00Z"/>
        </w:numPr>
        <w:tabs>
          <w:tab w:val="left" w:pos="1702"/>
        </w:tabs>
        <w:rPr>
          <w:ins w:id="88" w:author="fastwin" w:date="2009-01-29T12:01:00Z"/>
          <w:rFonts w:ascii="Times New Roman" w:eastAsia="SimSun" w:hAnsi="Times New Roman"/>
          <w:sz w:val="24"/>
          <w:szCs w:val="24"/>
          <w:lang w:eastAsia="zh-CN"/>
        </w:rPr>
      </w:pPr>
      <w:ins w:id="89" w:author="fastwin" w:date="2009-01-29T12:01:00Z">
        <w:r w:rsidRPr="00084F06">
          <w:rPr>
            <w:rStyle w:val="Hyperlink"/>
          </w:rPr>
          <w:fldChar w:fldCharType="begin"/>
        </w:r>
        <w:r w:rsidRPr="00084F06">
          <w:rPr>
            <w:rStyle w:val="Hyperlink"/>
          </w:rPr>
          <w:instrText xml:space="preserve"> </w:instrText>
        </w:r>
        <w:r>
          <w:instrText>HYPERLINK \l "_Toc220993850"</w:instrText>
        </w:r>
        <w:r w:rsidRPr="00084F06">
          <w:rPr>
            <w:rStyle w:val="Hyperlink"/>
          </w:rPr>
          <w:instrText xml:space="preserve"> </w:instrText>
        </w:r>
      </w:ins>
      <w:ins w:id="90" w:author="fastwin" w:date="2009-01-29T12:01:00Z">
        <w:r w:rsidRPr="00084F06">
          <w:rPr>
            <w:rStyle w:val="Hyperlink"/>
          </w:rPr>
          <w:fldChar w:fldCharType="separate"/>
        </w:r>
        <w:r w:rsidRPr="00084F06">
          <w:rPr>
            <w:rStyle w:val="Hyperlink"/>
          </w:rPr>
          <w:t>2.5</w:t>
        </w:r>
        <w:r>
          <w:rPr>
            <w:rFonts w:ascii="Times New Roman" w:eastAsia="SimSun" w:hAnsi="Times New Roman"/>
            <w:sz w:val="24"/>
            <w:szCs w:val="24"/>
            <w:lang w:eastAsia="zh-CN"/>
          </w:rPr>
          <w:tab/>
        </w:r>
        <w:r w:rsidRPr="00084F06">
          <w:rPr>
            <w:rStyle w:val="Hyperlink"/>
          </w:rPr>
          <w:t>External Product Dependencies</w:t>
        </w:r>
        <w:r>
          <w:rPr>
            <w:webHidden/>
          </w:rPr>
          <w:tab/>
        </w:r>
        <w:r>
          <w:rPr>
            <w:webHidden/>
          </w:rPr>
          <w:fldChar w:fldCharType="begin"/>
        </w:r>
        <w:r>
          <w:rPr>
            <w:webHidden/>
          </w:rPr>
          <w:instrText xml:space="preserve"> PAGEREF _Toc220993850 \h </w:instrText>
        </w:r>
      </w:ins>
      <w:ins w:id="91" w:author="fastwin" w:date="2009-01-29T12:01:00Z">
        <w:r>
          <w:rPr>
            <w:webHidden/>
          </w:rPr>
          <w:fldChar w:fldCharType="separate"/>
        </w:r>
        <w:r>
          <w:rPr>
            <w:webHidden/>
          </w:rPr>
          <w:t>11</w:t>
        </w:r>
        <w:r>
          <w:rPr>
            <w:webHidden/>
          </w:rPr>
          <w:fldChar w:fldCharType="end"/>
        </w:r>
        <w:r w:rsidRPr="00084F06">
          <w:rPr>
            <w:rStyle w:val="Hyperlink"/>
          </w:rPr>
          <w:fldChar w:fldCharType="end"/>
        </w:r>
      </w:ins>
    </w:p>
    <w:p w:rsidR="00F737EF" w:rsidRDefault="00F737EF">
      <w:pPr>
        <w:pStyle w:val="TOC2"/>
        <w:numPr>
          <w:ins w:id="92" w:author="fastwin" w:date="2009-01-29T12:01:00Z"/>
        </w:numPr>
        <w:tabs>
          <w:tab w:val="left" w:pos="1702"/>
        </w:tabs>
        <w:rPr>
          <w:ins w:id="93" w:author="fastwin" w:date="2009-01-29T12:01:00Z"/>
          <w:rFonts w:ascii="Times New Roman" w:eastAsia="SimSun" w:hAnsi="Times New Roman"/>
          <w:sz w:val="24"/>
          <w:szCs w:val="24"/>
          <w:lang w:eastAsia="zh-CN"/>
        </w:rPr>
      </w:pPr>
      <w:ins w:id="94" w:author="fastwin" w:date="2009-01-29T12:01:00Z">
        <w:r w:rsidRPr="00084F06">
          <w:rPr>
            <w:rStyle w:val="Hyperlink"/>
          </w:rPr>
          <w:fldChar w:fldCharType="begin"/>
        </w:r>
        <w:r w:rsidRPr="00084F06">
          <w:rPr>
            <w:rStyle w:val="Hyperlink"/>
          </w:rPr>
          <w:instrText xml:space="preserve"> </w:instrText>
        </w:r>
        <w:r>
          <w:instrText>HYPERLINK \l "_Toc220993851"</w:instrText>
        </w:r>
        <w:r w:rsidRPr="00084F06">
          <w:rPr>
            <w:rStyle w:val="Hyperlink"/>
          </w:rPr>
          <w:instrText xml:space="preserve"> </w:instrText>
        </w:r>
      </w:ins>
      <w:ins w:id="95" w:author="fastwin" w:date="2009-01-29T12:01:00Z">
        <w:r w:rsidRPr="00084F06">
          <w:rPr>
            <w:rStyle w:val="Hyperlink"/>
          </w:rPr>
          <w:fldChar w:fldCharType="separate"/>
        </w:r>
        <w:r w:rsidRPr="00084F06">
          <w:rPr>
            <w:rStyle w:val="Hyperlink"/>
          </w:rPr>
          <w:t>2.6</w:t>
        </w:r>
        <w:r>
          <w:rPr>
            <w:rFonts w:ascii="Times New Roman" w:eastAsia="SimSun" w:hAnsi="Times New Roman"/>
            <w:sz w:val="24"/>
            <w:szCs w:val="24"/>
            <w:lang w:eastAsia="zh-CN"/>
          </w:rPr>
          <w:tab/>
        </w:r>
        <w:r w:rsidRPr="00084F06">
          <w:rPr>
            <w:rStyle w:val="Hyperlink"/>
          </w:rPr>
          <w:t>Performance</w:t>
        </w:r>
        <w:r>
          <w:rPr>
            <w:webHidden/>
          </w:rPr>
          <w:tab/>
        </w:r>
        <w:r>
          <w:rPr>
            <w:webHidden/>
          </w:rPr>
          <w:fldChar w:fldCharType="begin"/>
        </w:r>
        <w:r>
          <w:rPr>
            <w:webHidden/>
          </w:rPr>
          <w:instrText xml:space="preserve"> PAGEREF _Toc220993851 \h </w:instrText>
        </w:r>
      </w:ins>
      <w:ins w:id="96" w:author="fastwin" w:date="2009-01-29T12:01:00Z">
        <w:r>
          <w:rPr>
            <w:webHidden/>
          </w:rPr>
          <w:fldChar w:fldCharType="separate"/>
        </w:r>
        <w:r>
          <w:rPr>
            <w:webHidden/>
          </w:rPr>
          <w:t>12</w:t>
        </w:r>
        <w:r>
          <w:rPr>
            <w:webHidden/>
          </w:rPr>
          <w:fldChar w:fldCharType="end"/>
        </w:r>
        <w:r w:rsidRPr="00084F06">
          <w:rPr>
            <w:rStyle w:val="Hyperlink"/>
          </w:rPr>
          <w:fldChar w:fldCharType="end"/>
        </w:r>
      </w:ins>
    </w:p>
    <w:p w:rsidR="00F737EF" w:rsidRDefault="00F737EF">
      <w:pPr>
        <w:pStyle w:val="TOC2"/>
        <w:numPr>
          <w:ins w:id="97" w:author="fastwin" w:date="2009-01-29T12:01:00Z"/>
        </w:numPr>
        <w:tabs>
          <w:tab w:val="left" w:pos="1702"/>
        </w:tabs>
        <w:rPr>
          <w:ins w:id="98" w:author="fastwin" w:date="2009-01-29T12:01:00Z"/>
          <w:rFonts w:ascii="Times New Roman" w:eastAsia="SimSun" w:hAnsi="Times New Roman"/>
          <w:sz w:val="24"/>
          <w:szCs w:val="24"/>
          <w:lang w:eastAsia="zh-CN"/>
        </w:rPr>
      </w:pPr>
      <w:ins w:id="99" w:author="fastwin" w:date="2009-01-29T12:01:00Z">
        <w:r w:rsidRPr="00084F06">
          <w:rPr>
            <w:rStyle w:val="Hyperlink"/>
          </w:rPr>
          <w:fldChar w:fldCharType="begin"/>
        </w:r>
        <w:r w:rsidRPr="00084F06">
          <w:rPr>
            <w:rStyle w:val="Hyperlink"/>
          </w:rPr>
          <w:instrText xml:space="preserve"> </w:instrText>
        </w:r>
        <w:r>
          <w:instrText>HYPERLINK \l "_Toc220993852"</w:instrText>
        </w:r>
        <w:r w:rsidRPr="00084F06">
          <w:rPr>
            <w:rStyle w:val="Hyperlink"/>
          </w:rPr>
          <w:instrText xml:space="preserve"> </w:instrText>
        </w:r>
      </w:ins>
      <w:ins w:id="100" w:author="fastwin" w:date="2009-01-29T12:01:00Z">
        <w:r w:rsidRPr="00084F06">
          <w:rPr>
            <w:rStyle w:val="Hyperlink"/>
          </w:rPr>
          <w:fldChar w:fldCharType="separate"/>
        </w:r>
        <w:r w:rsidRPr="00084F06">
          <w:rPr>
            <w:rStyle w:val="Hyperlink"/>
          </w:rPr>
          <w:t>2.7</w:t>
        </w:r>
        <w:r>
          <w:rPr>
            <w:rFonts w:ascii="Times New Roman" w:eastAsia="SimSun" w:hAnsi="Times New Roman"/>
            <w:sz w:val="24"/>
            <w:szCs w:val="24"/>
            <w:lang w:eastAsia="zh-CN"/>
          </w:rPr>
          <w:tab/>
        </w:r>
        <w:r w:rsidRPr="00084F06">
          <w:rPr>
            <w:rStyle w:val="Hyperlink"/>
          </w:rPr>
          <w:t>Assumptions</w:t>
        </w:r>
        <w:r>
          <w:rPr>
            <w:webHidden/>
          </w:rPr>
          <w:tab/>
        </w:r>
        <w:r>
          <w:rPr>
            <w:webHidden/>
          </w:rPr>
          <w:fldChar w:fldCharType="begin"/>
        </w:r>
        <w:r>
          <w:rPr>
            <w:webHidden/>
          </w:rPr>
          <w:instrText xml:space="preserve"> PAGEREF _Toc220993852 \h </w:instrText>
        </w:r>
      </w:ins>
      <w:ins w:id="101" w:author="fastwin" w:date="2009-01-29T12:01:00Z">
        <w:r>
          <w:rPr>
            <w:webHidden/>
          </w:rPr>
          <w:fldChar w:fldCharType="separate"/>
        </w:r>
        <w:r>
          <w:rPr>
            <w:webHidden/>
          </w:rPr>
          <w:t>12</w:t>
        </w:r>
        <w:r>
          <w:rPr>
            <w:webHidden/>
          </w:rPr>
          <w:fldChar w:fldCharType="end"/>
        </w:r>
        <w:r w:rsidRPr="00084F06">
          <w:rPr>
            <w:rStyle w:val="Hyperlink"/>
          </w:rPr>
          <w:fldChar w:fldCharType="end"/>
        </w:r>
      </w:ins>
    </w:p>
    <w:p w:rsidR="00F737EF" w:rsidRDefault="00F737EF">
      <w:pPr>
        <w:pStyle w:val="TOC1"/>
        <w:numPr>
          <w:ins w:id="102" w:author="fastwin" w:date="2009-01-29T12:01:00Z"/>
        </w:numPr>
        <w:rPr>
          <w:ins w:id="103" w:author="fastwin" w:date="2009-01-29T12:01:00Z"/>
          <w:rFonts w:ascii="Times New Roman" w:eastAsia="SimSun" w:hAnsi="Times New Roman"/>
          <w:b w:val="0"/>
          <w:sz w:val="24"/>
          <w:szCs w:val="24"/>
          <w:lang w:eastAsia="zh-CN"/>
        </w:rPr>
      </w:pPr>
      <w:ins w:id="104" w:author="fastwin" w:date="2009-01-29T12:01:00Z">
        <w:r w:rsidRPr="00084F06">
          <w:rPr>
            <w:rStyle w:val="Hyperlink"/>
          </w:rPr>
          <w:fldChar w:fldCharType="begin"/>
        </w:r>
        <w:r w:rsidRPr="00084F06">
          <w:rPr>
            <w:rStyle w:val="Hyperlink"/>
          </w:rPr>
          <w:instrText xml:space="preserve"> </w:instrText>
        </w:r>
        <w:r>
          <w:instrText>HYPERLINK \l "_Toc220993853"</w:instrText>
        </w:r>
        <w:r w:rsidRPr="00084F06">
          <w:rPr>
            <w:rStyle w:val="Hyperlink"/>
          </w:rPr>
          <w:instrText xml:space="preserve"> </w:instrText>
        </w:r>
      </w:ins>
      <w:ins w:id="105" w:author="fastwin" w:date="2009-01-29T12:01:00Z">
        <w:r w:rsidRPr="00084F06">
          <w:rPr>
            <w:rStyle w:val="Hyperlink"/>
          </w:rPr>
          <w:fldChar w:fldCharType="separate"/>
        </w:r>
        <w:r w:rsidRPr="00084F06">
          <w:rPr>
            <w:rStyle w:val="Hyperlink"/>
          </w:rPr>
          <w:t>3</w:t>
        </w:r>
        <w:r>
          <w:rPr>
            <w:rFonts w:ascii="Times New Roman" w:eastAsia="SimSun" w:hAnsi="Times New Roman"/>
            <w:b w:val="0"/>
            <w:sz w:val="24"/>
            <w:szCs w:val="24"/>
            <w:lang w:eastAsia="zh-CN"/>
          </w:rPr>
          <w:tab/>
        </w:r>
        <w:r w:rsidRPr="00084F06">
          <w:rPr>
            <w:rStyle w:val="Hyperlink"/>
          </w:rPr>
          <w:t>System Design</w:t>
        </w:r>
        <w:r>
          <w:rPr>
            <w:webHidden/>
          </w:rPr>
          <w:tab/>
        </w:r>
        <w:r>
          <w:rPr>
            <w:webHidden/>
          </w:rPr>
          <w:fldChar w:fldCharType="begin"/>
        </w:r>
        <w:r>
          <w:rPr>
            <w:webHidden/>
          </w:rPr>
          <w:instrText xml:space="preserve"> PAGEREF _Toc220993853 \h </w:instrText>
        </w:r>
      </w:ins>
      <w:ins w:id="106" w:author="fastwin" w:date="2009-01-29T12:01:00Z">
        <w:r>
          <w:rPr>
            <w:webHidden/>
          </w:rPr>
          <w:fldChar w:fldCharType="separate"/>
        </w:r>
        <w:r>
          <w:rPr>
            <w:webHidden/>
          </w:rPr>
          <w:t>13</w:t>
        </w:r>
        <w:r>
          <w:rPr>
            <w:webHidden/>
          </w:rPr>
          <w:fldChar w:fldCharType="end"/>
        </w:r>
        <w:r w:rsidRPr="00084F06">
          <w:rPr>
            <w:rStyle w:val="Hyperlink"/>
          </w:rPr>
          <w:fldChar w:fldCharType="end"/>
        </w:r>
      </w:ins>
    </w:p>
    <w:p w:rsidR="00F737EF" w:rsidRDefault="00F737EF">
      <w:pPr>
        <w:pStyle w:val="TOC2"/>
        <w:numPr>
          <w:ins w:id="107" w:author="fastwin" w:date="2009-01-29T12:01:00Z"/>
        </w:numPr>
        <w:tabs>
          <w:tab w:val="left" w:pos="1702"/>
        </w:tabs>
        <w:rPr>
          <w:ins w:id="108" w:author="fastwin" w:date="2009-01-29T12:01:00Z"/>
          <w:rFonts w:ascii="Times New Roman" w:eastAsia="SimSun" w:hAnsi="Times New Roman"/>
          <w:sz w:val="24"/>
          <w:szCs w:val="24"/>
          <w:lang w:eastAsia="zh-CN"/>
        </w:rPr>
      </w:pPr>
      <w:ins w:id="109" w:author="fastwin" w:date="2009-01-29T12:01:00Z">
        <w:r w:rsidRPr="00084F06">
          <w:rPr>
            <w:rStyle w:val="Hyperlink"/>
          </w:rPr>
          <w:fldChar w:fldCharType="begin"/>
        </w:r>
        <w:r w:rsidRPr="00084F06">
          <w:rPr>
            <w:rStyle w:val="Hyperlink"/>
          </w:rPr>
          <w:instrText xml:space="preserve"> </w:instrText>
        </w:r>
        <w:r>
          <w:instrText>HYPERLINK \l "_Toc220993854"</w:instrText>
        </w:r>
        <w:r w:rsidRPr="00084F06">
          <w:rPr>
            <w:rStyle w:val="Hyperlink"/>
          </w:rPr>
          <w:instrText xml:space="preserve"> </w:instrText>
        </w:r>
      </w:ins>
      <w:ins w:id="110" w:author="fastwin" w:date="2009-01-29T12:01:00Z">
        <w:r w:rsidRPr="00084F06">
          <w:rPr>
            <w:rStyle w:val="Hyperlink"/>
          </w:rPr>
          <w:fldChar w:fldCharType="separate"/>
        </w:r>
        <w:r w:rsidRPr="00084F06">
          <w:rPr>
            <w:rStyle w:val="Hyperlink"/>
          </w:rPr>
          <w:t>3.1</w:t>
        </w:r>
        <w:r>
          <w:rPr>
            <w:rFonts w:ascii="Times New Roman" w:eastAsia="SimSun" w:hAnsi="Times New Roman"/>
            <w:sz w:val="24"/>
            <w:szCs w:val="24"/>
            <w:lang w:eastAsia="zh-CN"/>
          </w:rPr>
          <w:tab/>
        </w:r>
        <w:r w:rsidRPr="00084F06">
          <w:rPr>
            <w:rStyle w:val="Hyperlink"/>
          </w:rPr>
          <w:t>System Architecture</w:t>
        </w:r>
        <w:r>
          <w:rPr>
            <w:webHidden/>
          </w:rPr>
          <w:tab/>
        </w:r>
        <w:r>
          <w:rPr>
            <w:webHidden/>
          </w:rPr>
          <w:fldChar w:fldCharType="begin"/>
        </w:r>
        <w:r>
          <w:rPr>
            <w:webHidden/>
          </w:rPr>
          <w:instrText xml:space="preserve"> PAGEREF _Toc220993854 \h </w:instrText>
        </w:r>
      </w:ins>
      <w:ins w:id="111" w:author="fastwin" w:date="2009-01-29T12:01:00Z">
        <w:r>
          <w:rPr>
            <w:webHidden/>
          </w:rPr>
          <w:fldChar w:fldCharType="separate"/>
        </w:r>
        <w:r>
          <w:rPr>
            <w:webHidden/>
          </w:rPr>
          <w:t>13</w:t>
        </w:r>
        <w:r>
          <w:rPr>
            <w:webHidden/>
          </w:rPr>
          <w:fldChar w:fldCharType="end"/>
        </w:r>
        <w:r w:rsidRPr="00084F06">
          <w:rPr>
            <w:rStyle w:val="Hyperlink"/>
          </w:rPr>
          <w:fldChar w:fldCharType="end"/>
        </w:r>
      </w:ins>
    </w:p>
    <w:p w:rsidR="00F737EF" w:rsidRDefault="00F737EF">
      <w:pPr>
        <w:pStyle w:val="TOC2"/>
        <w:numPr>
          <w:ins w:id="112" w:author="fastwin" w:date="2009-01-29T12:01:00Z"/>
        </w:numPr>
        <w:tabs>
          <w:tab w:val="left" w:pos="1702"/>
        </w:tabs>
        <w:rPr>
          <w:ins w:id="113" w:author="fastwin" w:date="2009-01-29T12:01:00Z"/>
          <w:rFonts w:ascii="Times New Roman" w:eastAsia="SimSun" w:hAnsi="Times New Roman"/>
          <w:sz w:val="24"/>
          <w:szCs w:val="24"/>
          <w:lang w:eastAsia="zh-CN"/>
        </w:rPr>
      </w:pPr>
      <w:ins w:id="114" w:author="fastwin" w:date="2009-01-29T12:01:00Z">
        <w:r w:rsidRPr="00084F06">
          <w:rPr>
            <w:rStyle w:val="Hyperlink"/>
          </w:rPr>
          <w:fldChar w:fldCharType="begin"/>
        </w:r>
        <w:r w:rsidRPr="00084F06">
          <w:rPr>
            <w:rStyle w:val="Hyperlink"/>
          </w:rPr>
          <w:instrText xml:space="preserve"> </w:instrText>
        </w:r>
        <w:r>
          <w:instrText>HYPERLINK \l "_Toc220993855"</w:instrText>
        </w:r>
        <w:r w:rsidRPr="00084F06">
          <w:rPr>
            <w:rStyle w:val="Hyperlink"/>
          </w:rPr>
          <w:instrText xml:space="preserve"> </w:instrText>
        </w:r>
      </w:ins>
      <w:ins w:id="115" w:author="fastwin" w:date="2009-01-29T12:01:00Z">
        <w:r w:rsidRPr="00084F06">
          <w:rPr>
            <w:rStyle w:val="Hyperlink"/>
          </w:rPr>
          <w:fldChar w:fldCharType="separate"/>
        </w:r>
        <w:r w:rsidRPr="00084F06">
          <w:rPr>
            <w:rStyle w:val="Hyperlink"/>
          </w:rPr>
          <w:t>3.2</w:t>
        </w:r>
        <w:r>
          <w:rPr>
            <w:rFonts w:ascii="Times New Roman" w:eastAsia="SimSun" w:hAnsi="Times New Roman"/>
            <w:sz w:val="24"/>
            <w:szCs w:val="24"/>
            <w:lang w:eastAsia="zh-CN"/>
          </w:rPr>
          <w:tab/>
        </w:r>
        <w:r w:rsidRPr="00084F06">
          <w:rPr>
            <w:rStyle w:val="Hyperlink"/>
          </w:rPr>
          <w:t>Logical Architecture</w:t>
        </w:r>
        <w:r>
          <w:rPr>
            <w:webHidden/>
          </w:rPr>
          <w:tab/>
        </w:r>
        <w:r>
          <w:rPr>
            <w:webHidden/>
          </w:rPr>
          <w:fldChar w:fldCharType="begin"/>
        </w:r>
        <w:r>
          <w:rPr>
            <w:webHidden/>
          </w:rPr>
          <w:instrText xml:space="preserve"> PAGEREF _Toc220993855 \h </w:instrText>
        </w:r>
      </w:ins>
      <w:ins w:id="116" w:author="fastwin" w:date="2009-01-29T12:01:00Z">
        <w:r>
          <w:rPr>
            <w:webHidden/>
          </w:rPr>
          <w:fldChar w:fldCharType="separate"/>
        </w:r>
        <w:r>
          <w:rPr>
            <w:webHidden/>
          </w:rPr>
          <w:t>14</w:t>
        </w:r>
        <w:r>
          <w:rPr>
            <w:webHidden/>
          </w:rPr>
          <w:fldChar w:fldCharType="end"/>
        </w:r>
        <w:r w:rsidRPr="00084F06">
          <w:rPr>
            <w:rStyle w:val="Hyperlink"/>
          </w:rPr>
          <w:fldChar w:fldCharType="end"/>
        </w:r>
      </w:ins>
    </w:p>
    <w:p w:rsidR="00F737EF" w:rsidRDefault="00F737EF">
      <w:pPr>
        <w:pStyle w:val="TOC2"/>
        <w:numPr>
          <w:ins w:id="117" w:author="fastwin" w:date="2009-01-29T12:01:00Z"/>
        </w:numPr>
        <w:tabs>
          <w:tab w:val="left" w:pos="1702"/>
        </w:tabs>
        <w:rPr>
          <w:ins w:id="118" w:author="fastwin" w:date="2009-01-29T12:01:00Z"/>
          <w:rFonts w:ascii="Times New Roman" w:eastAsia="SimSun" w:hAnsi="Times New Roman"/>
          <w:sz w:val="24"/>
          <w:szCs w:val="24"/>
          <w:lang w:eastAsia="zh-CN"/>
        </w:rPr>
      </w:pPr>
      <w:ins w:id="119" w:author="fastwin" w:date="2009-01-29T12:01:00Z">
        <w:r w:rsidRPr="00084F06">
          <w:rPr>
            <w:rStyle w:val="Hyperlink"/>
          </w:rPr>
          <w:fldChar w:fldCharType="begin"/>
        </w:r>
        <w:r w:rsidRPr="00084F06">
          <w:rPr>
            <w:rStyle w:val="Hyperlink"/>
          </w:rPr>
          <w:instrText xml:space="preserve"> </w:instrText>
        </w:r>
        <w:r>
          <w:instrText>HYPERLINK \l "_Toc220993856"</w:instrText>
        </w:r>
        <w:r w:rsidRPr="00084F06">
          <w:rPr>
            <w:rStyle w:val="Hyperlink"/>
          </w:rPr>
          <w:instrText xml:space="preserve"> </w:instrText>
        </w:r>
      </w:ins>
      <w:ins w:id="120" w:author="fastwin" w:date="2009-01-29T12:01:00Z">
        <w:r w:rsidRPr="00084F06">
          <w:rPr>
            <w:rStyle w:val="Hyperlink"/>
          </w:rPr>
          <w:fldChar w:fldCharType="separate"/>
        </w:r>
        <w:r w:rsidRPr="00084F06">
          <w:rPr>
            <w:rStyle w:val="Hyperlink"/>
          </w:rPr>
          <w:t>3.3</w:t>
        </w:r>
        <w:r>
          <w:rPr>
            <w:rFonts w:ascii="Times New Roman" w:eastAsia="SimSun" w:hAnsi="Times New Roman"/>
            <w:sz w:val="24"/>
            <w:szCs w:val="24"/>
            <w:lang w:eastAsia="zh-CN"/>
          </w:rPr>
          <w:tab/>
        </w:r>
        <w:r w:rsidRPr="00084F06">
          <w:rPr>
            <w:rStyle w:val="Hyperlink"/>
          </w:rPr>
          <w:t>Crawler Management</w:t>
        </w:r>
        <w:r>
          <w:rPr>
            <w:webHidden/>
          </w:rPr>
          <w:tab/>
        </w:r>
        <w:r>
          <w:rPr>
            <w:webHidden/>
          </w:rPr>
          <w:fldChar w:fldCharType="begin"/>
        </w:r>
        <w:r>
          <w:rPr>
            <w:webHidden/>
          </w:rPr>
          <w:instrText xml:space="preserve"> PAGEREF _Toc220993856 \h </w:instrText>
        </w:r>
      </w:ins>
      <w:ins w:id="121" w:author="fastwin" w:date="2009-01-29T12:01:00Z">
        <w:r>
          <w:rPr>
            <w:webHidden/>
          </w:rPr>
          <w:fldChar w:fldCharType="separate"/>
        </w:r>
        <w:r>
          <w:rPr>
            <w:webHidden/>
          </w:rPr>
          <w:t>15</w:t>
        </w:r>
        <w:r>
          <w:rPr>
            <w:webHidden/>
          </w:rPr>
          <w:fldChar w:fldCharType="end"/>
        </w:r>
        <w:r w:rsidRPr="00084F06">
          <w:rPr>
            <w:rStyle w:val="Hyperlink"/>
          </w:rPr>
          <w:fldChar w:fldCharType="end"/>
        </w:r>
      </w:ins>
    </w:p>
    <w:p w:rsidR="00F737EF" w:rsidRDefault="00F737EF">
      <w:pPr>
        <w:pStyle w:val="TOC3"/>
        <w:numPr>
          <w:ins w:id="122" w:author="fastwin" w:date="2009-01-29T12:01:00Z"/>
        </w:numPr>
        <w:rPr>
          <w:ins w:id="123" w:author="fastwin" w:date="2009-01-29T12:01:00Z"/>
          <w:rFonts w:ascii="Times New Roman" w:eastAsia="SimSun" w:hAnsi="Times New Roman"/>
          <w:sz w:val="24"/>
          <w:szCs w:val="24"/>
          <w:lang w:eastAsia="zh-CN"/>
        </w:rPr>
      </w:pPr>
      <w:ins w:id="124" w:author="fastwin" w:date="2009-01-29T12:01:00Z">
        <w:r w:rsidRPr="00084F06">
          <w:rPr>
            <w:rStyle w:val="Hyperlink"/>
          </w:rPr>
          <w:fldChar w:fldCharType="begin"/>
        </w:r>
        <w:r w:rsidRPr="00084F06">
          <w:rPr>
            <w:rStyle w:val="Hyperlink"/>
          </w:rPr>
          <w:instrText xml:space="preserve"> </w:instrText>
        </w:r>
        <w:r>
          <w:instrText>HYPERLINK \l "_Toc220993857"</w:instrText>
        </w:r>
        <w:r w:rsidRPr="00084F06">
          <w:rPr>
            <w:rStyle w:val="Hyperlink"/>
          </w:rPr>
          <w:instrText xml:space="preserve"> </w:instrText>
        </w:r>
      </w:ins>
      <w:ins w:id="125" w:author="fastwin" w:date="2009-01-29T12:01:00Z">
        <w:r w:rsidRPr="00084F06">
          <w:rPr>
            <w:rStyle w:val="Hyperlink"/>
          </w:rPr>
          <w:fldChar w:fldCharType="separate"/>
        </w:r>
        <w:r w:rsidRPr="00084F06">
          <w:rPr>
            <w:rStyle w:val="Hyperlink"/>
          </w:rPr>
          <w:t>3.3.1</w:t>
        </w:r>
        <w:r>
          <w:rPr>
            <w:rFonts w:ascii="Times New Roman" w:eastAsia="SimSun" w:hAnsi="Times New Roman"/>
            <w:sz w:val="24"/>
            <w:szCs w:val="24"/>
            <w:lang w:eastAsia="zh-CN"/>
          </w:rPr>
          <w:tab/>
        </w:r>
        <w:r w:rsidRPr="00084F06">
          <w:rPr>
            <w:rStyle w:val="Hyperlink"/>
          </w:rPr>
          <w:t>Start New Crawling Cycle</w:t>
        </w:r>
        <w:r>
          <w:rPr>
            <w:webHidden/>
          </w:rPr>
          <w:tab/>
        </w:r>
        <w:r>
          <w:rPr>
            <w:webHidden/>
          </w:rPr>
          <w:fldChar w:fldCharType="begin"/>
        </w:r>
        <w:r>
          <w:rPr>
            <w:webHidden/>
          </w:rPr>
          <w:instrText xml:space="preserve"> PAGEREF _Toc220993857 \h </w:instrText>
        </w:r>
      </w:ins>
      <w:ins w:id="126" w:author="fastwin" w:date="2009-01-29T12:01:00Z">
        <w:r>
          <w:rPr>
            <w:webHidden/>
          </w:rPr>
          <w:fldChar w:fldCharType="separate"/>
        </w:r>
        <w:r>
          <w:rPr>
            <w:webHidden/>
          </w:rPr>
          <w:t>15</w:t>
        </w:r>
        <w:r>
          <w:rPr>
            <w:webHidden/>
          </w:rPr>
          <w:fldChar w:fldCharType="end"/>
        </w:r>
        <w:r w:rsidRPr="00084F06">
          <w:rPr>
            <w:rStyle w:val="Hyperlink"/>
          </w:rPr>
          <w:fldChar w:fldCharType="end"/>
        </w:r>
      </w:ins>
    </w:p>
    <w:p w:rsidR="00F737EF" w:rsidRDefault="00F737EF">
      <w:pPr>
        <w:pStyle w:val="TOC3"/>
        <w:numPr>
          <w:ins w:id="127" w:author="fastwin" w:date="2009-01-29T12:01:00Z"/>
        </w:numPr>
        <w:rPr>
          <w:ins w:id="128" w:author="fastwin" w:date="2009-01-29T12:01:00Z"/>
          <w:rFonts w:ascii="Times New Roman" w:eastAsia="SimSun" w:hAnsi="Times New Roman"/>
          <w:sz w:val="24"/>
          <w:szCs w:val="24"/>
          <w:lang w:eastAsia="zh-CN"/>
        </w:rPr>
      </w:pPr>
      <w:ins w:id="129" w:author="fastwin" w:date="2009-01-29T12:01:00Z">
        <w:r w:rsidRPr="00084F06">
          <w:rPr>
            <w:rStyle w:val="Hyperlink"/>
          </w:rPr>
          <w:fldChar w:fldCharType="begin"/>
        </w:r>
        <w:r w:rsidRPr="00084F06">
          <w:rPr>
            <w:rStyle w:val="Hyperlink"/>
          </w:rPr>
          <w:instrText xml:space="preserve"> </w:instrText>
        </w:r>
        <w:r>
          <w:instrText>HYPERLINK \l "_Toc220993858"</w:instrText>
        </w:r>
        <w:r w:rsidRPr="00084F06">
          <w:rPr>
            <w:rStyle w:val="Hyperlink"/>
          </w:rPr>
          <w:instrText xml:space="preserve"> </w:instrText>
        </w:r>
      </w:ins>
      <w:ins w:id="130" w:author="fastwin" w:date="2009-01-29T12:01:00Z">
        <w:r w:rsidRPr="00084F06">
          <w:rPr>
            <w:rStyle w:val="Hyperlink"/>
          </w:rPr>
          <w:fldChar w:fldCharType="separate"/>
        </w:r>
        <w:r w:rsidRPr="00084F06">
          <w:rPr>
            <w:rStyle w:val="Hyperlink"/>
          </w:rPr>
          <w:t>3.3.2</w:t>
        </w:r>
        <w:r>
          <w:rPr>
            <w:rFonts w:ascii="Times New Roman" w:eastAsia="SimSun" w:hAnsi="Times New Roman"/>
            <w:sz w:val="24"/>
            <w:szCs w:val="24"/>
            <w:lang w:eastAsia="zh-CN"/>
          </w:rPr>
          <w:tab/>
        </w:r>
        <w:r w:rsidRPr="00084F06">
          <w:rPr>
            <w:rStyle w:val="Hyperlink"/>
          </w:rPr>
          <w:t>Resume Crawling</w:t>
        </w:r>
        <w:r>
          <w:rPr>
            <w:webHidden/>
          </w:rPr>
          <w:tab/>
        </w:r>
        <w:r>
          <w:rPr>
            <w:webHidden/>
          </w:rPr>
          <w:fldChar w:fldCharType="begin"/>
        </w:r>
        <w:r>
          <w:rPr>
            <w:webHidden/>
          </w:rPr>
          <w:instrText xml:space="preserve"> PAGEREF _Toc220993858 \h </w:instrText>
        </w:r>
      </w:ins>
      <w:ins w:id="131" w:author="fastwin" w:date="2009-01-29T12:01:00Z">
        <w:r>
          <w:rPr>
            <w:webHidden/>
          </w:rPr>
          <w:fldChar w:fldCharType="separate"/>
        </w:r>
        <w:r>
          <w:rPr>
            <w:webHidden/>
          </w:rPr>
          <w:t>17</w:t>
        </w:r>
        <w:r>
          <w:rPr>
            <w:webHidden/>
          </w:rPr>
          <w:fldChar w:fldCharType="end"/>
        </w:r>
        <w:r w:rsidRPr="00084F06">
          <w:rPr>
            <w:rStyle w:val="Hyperlink"/>
          </w:rPr>
          <w:fldChar w:fldCharType="end"/>
        </w:r>
      </w:ins>
    </w:p>
    <w:p w:rsidR="00F737EF" w:rsidRDefault="00F737EF">
      <w:pPr>
        <w:pStyle w:val="TOC3"/>
        <w:numPr>
          <w:ins w:id="132" w:author="fastwin" w:date="2009-01-29T12:01:00Z"/>
        </w:numPr>
        <w:rPr>
          <w:ins w:id="133" w:author="fastwin" w:date="2009-01-29T12:01:00Z"/>
          <w:rFonts w:ascii="Times New Roman" w:eastAsia="SimSun" w:hAnsi="Times New Roman"/>
          <w:sz w:val="24"/>
          <w:szCs w:val="24"/>
          <w:lang w:eastAsia="zh-CN"/>
        </w:rPr>
      </w:pPr>
      <w:ins w:id="134" w:author="fastwin" w:date="2009-01-29T12:01:00Z">
        <w:r w:rsidRPr="00084F06">
          <w:rPr>
            <w:rStyle w:val="Hyperlink"/>
          </w:rPr>
          <w:fldChar w:fldCharType="begin"/>
        </w:r>
        <w:r w:rsidRPr="00084F06">
          <w:rPr>
            <w:rStyle w:val="Hyperlink"/>
          </w:rPr>
          <w:instrText xml:space="preserve"> </w:instrText>
        </w:r>
        <w:r>
          <w:instrText>HYPERLINK \l "_Toc220993859"</w:instrText>
        </w:r>
        <w:r w:rsidRPr="00084F06">
          <w:rPr>
            <w:rStyle w:val="Hyperlink"/>
          </w:rPr>
          <w:instrText xml:space="preserve"> </w:instrText>
        </w:r>
      </w:ins>
      <w:ins w:id="135" w:author="fastwin" w:date="2009-01-29T12:01:00Z">
        <w:r w:rsidRPr="00084F06">
          <w:rPr>
            <w:rStyle w:val="Hyperlink"/>
          </w:rPr>
          <w:fldChar w:fldCharType="separate"/>
        </w:r>
        <w:r w:rsidRPr="00084F06">
          <w:rPr>
            <w:rStyle w:val="Hyperlink"/>
          </w:rPr>
          <w:t>3.3.3</w:t>
        </w:r>
        <w:r>
          <w:rPr>
            <w:rFonts w:ascii="Times New Roman" w:eastAsia="SimSun" w:hAnsi="Times New Roman"/>
            <w:sz w:val="24"/>
            <w:szCs w:val="24"/>
            <w:lang w:eastAsia="zh-CN"/>
          </w:rPr>
          <w:tab/>
        </w:r>
        <w:r w:rsidRPr="00084F06">
          <w:rPr>
            <w:rStyle w:val="Hyperlink"/>
          </w:rPr>
          <w:t>Stop/Pause Crawling</w:t>
        </w:r>
        <w:r>
          <w:rPr>
            <w:webHidden/>
          </w:rPr>
          <w:tab/>
        </w:r>
        <w:r>
          <w:rPr>
            <w:webHidden/>
          </w:rPr>
          <w:fldChar w:fldCharType="begin"/>
        </w:r>
        <w:r>
          <w:rPr>
            <w:webHidden/>
          </w:rPr>
          <w:instrText xml:space="preserve"> PAGEREF _Toc220993859 \h </w:instrText>
        </w:r>
      </w:ins>
      <w:ins w:id="136" w:author="fastwin" w:date="2009-01-29T12:01:00Z">
        <w:r>
          <w:rPr>
            <w:webHidden/>
          </w:rPr>
          <w:fldChar w:fldCharType="separate"/>
        </w:r>
        <w:r>
          <w:rPr>
            <w:webHidden/>
          </w:rPr>
          <w:t>17</w:t>
        </w:r>
        <w:r>
          <w:rPr>
            <w:webHidden/>
          </w:rPr>
          <w:fldChar w:fldCharType="end"/>
        </w:r>
        <w:r w:rsidRPr="00084F06">
          <w:rPr>
            <w:rStyle w:val="Hyperlink"/>
          </w:rPr>
          <w:fldChar w:fldCharType="end"/>
        </w:r>
      </w:ins>
    </w:p>
    <w:p w:rsidR="00F737EF" w:rsidRDefault="00F737EF">
      <w:pPr>
        <w:pStyle w:val="TOC3"/>
        <w:numPr>
          <w:ins w:id="137" w:author="fastwin" w:date="2009-01-29T12:01:00Z"/>
        </w:numPr>
        <w:rPr>
          <w:ins w:id="138" w:author="fastwin" w:date="2009-01-29T12:01:00Z"/>
          <w:rFonts w:ascii="Times New Roman" w:eastAsia="SimSun" w:hAnsi="Times New Roman"/>
          <w:sz w:val="24"/>
          <w:szCs w:val="24"/>
          <w:lang w:eastAsia="zh-CN"/>
        </w:rPr>
      </w:pPr>
      <w:ins w:id="139" w:author="fastwin" w:date="2009-01-29T12:01:00Z">
        <w:r w:rsidRPr="00084F06">
          <w:rPr>
            <w:rStyle w:val="Hyperlink"/>
          </w:rPr>
          <w:fldChar w:fldCharType="begin"/>
        </w:r>
        <w:r w:rsidRPr="00084F06">
          <w:rPr>
            <w:rStyle w:val="Hyperlink"/>
          </w:rPr>
          <w:instrText xml:space="preserve"> </w:instrText>
        </w:r>
        <w:r>
          <w:instrText>HYPERLINK \l "_Toc220993860"</w:instrText>
        </w:r>
        <w:r w:rsidRPr="00084F06">
          <w:rPr>
            <w:rStyle w:val="Hyperlink"/>
          </w:rPr>
          <w:instrText xml:space="preserve"> </w:instrText>
        </w:r>
      </w:ins>
      <w:ins w:id="140" w:author="fastwin" w:date="2009-01-29T12:01:00Z">
        <w:r w:rsidRPr="00084F06">
          <w:rPr>
            <w:rStyle w:val="Hyperlink"/>
          </w:rPr>
          <w:fldChar w:fldCharType="separate"/>
        </w:r>
        <w:r w:rsidRPr="00084F06">
          <w:rPr>
            <w:rStyle w:val="Hyperlink"/>
          </w:rPr>
          <w:t>3.3.4</w:t>
        </w:r>
        <w:r>
          <w:rPr>
            <w:rFonts w:ascii="Times New Roman" w:eastAsia="SimSun" w:hAnsi="Times New Roman"/>
            <w:sz w:val="24"/>
            <w:szCs w:val="24"/>
            <w:lang w:eastAsia="zh-CN"/>
          </w:rPr>
          <w:tab/>
        </w:r>
        <w:r w:rsidRPr="00084F06">
          <w:rPr>
            <w:rStyle w:val="Hyperlink"/>
          </w:rPr>
          <w:t>Update Crawler Configuration</w:t>
        </w:r>
        <w:r>
          <w:rPr>
            <w:webHidden/>
          </w:rPr>
          <w:tab/>
        </w:r>
        <w:r>
          <w:rPr>
            <w:webHidden/>
          </w:rPr>
          <w:fldChar w:fldCharType="begin"/>
        </w:r>
        <w:r>
          <w:rPr>
            <w:webHidden/>
          </w:rPr>
          <w:instrText xml:space="preserve"> PAGEREF _Toc220993860 \h </w:instrText>
        </w:r>
      </w:ins>
      <w:ins w:id="141" w:author="fastwin" w:date="2009-01-29T12:01:00Z">
        <w:r>
          <w:rPr>
            <w:webHidden/>
          </w:rPr>
          <w:fldChar w:fldCharType="separate"/>
        </w:r>
        <w:r>
          <w:rPr>
            <w:webHidden/>
          </w:rPr>
          <w:t>17</w:t>
        </w:r>
        <w:r>
          <w:rPr>
            <w:webHidden/>
          </w:rPr>
          <w:fldChar w:fldCharType="end"/>
        </w:r>
        <w:r w:rsidRPr="00084F06">
          <w:rPr>
            <w:rStyle w:val="Hyperlink"/>
          </w:rPr>
          <w:fldChar w:fldCharType="end"/>
        </w:r>
      </w:ins>
    </w:p>
    <w:p w:rsidR="00F737EF" w:rsidRDefault="00F737EF">
      <w:pPr>
        <w:pStyle w:val="TOC3"/>
        <w:numPr>
          <w:ins w:id="142" w:author="fastwin" w:date="2009-01-29T12:01:00Z"/>
        </w:numPr>
        <w:rPr>
          <w:ins w:id="143" w:author="fastwin" w:date="2009-01-29T12:01:00Z"/>
          <w:rFonts w:ascii="Times New Roman" w:eastAsia="SimSun" w:hAnsi="Times New Roman"/>
          <w:sz w:val="24"/>
          <w:szCs w:val="24"/>
          <w:lang w:eastAsia="zh-CN"/>
        </w:rPr>
      </w:pPr>
      <w:ins w:id="144" w:author="fastwin" w:date="2009-01-29T12:01:00Z">
        <w:r w:rsidRPr="00084F06">
          <w:rPr>
            <w:rStyle w:val="Hyperlink"/>
          </w:rPr>
          <w:fldChar w:fldCharType="begin"/>
        </w:r>
        <w:r w:rsidRPr="00084F06">
          <w:rPr>
            <w:rStyle w:val="Hyperlink"/>
          </w:rPr>
          <w:instrText xml:space="preserve"> </w:instrText>
        </w:r>
        <w:r>
          <w:instrText>HYPERLINK \l "_Toc220993861"</w:instrText>
        </w:r>
        <w:r w:rsidRPr="00084F06">
          <w:rPr>
            <w:rStyle w:val="Hyperlink"/>
          </w:rPr>
          <w:instrText xml:space="preserve"> </w:instrText>
        </w:r>
      </w:ins>
      <w:ins w:id="145" w:author="fastwin" w:date="2009-01-29T12:01:00Z">
        <w:r w:rsidRPr="00084F06">
          <w:rPr>
            <w:rStyle w:val="Hyperlink"/>
          </w:rPr>
          <w:fldChar w:fldCharType="separate"/>
        </w:r>
        <w:r w:rsidRPr="00084F06">
          <w:rPr>
            <w:rStyle w:val="Hyperlink"/>
          </w:rPr>
          <w:t>3.3.5</w:t>
        </w:r>
        <w:r>
          <w:rPr>
            <w:rFonts w:ascii="Times New Roman" w:eastAsia="SimSun" w:hAnsi="Times New Roman"/>
            <w:sz w:val="24"/>
            <w:szCs w:val="24"/>
            <w:lang w:eastAsia="zh-CN"/>
          </w:rPr>
          <w:tab/>
        </w:r>
        <w:r w:rsidRPr="00084F06">
          <w:rPr>
            <w:rStyle w:val="Hyperlink"/>
          </w:rPr>
          <w:t>Crawling Statistics</w:t>
        </w:r>
        <w:r>
          <w:rPr>
            <w:webHidden/>
          </w:rPr>
          <w:tab/>
        </w:r>
        <w:r>
          <w:rPr>
            <w:webHidden/>
          </w:rPr>
          <w:fldChar w:fldCharType="begin"/>
        </w:r>
        <w:r>
          <w:rPr>
            <w:webHidden/>
          </w:rPr>
          <w:instrText xml:space="preserve"> PAGEREF _Toc220993861 \h </w:instrText>
        </w:r>
      </w:ins>
      <w:ins w:id="146" w:author="fastwin" w:date="2009-01-29T12:01:00Z">
        <w:r>
          <w:rPr>
            <w:webHidden/>
          </w:rPr>
          <w:fldChar w:fldCharType="separate"/>
        </w:r>
        <w:r>
          <w:rPr>
            <w:webHidden/>
          </w:rPr>
          <w:t>17</w:t>
        </w:r>
        <w:r>
          <w:rPr>
            <w:webHidden/>
          </w:rPr>
          <w:fldChar w:fldCharType="end"/>
        </w:r>
        <w:r w:rsidRPr="00084F06">
          <w:rPr>
            <w:rStyle w:val="Hyperlink"/>
          </w:rPr>
          <w:fldChar w:fldCharType="end"/>
        </w:r>
      </w:ins>
    </w:p>
    <w:p w:rsidR="00F737EF" w:rsidRDefault="00F737EF">
      <w:pPr>
        <w:pStyle w:val="TOC2"/>
        <w:numPr>
          <w:ins w:id="147" w:author="fastwin" w:date="2009-01-29T12:01:00Z"/>
        </w:numPr>
        <w:tabs>
          <w:tab w:val="left" w:pos="1702"/>
        </w:tabs>
        <w:rPr>
          <w:ins w:id="148" w:author="fastwin" w:date="2009-01-29T12:01:00Z"/>
          <w:rFonts w:ascii="Times New Roman" w:eastAsia="SimSun" w:hAnsi="Times New Roman"/>
          <w:sz w:val="24"/>
          <w:szCs w:val="24"/>
          <w:lang w:eastAsia="zh-CN"/>
        </w:rPr>
      </w:pPr>
      <w:ins w:id="149" w:author="fastwin" w:date="2009-01-29T12:01:00Z">
        <w:r w:rsidRPr="00084F06">
          <w:rPr>
            <w:rStyle w:val="Hyperlink"/>
          </w:rPr>
          <w:fldChar w:fldCharType="begin"/>
        </w:r>
        <w:r w:rsidRPr="00084F06">
          <w:rPr>
            <w:rStyle w:val="Hyperlink"/>
          </w:rPr>
          <w:instrText xml:space="preserve"> </w:instrText>
        </w:r>
        <w:r>
          <w:instrText>HYPERLINK \l "_Toc220993862"</w:instrText>
        </w:r>
        <w:r w:rsidRPr="00084F06">
          <w:rPr>
            <w:rStyle w:val="Hyperlink"/>
          </w:rPr>
          <w:instrText xml:space="preserve"> </w:instrText>
        </w:r>
      </w:ins>
      <w:ins w:id="150" w:author="fastwin" w:date="2009-01-29T12:01:00Z">
        <w:r w:rsidRPr="00084F06">
          <w:rPr>
            <w:rStyle w:val="Hyperlink"/>
          </w:rPr>
          <w:fldChar w:fldCharType="separate"/>
        </w:r>
        <w:r w:rsidRPr="00084F06">
          <w:rPr>
            <w:rStyle w:val="Hyperlink"/>
          </w:rPr>
          <w:t>3.4</w:t>
        </w:r>
        <w:r>
          <w:rPr>
            <w:rFonts w:ascii="Times New Roman" w:eastAsia="SimSun" w:hAnsi="Times New Roman"/>
            <w:sz w:val="24"/>
            <w:szCs w:val="24"/>
            <w:lang w:eastAsia="zh-CN"/>
          </w:rPr>
          <w:tab/>
        </w:r>
        <w:r w:rsidRPr="00084F06">
          <w:rPr>
            <w:rStyle w:val="Hyperlink"/>
          </w:rPr>
          <w:t>Sources and Data Feeds</w:t>
        </w:r>
        <w:r>
          <w:rPr>
            <w:webHidden/>
          </w:rPr>
          <w:tab/>
        </w:r>
        <w:r>
          <w:rPr>
            <w:webHidden/>
          </w:rPr>
          <w:fldChar w:fldCharType="begin"/>
        </w:r>
        <w:r>
          <w:rPr>
            <w:webHidden/>
          </w:rPr>
          <w:instrText xml:space="preserve"> PAGEREF _Toc220993862 \h </w:instrText>
        </w:r>
      </w:ins>
      <w:ins w:id="151" w:author="fastwin" w:date="2009-01-29T12:01:00Z">
        <w:r>
          <w:rPr>
            <w:webHidden/>
          </w:rPr>
          <w:fldChar w:fldCharType="separate"/>
        </w:r>
        <w:r>
          <w:rPr>
            <w:webHidden/>
          </w:rPr>
          <w:t>17</w:t>
        </w:r>
        <w:r>
          <w:rPr>
            <w:webHidden/>
          </w:rPr>
          <w:fldChar w:fldCharType="end"/>
        </w:r>
        <w:r w:rsidRPr="00084F06">
          <w:rPr>
            <w:rStyle w:val="Hyperlink"/>
          </w:rPr>
          <w:fldChar w:fldCharType="end"/>
        </w:r>
      </w:ins>
    </w:p>
    <w:p w:rsidR="00F737EF" w:rsidRDefault="00F737EF">
      <w:pPr>
        <w:pStyle w:val="TOC2"/>
        <w:numPr>
          <w:ins w:id="152" w:author="fastwin" w:date="2009-01-29T12:01:00Z"/>
        </w:numPr>
        <w:tabs>
          <w:tab w:val="left" w:pos="1702"/>
        </w:tabs>
        <w:rPr>
          <w:ins w:id="153" w:author="fastwin" w:date="2009-01-29T12:01:00Z"/>
          <w:rFonts w:ascii="Times New Roman" w:eastAsia="SimSun" w:hAnsi="Times New Roman"/>
          <w:sz w:val="24"/>
          <w:szCs w:val="24"/>
          <w:lang w:eastAsia="zh-CN"/>
        </w:rPr>
      </w:pPr>
      <w:ins w:id="154" w:author="fastwin" w:date="2009-01-29T12:01:00Z">
        <w:r w:rsidRPr="00084F06">
          <w:rPr>
            <w:rStyle w:val="Hyperlink"/>
          </w:rPr>
          <w:fldChar w:fldCharType="begin"/>
        </w:r>
        <w:r w:rsidRPr="00084F06">
          <w:rPr>
            <w:rStyle w:val="Hyperlink"/>
          </w:rPr>
          <w:instrText xml:space="preserve"> </w:instrText>
        </w:r>
        <w:r>
          <w:instrText>HYPERLINK \l "_Toc220993863"</w:instrText>
        </w:r>
        <w:r w:rsidRPr="00084F06">
          <w:rPr>
            <w:rStyle w:val="Hyperlink"/>
          </w:rPr>
          <w:instrText xml:space="preserve"> </w:instrText>
        </w:r>
      </w:ins>
      <w:ins w:id="155" w:author="fastwin" w:date="2009-01-29T12:01:00Z">
        <w:r w:rsidRPr="00084F06">
          <w:rPr>
            <w:rStyle w:val="Hyperlink"/>
          </w:rPr>
          <w:fldChar w:fldCharType="separate"/>
        </w:r>
        <w:r w:rsidRPr="00084F06">
          <w:rPr>
            <w:rStyle w:val="Hyperlink"/>
          </w:rPr>
          <w:t>3.5</w:t>
        </w:r>
        <w:r>
          <w:rPr>
            <w:rFonts w:ascii="Times New Roman" w:eastAsia="SimSun" w:hAnsi="Times New Roman"/>
            <w:sz w:val="24"/>
            <w:szCs w:val="24"/>
            <w:lang w:eastAsia="zh-CN"/>
          </w:rPr>
          <w:tab/>
        </w:r>
        <w:r w:rsidRPr="00084F06">
          <w:rPr>
            <w:rStyle w:val="Hyperlink"/>
          </w:rPr>
          <w:t>Collections</w:t>
        </w:r>
        <w:r>
          <w:rPr>
            <w:webHidden/>
          </w:rPr>
          <w:tab/>
        </w:r>
        <w:r>
          <w:rPr>
            <w:webHidden/>
          </w:rPr>
          <w:fldChar w:fldCharType="begin"/>
        </w:r>
        <w:r>
          <w:rPr>
            <w:webHidden/>
          </w:rPr>
          <w:instrText xml:space="preserve"> PAGEREF _Toc220993863 \h </w:instrText>
        </w:r>
      </w:ins>
      <w:ins w:id="156" w:author="fastwin" w:date="2009-01-29T12:01:00Z">
        <w:r>
          <w:rPr>
            <w:webHidden/>
          </w:rPr>
          <w:fldChar w:fldCharType="separate"/>
        </w:r>
        <w:r>
          <w:rPr>
            <w:webHidden/>
          </w:rPr>
          <w:t>18</w:t>
        </w:r>
        <w:r>
          <w:rPr>
            <w:webHidden/>
          </w:rPr>
          <w:fldChar w:fldCharType="end"/>
        </w:r>
        <w:r w:rsidRPr="00084F06">
          <w:rPr>
            <w:rStyle w:val="Hyperlink"/>
          </w:rPr>
          <w:fldChar w:fldCharType="end"/>
        </w:r>
      </w:ins>
    </w:p>
    <w:p w:rsidR="00F737EF" w:rsidRDefault="00F737EF">
      <w:pPr>
        <w:pStyle w:val="TOC2"/>
        <w:numPr>
          <w:ins w:id="157" w:author="fastwin" w:date="2009-01-29T12:01:00Z"/>
        </w:numPr>
        <w:tabs>
          <w:tab w:val="left" w:pos="1702"/>
        </w:tabs>
        <w:rPr>
          <w:ins w:id="158" w:author="fastwin" w:date="2009-01-29T12:01:00Z"/>
          <w:rFonts w:ascii="Times New Roman" w:eastAsia="SimSun" w:hAnsi="Times New Roman"/>
          <w:sz w:val="24"/>
          <w:szCs w:val="24"/>
          <w:lang w:eastAsia="zh-CN"/>
        </w:rPr>
      </w:pPr>
      <w:ins w:id="159" w:author="fastwin" w:date="2009-01-29T12:01:00Z">
        <w:r w:rsidRPr="00084F06">
          <w:rPr>
            <w:rStyle w:val="Hyperlink"/>
          </w:rPr>
          <w:fldChar w:fldCharType="begin"/>
        </w:r>
        <w:r w:rsidRPr="00084F06">
          <w:rPr>
            <w:rStyle w:val="Hyperlink"/>
          </w:rPr>
          <w:instrText xml:space="preserve"> </w:instrText>
        </w:r>
        <w:r>
          <w:instrText>HYPERLINK \l "_Toc220993864"</w:instrText>
        </w:r>
        <w:r w:rsidRPr="00084F06">
          <w:rPr>
            <w:rStyle w:val="Hyperlink"/>
          </w:rPr>
          <w:instrText xml:space="preserve"> </w:instrText>
        </w:r>
      </w:ins>
      <w:ins w:id="160" w:author="fastwin" w:date="2009-01-29T12:01:00Z">
        <w:r w:rsidRPr="00084F06">
          <w:rPr>
            <w:rStyle w:val="Hyperlink"/>
          </w:rPr>
          <w:fldChar w:fldCharType="separate"/>
        </w:r>
        <w:r w:rsidRPr="00084F06">
          <w:rPr>
            <w:rStyle w:val="Hyperlink"/>
          </w:rPr>
          <w:t>3.6</w:t>
        </w:r>
        <w:r>
          <w:rPr>
            <w:rFonts w:ascii="Times New Roman" w:eastAsia="SimSun" w:hAnsi="Times New Roman"/>
            <w:sz w:val="24"/>
            <w:szCs w:val="24"/>
            <w:lang w:eastAsia="zh-CN"/>
          </w:rPr>
          <w:tab/>
        </w:r>
        <w:r w:rsidRPr="00084F06">
          <w:rPr>
            <w:rStyle w:val="Hyperlink"/>
          </w:rPr>
          <w:t>Document Processing</w:t>
        </w:r>
        <w:r>
          <w:rPr>
            <w:webHidden/>
          </w:rPr>
          <w:tab/>
        </w:r>
        <w:r>
          <w:rPr>
            <w:webHidden/>
          </w:rPr>
          <w:fldChar w:fldCharType="begin"/>
        </w:r>
        <w:r>
          <w:rPr>
            <w:webHidden/>
          </w:rPr>
          <w:instrText xml:space="preserve"> PAGEREF _Toc220993864 \h </w:instrText>
        </w:r>
      </w:ins>
      <w:ins w:id="161" w:author="fastwin" w:date="2009-01-29T12:01:00Z">
        <w:r>
          <w:rPr>
            <w:webHidden/>
          </w:rPr>
          <w:fldChar w:fldCharType="separate"/>
        </w:r>
        <w:r>
          <w:rPr>
            <w:webHidden/>
          </w:rPr>
          <w:t>18</w:t>
        </w:r>
        <w:r>
          <w:rPr>
            <w:webHidden/>
          </w:rPr>
          <w:fldChar w:fldCharType="end"/>
        </w:r>
        <w:r w:rsidRPr="00084F06">
          <w:rPr>
            <w:rStyle w:val="Hyperlink"/>
          </w:rPr>
          <w:fldChar w:fldCharType="end"/>
        </w:r>
      </w:ins>
    </w:p>
    <w:p w:rsidR="00F737EF" w:rsidRDefault="00F737EF">
      <w:pPr>
        <w:pStyle w:val="TOC3"/>
        <w:numPr>
          <w:ins w:id="162" w:author="fastwin" w:date="2009-01-29T12:01:00Z"/>
        </w:numPr>
        <w:rPr>
          <w:ins w:id="163" w:author="fastwin" w:date="2009-01-29T12:01:00Z"/>
          <w:rFonts w:ascii="Times New Roman" w:eastAsia="SimSun" w:hAnsi="Times New Roman"/>
          <w:sz w:val="24"/>
          <w:szCs w:val="24"/>
          <w:lang w:eastAsia="zh-CN"/>
        </w:rPr>
      </w:pPr>
      <w:ins w:id="164" w:author="fastwin" w:date="2009-01-29T12:01:00Z">
        <w:r w:rsidRPr="00084F06">
          <w:rPr>
            <w:rStyle w:val="Hyperlink"/>
          </w:rPr>
          <w:fldChar w:fldCharType="begin"/>
        </w:r>
        <w:r w:rsidRPr="00084F06">
          <w:rPr>
            <w:rStyle w:val="Hyperlink"/>
          </w:rPr>
          <w:instrText xml:space="preserve"> </w:instrText>
        </w:r>
        <w:r>
          <w:instrText>HYPERLINK \l "_Toc220993865"</w:instrText>
        </w:r>
        <w:r w:rsidRPr="00084F06">
          <w:rPr>
            <w:rStyle w:val="Hyperlink"/>
          </w:rPr>
          <w:instrText xml:space="preserve"> </w:instrText>
        </w:r>
      </w:ins>
      <w:ins w:id="165" w:author="fastwin" w:date="2009-01-29T12:01:00Z">
        <w:r w:rsidRPr="00084F06">
          <w:rPr>
            <w:rStyle w:val="Hyperlink"/>
          </w:rPr>
          <w:fldChar w:fldCharType="separate"/>
        </w:r>
        <w:r w:rsidRPr="00084F06">
          <w:rPr>
            <w:rStyle w:val="Hyperlink"/>
          </w:rPr>
          <w:t>3.6.1</w:t>
        </w:r>
        <w:r>
          <w:rPr>
            <w:rFonts w:ascii="Times New Roman" w:eastAsia="SimSun" w:hAnsi="Times New Roman"/>
            <w:sz w:val="24"/>
            <w:szCs w:val="24"/>
            <w:lang w:eastAsia="zh-CN"/>
          </w:rPr>
          <w:tab/>
        </w:r>
        <w:r w:rsidRPr="00084F06">
          <w:rPr>
            <w:rStyle w:val="Hyperlink"/>
          </w:rPr>
          <w:t>NewslinkSimilarFinder</w:t>
        </w:r>
        <w:r>
          <w:rPr>
            <w:webHidden/>
          </w:rPr>
          <w:tab/>
        </w:r>
        <w:r>
          <w:rPr>
            <w:webHidden/>
          </w:rPr>
          <w:fldChar w:fldCharType="begin"/>
        </w:r>
        <w:r>
          <w:rPr>
            <w:webHidden/>
          </w:rPr>
          <w:instrText xml:space="preserve"> PAGEREF _Toc220993865 \h </w:instrText>
        </w:r>
      </w:ins>
      <w:ins w:id="166" w:author="fastwin" w:date="2009-01-29T12:01:00Z">
        <w:r>
          <w:rPr>
            <w:webHidden/>
          </w:rPr>
          <w:fldChar w:fldCharType="separate"/>
        </w:r>
        <w:r>
          <w:rPr>
            <w:webHidden/>
          </w:rPr>
          <w:t>22</w:t>
        </w:r>
        <w:r>
          <w:rPr>
            <w:webHidden/>
          </w:rPr>
          <w:fldChar w:fldCharType="end"/>
        </w:r>
        <w:r w:rsidRPr="00084F06">
          <w:rPr>
            <w:rStyle w:val="Hyperlink"/>
          </w:rPr>
          <w:fldChar w:fldCharType="end"/>
        </w:r>
      </w:ins>
    </w:p>
    <w:p w:rsidR="00F737EF" w:rsidRDefault="00F737EF">
      <w:pPr>
        <w:pStyle w:val="TOC3"/>
        <w:numPr>
          <w:ins w:id="167" w:author="fastwin" w:date="2009-01-29T12:01:00Z"/>
        </w:numPr>
        <w:rPr>
          <w:ins w:id="168" w:author="fastwin" w:date="2009-01-29T12:01:00Z"/>
          <w:rFonts w:ascii="Times New Roman" w:eastAsia="SimSun" w:hAnsi="Times New Roman"/>
          <w:sz w:val="24"/>
          <w:szCs w:val="24"/>
          <w:lang w:eastAsia="zh-CN"/>
        </w:rPr>
      </w:pPr>
      <w:ins w:id="169" w:author="fastwin" w:date="2009-01-29T12:01:00Z">
        <w:r w:rsidRPr="00084F06">
          <w:rPr>
            <w:rStyle w:val="Hyperlink"/>
          </w:rPr>
          <w:fldChar w:fldCharType="begin"/>
        </w:r>
        <w:r w:rsidRPr="00084F06">
          <w:rPr>
            <w:rStyle w:val="Hyperlink"/>
          </w:rPr>
          <w:instrText xml:space="preserve"> </w:instrText>
        </w:r>
        <w:r>
          <w:instrText>HYPERLINK \l "_Toc220993866"</w:instrText>
        </w:r>
        <w:r w:rsidRPr="00084F06">
          <w:rPr>
            <w:rStyle w:val="Hyperlink"/>
          </w:rPr>
          <w:instrText xml:space="preserve"> </w:instrText>
        </w:r>
      </w:ins>
      <w:ins w:id="170" w:author="fastwin" w:date="2009-01-29T12:01:00Z">
        <w:r w:rsidRPr="00084F06">
          <w:rPr>
            <w:rStyle w:val="Hyperlink"/>
          </w:rPr>
          <w:fldChar w:fldCharType="separate"/>
        </w:r>
        <w:r w:rsidRPr="00084F06">
          <w:rPr>
            <w:rStyle w:val="Hyperlink"/>
          </w:rPr>
          <w:t>3.6.2</w:t>
        </w:r>
        <w:r>
          <w:rPr>
            <w:rFonts w:ascii="Times New Roman" w:eastAsia="SimSun" w:hAnsi="Times New Roman"/>
            <w:sz w:val="24"/>
            <w:szCs w:val="24"/>
            <w:lang w:eastAsia="zh-CN"/>
          </w:rPr>
          <w:tab/>
        </w:r>
        <w:r w:rsidRPr="00084F06">
          <w:rPr>
            <w:rStyle w:val="Hyperlink"/>
          </w:rPr>
          <w:t>SimilarityComparer</w:t>
        </w:r>
        <w:r>
          <w:rPr>
            <w:webHidden/>
          </w:rPr>
          <w:tab/>
        </w:r>
        <w:r>
          <w:rPr>
            <w:webHidden/>
          </w:rPr>
          <w:fldChar w:fldCharType="begin"/>
        </w:r>
        <w:r>
          <w:rPr>
            <w:webHidden/>
          </w:rPr>
          <w:instrText xml:space="preserve"> PAGEREF _Toc220993866 \h </w:instrText>
        </w:r>
      </w:ins>
      <w:ins w:id="171" w:author="fastwin" w:date="2009-01-29T12:01:00Z">
        <w:r>
          <w:rPr>
            <w:webHidden/>
          </w:rPr>
          <w:fldChar w:fldCharType="separate"/>
        </w:r>
        <w:r>
          <w:rPr>
            <w:webHidden/>
          </w:rPr>
          <w:t>22</w:t>
        </w:r>
        <w:r>
          <w:rPr>
            <w:webHidden/>
          </w:rPr>
          <w:fldChar w:fldCharType="end"/>
        </w:r>
        <w:r w:rsidRPr="00084F06">
          <w:rPr>
            <w:rStyle w:val="Hyperlink"/>
          </w:rPr>
          <w:fldChar w:fldCharType="end"/>
        </w:r>
      </w:ins>
    </w:p>
    <w:p w:rsidR="00F737EF" w:rsidRDefault="00F737EF">
      <w:pPr>
        <w:pStyle w:val="TOC2"/>
        <w:numPr>
          <w:ins w:id="172" w:author="fastwin" w:date="2009-01-29T12:01:00Z"/>
        </w:numPr>
        <w:tabs>
          <w:tab w:val="left" w:pos="1702"/>
        </w:tabs>
        <w:rPr>
          <w:ins w:id="173" w:author="fastwin" w:date="2009-01-29T12:01:00Z"/>
          <w:rFonts w:ascii="Times New Roman" w:eastAsia="SimSun" w:hAnsi="Times New Roman"/>
          <w:sz w:val="24"/>
          <w:szCs w:val="24"/>
          <w:lang w:eastAsia="zh-CN"/>
        </w:rPr>
      </w:pPr>
      <w:ins w:id="174" w:author="fastwin" w:date="2009-01-29T12:01:00Z">
        <w:r w:rsidRPr="00084F06">
          <w:rPr>
            <w:rStyle w:val="Hyperlink"/>
          </w:rPr>
          <w:fldChar w:fldCharType="begin"/>
        </w:r>
        <w:r w:rsidRPr="00084F06">
          <w:rPr>
            <w:rStyle w:val="Hyperlink"/>
          </w:rPr>
          <w:instrText xml:space="preserve"> </w:instrText>
        </w:r>
        <w:r>
          <w:instrText>HYPERLINK \l "_Toc220993867"</w:instrText>
        </w:r>
        <w:r w:rsidRPr="00084F06">
          <w:rPr>
            <w:rStyle w:val="Hyperlink"/>
          </w:rPr>
          <w:instrText xml:space="preserve"> </w:instrText>
        </w:r>
      </w:ins>
      <w:ins w:id="175" w:author="fastwin" w:date="2009-01-29T12:01:00Z">
        <w:r w:rsidRPr="00084F06">
          <w:rPr>
            <w:rStyle w:val="Hyperlink"/>
          </w:rPr>
          <w:fldChar w:fldCharType="separate"/>
        </w:r>
        <w:r w:rsidRPr="00084F06">
          <w:rPr>
            <w:rStyle w:val="Hyperlink"/>
          </w:rPr>
          <w:t>3.7</w:t>
        </w:r>
        <w:r>
          <w:rPr>
            <w:rFonts w:ascii="Times New Roman" w:eastAsia="SimSun" w:hAnsi="Times New Roman"/>
            <w:sz w:val="24"/>
            <w:szCs w:val="24"/>
            <w:lang w:eastAsia="zh-CN"/>
          </w:rPr>
          <w:tab/>
        </w:r>
        <w:r w:rsidRPr="00084F06">
          <w:rPr>
            <w:rStyle w:val="Hyperlink"/>
          </w:rPr>
          <w:t>Queries and Updates</w:t>
        </w:r>
        <w:r>
          <w:rPr>
            <w:webHidden/>
          </w:rPr>
          <w:tab/>
        </w:r>
        <w:r>
          <w:rPr>
            <w:webHidden/>
          </w:rPr>
          <w:fldChar w:fldCharType="begin"/>
        </w:r>
        <w:r>
          <w:rPr>
            <w:webHidden/>
          </w:rPr>
          <w:instrText xml:space="preserve"> PAGEREF _Toc220993867 \h </w:instrText>
        </w:r>
      </w:ins>
      <w:ins w:id="176" w:author="fastwin" w:date="2009-01-29T12:01:00Z">
        <w:r>
          <w:rPr>
            <w:webHidden/>
          </w:rPr>
          <w:fldChar w:fldCharType="separate"/>
        </w:r>
        <w:r>
          <w:rPr>
            <w:webHidden/>
          </w:rPr>
          <w:t>23</w:t>
        </w:r>
        <w:r>
          <w:rPr>
            <w:webHidden/>
          </w:rPr>
          <w:fldChar w:fldCharType="end"/>
        </w:r>
        <w:r w:rsidRPr="00084F06">
          <w:rPr>
            <w:rStyle w:val="Hyperlink"/>
          </w:rPr>
          <w:fldChar w:fldCharType="end"/>
        </w:r>
      </w:ins>
    </w:p>
    <w:p w:rsidR="00F737EF" w:rsidRDefault="00F737EF">
      <w:pPr>
        <w:pStyle w:val="TOC3"/>
        <w:numPr>
          <w:ins w:id="177" w:author="fastwin" w:date="2009-01-29T12:01:00Z"/>
        </w:numPr>
        <w:rPr>
          <w:ins w:id="178" w:author="fastwin" w:date="2009-01-29T12:01:00Z"/>
          <w:rFonts w:ascii="Times New Roman" w:eastAsia="SimSun" w:hAnsi="Times New Roman"/>
          <w:sz w:val="24"/>
          <w:szCs w:val="24"/>
          <w:lang w:eastAsia="zh-CN"/>
        </w:rPr>
      </w:pPr>
      <w:ins w:id="179" w:author="fastwin" w:date="2009-01-29T12:01:00Z">
        <w:r w:rsidRPr="00084F06">
          <w:rPr>
            <w:rStyle w:val="Hyperlink"/>
          </w:rPr>
          <w:fldChar w:fldCharType="begin"/>
        </w:r>
        <w:r w:rsidRPr="00084F06">
          <w:rPr>
            <w:rStyle w:val="Hyperlink"/>
          </w:rPr>
          <w:instrText xml:space="preserve"> </w:instrText>
        </w:r>
        <w:r>
          <w:instrText>HYPERLINK \l "_Toc220993868"</w:instrText>
        </w:r>
        <w:r w:rsidRPr="00084F06">
          <w:rPr>
            <w:rStyle w:val="Hyperlink"/>
          </w:rPr>
          <w:instrText xml:space="preserve"> </w:instrText>
        </w:r>
      </w:ins>
      <w:ins w:id="180" w:author="fastwin" w:date="2009-01-29T12:01:00Z">
        <w:r w:rsidRPr="00084F06">
          <w:rPr>
            <w:rStyle w:val="Hyperlink"/>
          </w:rPr>
          <w:fldChar w:fldCharType="separate"/>
        </w:r>
        <w:r w:rsidRPr="00084F06">
          <w:rPr>
            <w:rStyle w:val="Hyperlink"/>
          </w:rPr>
          <w:t>3.7.1</w:t>
        </w:r>
        <w:r>
          <w:rPr>
            <w:rFonts w:ascii="Times New Roman" w:eastAsia="SimSun" w:hAnsi="Times New Roman"/>
            <w:sz w:val="24"/>
            <w:szCs w:val="24"/>
            <w:lang w:eastAsia="zh-CN"/>
          </w:rPr>
          <w:tab/>
        </w:r>
        <w:r w:rsidRPr="00084F06">
          <w:rPr>
            <w:rStyle w:val="Hyperlink"/>
          </w:rPr>
          <w:t>Queries</w:t>
        </w:r>
        <w:r>
          <w:rPr>
            <w:webHidden/>
          </w:rPr>
          <w:tab/>
        </w:r>
        <w:r>
          <w:rPr>
            <w:webHidden/>
          </w:rPr>
          <w:fldChar w:fldCharType="begin"/>
        </w:r>
        <w:r>
          <w:rPr>
            <w:webHidden/>
          </w:rPr>
          <w:instrText xml:space="preserve"> PAGEREF _Toc220993868 \h </w:instrText>
        </w:r>
      </w:ins>
      <w:ins w:id="181" w:author="fastwin" w:date="2009-01-29T12:01:00Z">
        <w:r>
          <w:rPr>
            <w:webHidden/>
          </w:rPr>
          <w:fldChar w:fldCharType="separate"/>
        </w:r>
        <w:r>
          <w:rPr>
            <w:webHidden/>
          </w:rPr>
          <w:t>23</w:t>
        </w:r>
        <w:r>
          <w:rPr>
            <w:webHidden/>
          </w:rPr>
          <w:fldChar w:fldCharType="end"/>
        </w:r>
        <w:r w:rsidRPr="00084F06">
          <w:rPr>
            <w:rStyle w:val="Hyperlink"/>
          </w:rPr>
          <w:fldChar w:fldCharType="end"/>
        </w:r>
      </w:ins>
    </w:p>
    <w:p w:rsidR="00F737EF" w:rsidRDefault="00F737EF">
      <w:pPr>
        <w:pStyle w:val="TOC3"/>
        <w:numPr>
          <w:ins w:id="182" w:author="fastwin" w:date="2009-01-29T12:01:00Z"/>
        </w:numPr>
        <w:rPr>
          <w:ins w:id="183" w:author="fastwin" w:date="2009-01-29T12:01:00Z"/>
          <w:rFonts w:ascii="Times New Roman" w:eastAsia="SimSun" w:hAnsi="Times New Roman"/>
          <w:sz w:val="24"/>
          <w:szCs w:val="24"/>
          <w:lang w:eastAsia="zh-CN"/>
        </w:rPr>
      </w:pPr>
      <w:ins w:id="184" w:author="fastwin" w:date="2009-01-29T12:01:00Z">
        <w:r w:rsidRPr="00084F06">
          <w:rPr>
            <w:rStyle w:val="Hyperlink"/>
          </w:rPr>
          <w:fldChar w:fldCharType="begin"/>
        </w:r>
        <w:r w:rsidRPr="00084F06">
          <w:rPr>
            <w:rStyle w:val="Hyperlink"/>
          </w:rPr>
          <w:instrText xml:space="preserve"> </w:instrText>
        </w:r>
        <w:r>
          <w:instrText>HYPERLINK \l "_Toc220993869"</w:instrText>
        </w:r>
        <w:r w:rsidRPr="00084F06">
          <w:rPr>
            <w:rStyle w:val="Hyperlink"/>
          </w:rPr>
          <w:instrText xml:space="preserve"> </w:instrText>
        </w:r>
      </w:ins>
      <w:ins w:id="185" w:author="fastwin" w:date="2009-01-29T12:01:00Z">
        <w:r w:rsidRPr="00084F06">
          <w:rPr>
            <w:rStyle w:val="Hyperlink"/>
          </w:rPr>
          <w:fldChar w:fldCharType="separate"/>
        </w:r>
        <w:r w:rsidRPr="00084F06">
          <w:rPr>
            <w:rStyle w:val="Hyperlink"/>
          </w:rPr>
          <w:t>3.7.2</w:t>
        </w:r>
        <w:r>
          <w:rPr>
            <w:rFonts w:ascii="Times New Roman" w:eastAsia="SimSun" w:hAnsi="Times New Roman"/>
            <w:sz w:val="24"/>
            <w:szCs w:val="24"/>
            <w:lang w:eastAsia="zh-CN"/>
          </w:rPr>
          <w:tab/>
        </w:r>
        <w:r w:rsidRPr="00084F06">
          <w:rPr>
            <w:rStyle w:val="Hyperlink"/>
          </w:rPr>
          <w:t>Updates</w:t>
        </w:r>
        <w:r>
          <w:rPr>
            <w:webHidden/>
          </w:rPr>
          <w:tab/>
        </w:r>
        <w:r>
          <w:rPr>
            <w:webHidden/>
          </w:rPr>
          <w:fldChar w:fldCharType="begin"/>
        </w:r>
        <w:r>
          <w:rPr>
            <w:webHidden/>
          </w:rPr>
          <w:instrText xml:space="preserve"> PAGEREF _Toc220993869 \h </w:instrText>
        </w:r>
      </w:ins>
      <w:ins w:id="186" w:author="fastwin" w:date="2009-01-29T12:01:00Z">
        <w:r>
          <w:rPr>
            <w:webHidden/>
          </w:rPr>
          <w:fldChar w:fldCharType="separate"/>
        </w:r>
        <w:r>
          <w:rPr>
            <w:webHidden/>
          </w:rPr>
          <w:t>23</w:t>
        </w:r>
        <w:r>
          <w:rPr>
            <w:webHidden/>
          </w:rPr>
          <w:fldChar w:fldCharType="end"/>
        </w:r>
        <w:r w:rsidRPr="00084F06">
          <w:rPr>
            <w:rStyle w:val="Hyperlink"/>
          </w:rPr>
          <w:fldChar w:fldCharType="end"/>
        </w:r>
      </w:ins>
    </w:p>
    <w:p w:rsidR="00F737EF" w:rsidRDefault="00F737EF">
      <w:pPr>
        <w:pStyle w:val="TOC1"/>
        <w:numPr>
          <w:ins w:id="187" w:author="fastwin" w:date="2009-01-29T12:01:00Z"/>
        </w:numPr>
        <w:rPr>
          <w:ins w:id="188" w:author="fastwin" w:date="2009-01-29T12:01:00Z"/>
          <w:rFonts w:ascii="Times New Roman" w:eastAsia="SimSun" w:hAnsi="Times New Roman"/>
          <w:b w:val="0"/>
          <w:sz w:val="24"/>
          <w:szCs w:val="24"/>
          <w:lang w:eastAsia="zh-CN"/>
        </w:rPr>
      </w:pPr>
      <w:ins w:id="189" w:author="fastwin" w:date="2009-01-29T12:01:00Z">
        <w:r w:rsidRPr="00084F06">
          <w:rPr>
            <w:rStyle w:val="Hyperlink"/>
          </w:rPr>
          <w:fldChar w:fldCharType="begin"/>
        </w:r>
        <w:r w:rsidRPr="00084F06">
          <w:rPr>
            <w:rStyle w:val="Hyperlink"/>
          </w:rPr>
          <w:instrText xml:space="preserve"> </w:instrText>
        </w:r>
        <w:r>
          <w:instrText>HYPERLINK \l "_Toc220993870"</w:instrText>
        </w:r>
        <w:r w:rsidRPr="00084F06">
          <w:rPr>
            <w:rStyle w:val="Hyperlink"/>
          </w:rPr>
          <w:instrText xml:space="preserve"> </w:instrText>
        </w:r>
      </w:ins>
      <w:ins w:id="190" w:author="fastwin" w:date="2009-01-29T12:01:00Z">
        <w:r w:rsidRPr="00084F06">
          <w:rPr>
            <w:rStyle w:val="Hyperlink"/>
          </w:rPr>
          <w:fldChar w:fldCharType="separate"/>
        </w:r>
        <w:r w:rsidRPr="00084F06">
          <w:rPr>
            <w:rStyle w:val="Hyperlink"/>
          </w:rPr>
          <w:t>4</w:t>
        </w:r>
        <w:r>
          <w:rPr>
            <w:rFonts w:ascii="Times New Roman" w:eastAsia="SimSun" w:hAnsi="Times New Roman"/>
            <w:b w:val="0"/>
            <w:sz w:val="24"/>
            <w:szCs w:val="24"/>
            <w:lang w:eastAsia="zh-CN"/>
          </w:rPr>
          <w:tab/>
        </w:r>
        <w:r w:rsidRPr="00084F06">
          <w:rPr>
            <w:rStyle w:val="Hyperlink"/>
          </w:rPr>
          <w:t>Environments and Infrastructure</w:t>
        </w:r>
        <w:r>
          <w:rPr>
            <w:webHidden/>
          </w:rPr>
          <w:tab/>
        </w:r>
        <w:r>
          <w:rPr>
            <w:webHidden/>
          </w:rPr>
          <w:fldChar w:fldCharType="begin"/>
        </w:r>
        <w:r>
          <w:rPr>
            <w:webHidden/>
          </w:rPr>
          <w:instrText xml:space="preserve"> PAGEREF _Toc220993870 \h </w:instrText>
        </w:r>
      </w:ins>
      <w:ins w:id="191" w:author="fastwin" w:date="2009-01-29T12:01:00Z">
        <w:r>
          <w:rPr>
            <w:webHidden/>
          </w:rPr>
          <w:fldChar w:fldCharType="separate"/>
        </w:r>
        <w:r>
          <w:rPr>
            <w:webHidden/>
          </w:rPr>
          <w:t>25</w:t>
        </w:r>
        <w:r>
          <w:rPr>
            <w:webHidden/>
          </w:rPr>
          <w:fldChar w:fldCharType="end"/>
        </w:r>
        <w:r w:rsidRPr="00084F06">
          <w:rPr>
            <w:rStyle w:val="Hyperlink"/>
          </w:rPr>
          <w:fldChar w:fldCharType="end"/>
        </w:r>
      </w:ins>
    </w:p>
    <w:p w:rsidR="00F737EF" w:rsidRDefault="00F737EF">
      <w:pPr>
        <w:pStyle w:val="TOC2"/>
        <w:numPr>
          <w:ins w:id="192" w:author="fastwin" w:date="2009-01-29T12:01:00Z"/>
        </w:numPr>
        <w:tabs>
          <w:tab w:val="left" w:pos="1702"/>
        </w:tabs>
        <w:rPr>
          <w:ins w:id="193" w:author="fastwin" w:date="2009-01-29T12:01:00Z"/>
          <w:rFonts w:ascii="Times New Roman" w:eastAsia="SimSun" w:hAnsi="Times New Roman"/>
          <w:sz w:val="24"/>
          <w:szCs w:val="24"/>
          <w:lang w:eastAsia="zh-CN"/>
        </w:rPr>
      </w:pPr>
      <w:ins w:id="194" w:author="fastwin" w:date="2009-01-29T12:01:00Z">
        <w:r w:rsidRPr="00084F06">
          <w:rPr>
            <w:rStyle w:val="Hyperlink"/>
          </w:rPr>
          <w:fldChar w:fldCharType="begin"/>
        </w:r>
        <w:r w:rsidRPr="00084F06">
          <w:rPr>
            <w:rStyle w:val="Hyperlink"/>
          </w:rPr>
          <w:instrText xml:space="preserve"> </w:instrText>
        </w:r>
        <w:r>
          <w:instrText>HYPERLINK \l "_Toc220993871"</w:instrText>
        </w:r>
        <w:r w:rsidRPr="00084F06">
          <w:rPr>
            <w:rStyle w:val="Hyperlink"/>
          </w:rPr>
          <w:instrText xml:space="preserve"> </w:instrText>
        </w:r>
      </w:ins>
      <w:ins w:id="195" w:author="fastwin" w:date="2009-01-29T12:01:00Z">
        <w:r w:rsidRPr="00084F06">
          <w:rPr>
            <w:rStyle w:val="Hyperlink"/>
          </w:rPr>
          <w:fldChar w:fldCharType="separate"/>
        </w:r>
        <w:r w:rsidRPr="00084F06">
          <w:rPr>
            <w:rStyle w:val="Hyperlink"/>
          </w:rPr>
          <w:t>4.1</w:t>
        </w:r>
        <w:r>
          <w:rPr>
            <w:rFonts w:ascii="Times New Roman" w:eastAsia="SimSun" w:hAnsi="Times New Roman"/>
            <w:sz w:val="24"/>
            <w:szCs w:val="24"/>
            <w:lang w:eastAsia="zh-CN"/>
          </w:rPr>
          <w:tab/>
        </w:r>
        <w:r w:rsidRPr="00084F06">
          <w:rPr>
            <w:rStyle w:val="Hyperlink"/>
          </w:rPr>
          <w:t>Remote Access</w:t>
        </w:r>
        <w:r>
          <w:rPr>
            <w:webHidden/>
          </w:rPr>
          <w:tab/>
        </w:r>
        <w:r>
          <w:rPr>
            <w:webHidden/>
          </w:rPr>
          <w:fldChar w:fldCharType="begin"/>
        </w:r>
        <w:r>
          <w:rPr>
            <w:webHidden/>
          </w:rPr>
          <w:instrText xml:space="preserve"> PAGEREF _Toc220993871 \h </w:instrText>
        </w:r>
      </w:ins>
      <w:ins w:id="196" w:author="fastwin" w:date="2009-01-29T12:01:00Z">
        <w:r>
          <w:rPr>
            <w:webHidden/>
          </w:rPr>
          <w:fldChar w:fldCharType="separate"/>
        </w:r>
        <w:r>
          <w:rPr>
            <w:webHidden/>
          </w:rPr>
          <w:t>25</w:t>
        </w:r>
        <w:r>
          <w:rPr>
            <w:webHidden/>
          </w:rPr>
          <w:fldChar w:fldCharType="end"/>
        </w:r>
        <w:r w:rsidRPr="00084F06">
          <w:rPr>
            <w:rStyle w:val="Hyperlink"/>
          </w:rPr>
          <w:fldChar w:fldCharType="end"/>
        </w:r>
      </w:ins>
    </w:p>
    <w:p w:rsidR="00F737EF" w:rsidRDefault="00F737EF">
      <w:pPr>
        <w:pStyle w:val="TOC2"/>
        <w:numPr>
          <w:ins w:id="197" w:author="fastwin" w:date="2009-01-29T12:01:00Z"/>
        </w:numPr>
        <w:tabs>
          <w:tab w:val="left" w:pos="1702"/>
        </w:tabs>
        <w:rPr>
          <w:ins w:id="198" w:author="fastwin" w:date="2009-01-29T12:01:00Z"/>
          <w:rFonts w:ascii="Times New Roman" w:eastAsia="SimSun" w:hAnsi="Times New Roman"/>
          <w:sz w:val="24"/>
          <w:szCs w:val="24"/>
          <w:lang w:eastAsia="zh-CN"/>
        </w:rPr>
      </w:pPr>
      <w:ins w:id="199" w:author="fastwin" w:date="2009-01-29T12:01:00Z">
        <w:r w:rsidRPr="00084F06">
          <w:rPr>
            <w:rStyle w:val="Hyperlink"/>
          </w:rPr>
          <w:fldChar w:fldCharType="begin"/>
        </w:r>
        <w:r w:rsidRPr="00084F06">
          <w:rPr>
            <w:rStyle w:val="Hyperlink"/>
          </w:rPr>
          <w:instrText xml:space="preserve"> </w:instrText>
        </w:r>
        <w:r>
          <w:instrText>HYPERLINK \l "_Toc220993872"</w:instrText>
        </w:r>
        <w:r w:rsidRPr="00084F06">
          <w:rPr>
            <w:rStyle w:val="Hyperlink"/>
          </w:rPr>
          <w:instrText xml:space="preserve"> </w:instrText>
        </w:r>
      </w:ins>
      <w:ins w:id="200" w:author="fastwin" w:date="2009-01-29T12:01:00Z">
        <w:r w:rsidRPr="00084F06">
          <w:rPr>
            <w:rStyle w:val="Hyperlink"/>
          </w:rPr>
          <w:fldChar w:fldCharType="separate"/>
        </w:r>
        <w:r w:rsidRPr="00084F06">
          <w:rPr>
            <w:rStyle w:val="Hyperlink"/>
          </w:rPr>
          <w:t>4.2</w:t>
        </w:r>
        <w:r>
          <w:rPr>
            <w:rFonts w:ascii="Times New Roman" w:eastAsia="SimSun" w:hAnsi="Times New Roman"/>
            <w:sz w:val="24"/>
            <w:szCs w:val="24"/>
            <w:lang w:eastAsia="zh-CN"/>
          </w:rPr>
          <w:tab/>
        </w:r>
        <w:r w:rsidRPr="00084F06">
          <w:rPr>
            <w:rStyle w:val="Hyperlink"/>
          </w:rPr>
          <w:t>Production Environment</w:t>
        </w:r>
        <w:r>
          <w:rPr>
            <w:webHidden/>
          </w:rPr>
          <w:tab/>
        </w:r>
        <w:r>
          <w:rPr>
            <w:webHidden/>
          </w:rPr>
          <w:fldChar w:fldCharType="begin"/>
        </w:r>
        <w:r>
          <w:rPr>
            <w:webHidden/>
          </w:rPr>
          <w:instrText xml:space="preserve"> PAGEREF _Toc220993872 \h </w:instrText>
        </w:r>
      </w:ins>
      <w:ins w:id="201" w:author="fastwin" w:date="2009-01-29T12:01:00Z">
        <w:r>
          <w:rPr>
            <w:webHidden/>
          </w:rPr>
          <w:fldChar w:fldCharType="separate"/>
        </w:r>
        <w:r>
          <w:rPr>
            <w:webHidden/>
          </w:rPr>
          <w:t>25</w:t>
        </w:r>
        <w:r>
          <w:rPr>
            <w:webHidden/>
          </w:rPr>
          <w:fldChar w:fldCharType="end"/>
        </w:r>
        <w:r w:rsidRPr="00084F06">
          <w:rPr>
            <w:rStyle w:val="Hyperlink"/>
          </w:rPr>
          <w:fldChar w:fldCharType="end"/>
        </w:r>
      </w:ins>
    </w:p>
    <w:p w:rsidR="00F737EF" w:rsidRDefault="00F737EF">
      <w:pPr>
        <w:pStyle w:val="TOC2"/>
        <w:numPr>
          <w:ins w:id="202" w:author="fastwin" w:date="2009-01-29T12:01:00Z"/>
        </w:numPr>
        <w:tabs>
          <w:tab w:val="left" w:pos="1702"/>
        </w:tabs>
        <w:rPr>
          <w:ins w:id="203" w:author="fastwin" w:date="2009-01-29T12:01:00Z"/>
          <w:rFonts w:ascii="Times New Roman" w:eastAsia="SimSun" w:hAnsi="Times New Roman"/>
          <w:sz w:val="24"/>
          <w:szCs w:val="24"/>
          <w:lang w:eastAsia="zh-CN"/>
        </w:rPr>
      </w:pPr>
      <w:ins w:id="204" w:author="fastwin" w:date="2009-01-29T12:01:00Z">
        <w:r w:rsidRPr="00084F06">
          <w:rPr>
            <w:rStyle w:val="Hyperlink"/>
          </w:rPr>
          <w:fldChar w:fldCharType="begin"/>
        </w:r>
        <w:r w:rsidRPr="00084F06">
          <w:rPr>
            <w:rStyle w:val="Hyperlink"/>
          </w:rPr>
          <w:instrText xml:space="preserve"> </w:instrText>
        </w:r>
        <w:r>
          <w:instrText>HYPERLINK \l "_Toc220993873"</w:instrText>
        </w:r>
        <w:r w:rsidRPr="00084F06">
          <w:rPr>
            <w:rStyle w:val="Hyperlink"/>
          </w:rPr>
          <w:instrText xml:space="preserve"> </w:instrText>
        </w:r>
      </w:ins>
      <w:ins w:id="205" w:author="fastwin" w:date="2009-01-29T12:01:00Z">
        <w:r w:rsidRPr="00084F06">
          <w:rPr>
            <w:rStyle w:val="Hyperlink"/>
          </w:rPr>
          <w:fldChar w:fldCharType="separate"/>
        </w:r>
        <w:r w:rsidRPr="00084F06">
          <w:rPr>
            <w:rStyle w:val="Hyperlink"/>
          </w:rPr>
          <w:t>4.3</w:t>
        </w:r>
        <w:r>
          <w:rPr>
            <w:rFonts w:ascii="Times New Roman" w:eastAsia="SimSun" w:hAnsi="Times New Roman"/>
            <w:sz w:val="24"/>
            <w:szCs w:val="24"/>
            <w:lang w:eastAsia="zh-CN"/>
          </w:rPr>
          <w:tab/>
        </w:r>
        <w:r w:rsidRPr="00084F06">
          <w:rPr>
            <w:rStyle w:val="Hyperlink"/>
          </w:rPr>
          <w:t>Production Infrastructure</w:t>
        </w:r>
        <w:r>
          <w:rPr>
            <w:webHidden/>
          </w:rPr>
          <w:tab/>
        </w:r>
        <w:r>
          <w:rPr>
            <w:webHidden/>
          </w:rPr>
          <w:fldChar w:fldCharType="begin"/>
        </w:r>
        <w:r>
          <w:rPr>
            <w:webHidden/>
          </w:rPr>
          <w:instrText xml:space="preserve"> PAGEREF _Toc220993873 \h </w:instrText>
        </w:r>
      </w:ins>
      <w:ins w:id="206" w:author="fastwin" w:date="2009-01-29T12:01:00Z">
        <w:r>
          <w:rPr>
            <w:webHidden/>
          </w:rPr>
          <w:fldChar w:fldCharType="separate"/>
        </w:r>
        <w:r>
          <w:rPr>
            <w:webHidden/>
          </w:rPr>
          <w:t>25</w:t>
        </w:r>
        <w:r>
          <w:rPr>
            <w:webHidden/>
          </w:rPr>
          <w:fldChar w:fldCharType="end"/>
        </w:r>
        <w:r w:rsidRPr="00084F06">
          <w:rPr>
            <w:rStyle w:val="Hyperlink"/>
          </w:rPr>
          <w:fldChar w:fldCharType="end"/>
        </w:r>
      </w:ins>
    </w:p>
    <w:p w:rsidR="00F737EF" w:rsidRDefault="00F737EF">
      <w:pPr>
        <w:pStyle w:val="TOC1"/>
        <w:numPr>
          <w:ins w:id="207" w:author="fastwin" w:date="2009-01-29T12:01:00Z"/>
        </w:numPr>
        <w:rPr>
          <w:ins w:id="208" w:author="fastwin" w:date="2009-01-29T12:01:00Z"/>
          <w:rFonts w:ascii="Times New Roman" w:eastAsia="SimSun" w:hAnsi="Times New Roman"/>
          <w:b w:val="0"/>
          <w:sz w:val="24"/>
          <w:szCs w:val="24"/>
          <w:lang w:eastAsia="zh-CN"/>
        </w:rPr>
      </w:pPr>
      <w:ins w:id="209" w:author="fastwin" w:date="2009-01-29T12:01:00Z">
        <w:r w:rsidRPr="00084F06">
          <w:rPr>
            <w:rStyle w:val="Hyperlink"/>
          </w:rPr>
          <w:fldChar w:fldCharType="begin"/>
        </w:r>
        <w:r w:rsidRPr="00084F06">
          <w:rPr>
            <w:rStyle w:val="Hyperlink"/>
          </w:rPr>
          <w:instrText xml:space="preserve"> </w:instrText>
        </w:r>
        <w:r>
          <w:instrText>HYPERLINK \l "_Toc220993874"</w:instrText>
        </w:r>
        <w:r w:rsidRPr="00084F06">
          <w:rPr>
            <w:rStyle w:val="Hyperlink"/>
          </w:rPr>
          <w:instrText xml:space="preserve"> </w:instrText>
        </w:r>
      </w:ins>
      <w:ins w:id="210" w:author="fastwin" w:date="2009-01-29T12:01:00Z">
        <w:r w:rsidRPr="00084F06">
          <w:rPr>
            <w:rStyle w:val="Hyperlink"/>
          </w:rPr>
          <w:fldChar w:fldCharType="separate"/>
        </w:r>
        <w:r w:rsidRPr="00084F06">
          <w:rPr>
            <w:rStyle w:val="Hyperlink"/>
          </w:rPr>
          <w:t>5</w:t>
        </w:r>
        <w:r>
          <w:rPr>
            <w:rFonts w:ascii="Times New Roman" w:eastAsia="SimSun" w:hAnsi="Times New Roman"/>
            <w:b w:val="0"/>
            <w:sz w:val="24"/>
            <w:szCs w:val="24"/>
            <w:lang w:eastAsia="zh-CN"/>
          </w:rPr>
          <w:tab/>
        </w:r>
        <w:r w:rsidRPr="00084F06">
          <w:rPr>
            <w:rStyle w:val="Hyperlink"/>
          </w:rPr>
          <w:t>Open issues</w:t>
        </w:r>
        <w:r>
          <w:rPr>
            <w:webHidden/>
          </w:rPr>
          <w:tab/>
        </w:r>
        <w:r>
          <w:rPr>
            <w:webHidden/>
          </w:rPr>
          <w:fldChar w:fldCharType="begin"/>
        </w:r>
        <w:r>
          <w:rPr>
            <w:webHidden/>
          </w:rPr>
          <w:instrText xml:space="preserve"> PAGEREF _Toc220993874 \h </w:instrText>
        </w:r>
      </w:ins>
      <w:ins w:id="211" w:author="fastwin" w:date="2009-01-29T12:01:00Z">
        <w:r>
          <w:rPr>
            <w:webHidden/>
          </w:rPr>
          <w:fldChar w:fldCharType="separate"/>
        </w:r>
        <w:r>
          <w:rPr>
            <w:webHidden/>
          </w:rPr>
          <w:t>27</w:t>
        </w:r>
        <w:r>
          <w:rPr>
            <w:webHidden/>
          </w:rPr>
          <w:fldChar w:fldCharType="end"/>
        </w:r>
        <w:r w:rsidRPr="00084F06">
          <w:rPr>
            <w:rStyle w:val="Hyperlink"/>
          </w:rPr>
          <w:fldChar w:fldCharType="end"/>
        </w:r>
      </w:ins>
    </w:p>
    <w:p w:rsidR="00F737EF" w:rsidDel="0057328F" w:rsidRDefault="00F737EF">
      <w:pPr>
        <w:pStyle w:val="TOC1"/>
        <w:rPr>
          <w:del w:id="212" w:author="fastwin" w:date="2009-01-29T12:01:00Z"/>
          <w:rFonts w:ascii="Times New Roman" w:eastAsia="SimSun" w:hAnsi="Times New Roman"/>
          <w:b w:val="0"/>
          <w:sz w:val="24"/>
          <w:szCs w:val="24"/>
          <w:lang w:eastAsia="zh-CN"/>
        </w:rPr>
      </w:pPr>
      <w:del w:id="213" w:author="fastwin" w:date="2009-01-29T12:01:00Z">
        <w:r w:rsidRPr="0057328F" w:rsidDel="0057328F">
          <w:rPr>
            <w:rStyle w:val="Hyperlink"/>
          </w:rPr>
          <w:delText>Table of Contents</w:delText>
        </w:r>
        <w:r w:rsidDel="0057328F">
          <w:rPr>
            <w:webHidden/>
          </w:rPr>
          <w:tab/>
          <w:delText>2</w:delText>
        </w:r>
      </w:del>
    </w:p>
    <w:p w:rsidR="00F737EF" w:rsidDel="0057328F" w:rsidRDefault="00F737EF">
      <w:pPr>
        <w:pStyle w:val="TOC1"/>
        <w:rPr>
          <w:del w:id="214" w:author="fastwin" w:date="2009-01-29T12:01:00Z"/>
          <w:rFonts w:ascii="Times New Roman" w:eastAsia="SimSun" w:hAnsi="Times New Roman"/>
          <w:b w:val="0"/>
          <w:sz w:val="24"/>
          <w:szCs w:val="24"/>
          <w:lang w:eastAsia="zh-CN"/>
        </w:rPr>
      </w:pPr>
      <w:del w:id="215" w:author="fastwin" w:date="2009-01-29T12:01:00Z">
        <w:r w:rsidRPr="0057328F" w:rsidDel="0057328F">
          <w:rPr>
            <w:rStyle w:val="Hyperlink"/>
          </w:rPr>
          <w:delText>Figures</w:delText>
        </w:r>
        <w:r w:rsidDel="0057328F">
          <w:rPr>
            <w:webHidden/>
          </w:rPr>
          <w:tab/>
          <w:delText>3</w:delText>
        </w:r>
      </w:del>
    </w:p>
    <w:p w:rsidR="00F737EF" w:rsidDel="0057328F" w:rsidRDefault="00F737EF">
      <w:pPr>
        <w:pStyle w:val="TOC1"/>
        <w:rPr>
          <w:del w:id="216" w:author="fastwin" w:date="2009-01-29T12:01:00Z"/>
          <w:rFonts w:ascii="Times New Roman" w:eastAsia="SimSun" w:hAnsi="Times New Roman"/>
          <w:b w:val="0"/>
          <w:sz w:val="24"/>
          <w:szCs w:val="24"/>
          <w:lang w:eastAsia="zh-CN"/>
        </w:rPr>
      </w:pPr>
      <w:del w:id="217" w:author="fastwin" w:date="2009-01-29T12:01:00Z">
        <w:r w:rsidRPr="0057328F" w:rsidDel="0057328F">
          <w:rPr>
            <w:rStyle w:val="Hyperlink"/>
          </w:rPr>
          <w:delText>Document Details</w:delText>
        </w:r>
        <w:r w:rsidDel="0057328F">
          <w:rPr>
            <w:webHidden/>
          </w:rPr>
          <w:tab/>
          <w:delText>3</w:delText>
        </w:r>
      </w:del>
    </w:p>
    <w:p w:rsidR="00F737EF" w:rsidDel="0057328F" w:rsidRDefault="00F737EF">
      <w:pPr>
        <w:pStyle w:val="TOC2"/>
        <w:rPr>
          <w:del w:id="218" w:author="fastwin" w:date="2009-01-29T12:01:00Z"/>
          <w:rFonts w:ascii="Times New Roman" w:eastAsia="SimSun" w:hAnsi="Times New Roman"/>
          <w:sz w:val="24"/>
          <w:szCs w:val="24"/>
          <w:lang w:eastAsia="zh-CN"/>
        </w:rPr>
      </w:pPr>
      <w:del w:id="219" w:author="fastwin" w:date="2009-01-29T12:01:00Z">
        <w:r w:rsidRPr="0057328F" w:rsidDel="0057328F">
          <w:rPr>
            <w:rStyle w:val="Hyperlink"/>
          </w:rPr>
          <w:delText>Revision History</w:delText>
        </w:r>
        <w:r w:rsidDel="0057328F">
          <w:rPr>
            <w:webHidden/>
          </w:rPr>
          <w:tab/>
          <w:delText>3</w:delText>
        </w:r>
      </w:del>
    </w:p>
    <w:p w:rsidR="00F737EF" w:rsidDel="0057328F" w:rsidRDefault="00F737EF">
      <w:pPr>
        <w:pStyle w:val="TOC2"/>
        <w:rPr>
          <w:del w:id="220" w:author="fastwin" w:date="2009-01-29T12:01:00Z"/>
          <w:rFonts w:ascii="Times New Roman" w:eastAsia="SimSun" w:hAnsi="Times New Roman"/>
          <w:sz w:val="24"/>
          <w:szCs w:val="24"/>
          <w:lang w:eastAsia="zh-CN"/>
        </w:rPr>
      </w:pPr>
      <w:del w:id="221" w:author="fastwin" w:date="2009-01-29T12:01:00Z">
        <w:r w:rsidRPr="0057328F" w:rsidDel="0057328F">
          <w:rPr>
            <w:rStyle w:val="Hyperlink"/>
          </w:rPr>
          <w:delText>References</w:delText>
        </w:r>
        <w:r w:rsidDel="0057328F">
          <w:rPr>
            <w:webHidden/>
          </w:rPr>
          <w:tab/>
          <w:delText>3</w:delText>
        </w:r>
      </w:del>
    </w:p>
    <w:p w:rsidR="00F737EF" w:rsidDel="0057328F" w:rsidRDefault="00F737EF">
      <w:pPr>
        <w:pStyle w:val="TOC2"/>
        <w:rPr>
          <w:del w:id="222" w:author="fastwin" w:date="2009-01-29T12:01:00Z"/>
          <w:rFonts w:ascii="Times New Roman" w:eastAsia="SimSun" w:hAnsi="Times New Roman"/>
          <w:sz w:val="24"/>
          <w:szCs w:val="24"/>
          <w:lang w:eastAsia="zh-CN"/>
        </w:rPr>
      </w:pPr>
      <w:del w:id="223" w:author="fastwin" w:date="2009-01-29T12:01:00Z">
        <w:r w:rsidRPr="0057328F" w:rsidDel="0057328F">
          <w:rPr>
            <w:rStyle w:val="Hyperlink"/>
          </w:rPr>
          <w:delText>Scope</w:delText>
        </w:r>
        <w:r w:rsidDel="0057328F">
          <w:rPr>
            <w:webHidden/>
          </w:rPr>
          <w:tab/>
          <w:delText>3</w:delText>
        </w:r>
      </w:del>
    </w:p>
    <w:p w:rsidR="00F737EF" w:rsidDel="0057328F" w:rsidRDefault="00F737EF">
      <w:pPr>
        <w:pStyle w:val="TOC2"/>
        <w:rPr>
          <w:del w:id="224" w:author="fastwin" w:date="2009-01-29T12:01:00Z"/>
          <w:rFonts w:ascii="Times New Roman" w:eastAsia="SimSun" w:hAnsi="Times New Roman"/>
          <w:sz w:val="24"/>
          <w:szCs w:val="24"/>
          <w:lang w:eastAsia="zh-CN"/>
        </w:rPr>
      </w:pPr>
      <w:del w:id="225" w:author="fastwin" w:date="2009-01-29T12:01:00Z">
        <w:r w:rsidRPr="0057328F" w:rsidDel="0057328F">
          <w:rPr>
            <w:rStyle w:val="Hyperlink"/>
          </w:rPr>
          <w:delText>Location</w:delText>
        </w:r>
        <w:r w:rsidDel="0057328F">
          <w:rPr>
            <w:webHidden/>
          </w:rPr>
          <w:tab/>
          <w:delText>3</w:delText>
        </w:r>
      </w:del>
    </w:p>
    <w:p w:rsidR="00F737EF" w:rsidDel="0057328F" w:rsidRDefault="00F737EF">
      <w:pPr>
        <w:pStyle w:val="TOC1"/>
        <w:rPr>
          <w:del w:id="226" w:author="fastwin" w:date="2009-01-29T12:01:00Z"/>
          <w:rFonts w:ascii="Times New Roman" w:eastAsia="SimSun" w:hAnsi="Times New Roman"/>
          <w:b w:val="0"/>
          <w:sz w:val="24"/>
          <w:szCs w:val="24"/>
          <w:lang w:eastAsia="zh-CN"/>
        </w:rPr>
      </w:pPr>
      <w:del w:id="227" w:author="fastwin" w:date="2009-01-29T12:01:00Z">
        <w:r w:rsidRPr="0057328F" w:rsidDel="0057328F">
          <w:rPr>
            <w:rStyle w:val="Hyperlink"/>
          </w:rPr>
          <w:delText>1</w:delText>
        </w:r>
        <w:r w:rsidDel="0057328F">
          <w:rPr>
            <w:rFonts w:ascii="Times New Roman" w:eastAsia="SimSun" w:hAnsi="Times New Roman"/>
            <w:b w:val="0"/>
            <w:sz w:val="24"/>
            <w:szCs w:val="24"/>
            <w:lang w:eastAsia="zh-CN"/>
          </w:rPr>
          <w:tab/>
        </w:r>
        <w:r w:rsidRPr="0057328F" w:rsidDel="0057328F">
          <w:rPr>
            <w:rStyle w:val="Hyperlink"/>
          </w:rPr>
          <w:delText>Introduction</w:delText>
        </w:r>
        <w:r w:rsidDel="0057328F">
          <w:rPr>
            <w:webHidden/>
          </w:rPr>
          <w:tab/>
          <w:delText>3</w:delText>
        </w:r>
      </w:del>
    </w:p>
    <w:p w:rsidR="00F737EF" w:rsidDel="0057328F" w:rsidRDefault="00F737EF">
      <w:pPr>
        <w:pStyle w:val="TOC2"/>
        <w:tabs>
          <w:tab w:val="left" w:pos="1702"/>
        </w:tabs>
        <w:rPr>
          <w:del w:id="228" w:author="fastwin" w:date="2009-01-29T12:01:00Z"/>
          <w:rFonts w:ascii="Times New Roman" w:eastAsia="SimSun" w:hAnsi="Times New Roman"/>
          <w:sz w:val="24"/>
          <w:szCs w:val="24"/>
          <w:lang w:eastAsia="zh-CN"/>
        </w:rPr>
      </w:pPr>
      <w:del w:id="229" w:author="fastwin" w:date="2009-01-29T12:01:00Z">
        <w:r w:rsidRPr="0057328F" w:rsidDel="0057328F">
          <w:rPr>
            <w:rStyle w:val="Hyperlink"/>
          </w:rPr>
          <w:delText>1.1</w:delText>
        </w:r>
        <w:r w:rsidDel="0057328F">
          <w:rPr>
            <w:rFonts w:ascii="Times New Roman" w:eastAsia="SimSun" w:hAnsi="Times New Roman"/>
            <w:sz w:val="24"/>
            <w:szCs w:val="24"/>
            <w:lang w:eastAsia="zh-CN"/>
          </w:rPr>
          <w:tab/>
        </w:r>
        <w:r w:rsidRPr="0057328F" w:rsidDel="0057328F">
          <w:rPr>
            <w:rStyle w:val="Hyperlink"/>
          </w:rPr>
          <w:delText>Project Overview</w:delText>
        </w:r>
        <w:r w:rsidDel="0057328F">
          <w:rPr>
            <w:webHidden/>
          </w:rPr>
          <w:tab/>
          <w:delText>3</w:delText>
        </w:r>
      </w:del>
    </w:p>
    <w:p w:rsidR="00F737EF" w:rsidDel="0057328F" w:rsidRDefault="00F737EF">
      <w:pPr>
        <w:pStyle w:val="TOC1"/>
        <w:rPr>
          <w:del w:id="230" w:author="fastwin" w:date="2009-01-29T12:01:00Z"/>
          <w:rFonts w:ascii="Times New Roman" w:eastAsia="SimSun" w:hAnsi="Times New Roman"/>
          <w:b w:val="0"/>
          <w:sz w:val="24"/>
          <w:szCs w:val="24"/>
          <w:lang w:eastAsia="zh-CN"/>
        </w:rPr>
      </w:pPr>
      <w:del w:id="231" w:author="fastwin" w:date="2009-01-29T12:01:00Z">
        <w:r w:rsidRPr="0057328F" w:rsidDel="0057328F">
          <w:rPr>
            <w:rStyle w:val="Hyperlink"/>
          </w:rPr>
          <w:delText>2</w:delText>
        </w:r>
        <w:r w:rsidDel="0057328F">
          <w:rPr>
            <w:rFonts w:ascii="Times New Roman" w:eastAsia="SimSun" w:hAnsi="Times New Roman"/>
            <w:b w:val="0"/>
            <w:sz w:val="24"/>
            <w:szCs w:val="24"/>
            <w:lang w:eastAsia="zh-CN"/>
          </w:rPr>
          <w:tab/>
        </w:r>
        <w:r w:rsidRPr="0057328F" w:rsidDel="0057328F">
          <w:rPr>
            <w:rStyle w:val="Hyperlink"/>
          </w:rPr>
          <w:delText>Requirements and Constraints</w:delText>
        </w:r>
        <w:r w:rsidDel="0057328F">
          <w:rPr>
            <w:webHidden/>
          </w:rPr>
          <w:tab/>
          <w:delText>3</w:delText>
        </w:r>
      </w:del>
    </w:p>
    <w:p w:rsidR="00F737EF" w:rsidDel="0057328F" w:rsidRDefault="00F737EF">
      <w:pPr>
        <w:pStyle w:val="TOC2"/>
        <w:tabs>
          <w:tab w:val="left" w:pos="1702"/>
        </w:tabs>
        <w:rPr>
          <w:del w:id="232" w:author="fastwin" w:date="2009-01-29T12:01:00Z"/>
          <w:rFonts w:ascii="Times New Roman" w:eastAsia="SimSun" w:hAnsi="Times New Roman"/>
          <w:sz w:val="24"/>
          <w:szCs w:val="24"/>
          <w:lang w:eastAsia="zh-CN"/>
        </w:rPr>
      </w:pPr>
      <w:del w:id="233" w:author="fastwin" w:date="2009-01-29T12:01:00Z">
        <w:r w:rsidRPr="0057328F" w:rsidDel="0057328F">
          <w:rPr>
            <w:rStyle w:val="Hyperlink"/>
          </w:rPr>
          <w:delText>2.1</w:delText>
        </w:r>
        <w:r w:rsidDel="0057328F">
          <w:rPr>
            <w:rFonts w:ascii="Times New Roman" w:eastAsia="SimSun" w:hAnsi="Times New Roman"/>
            <w:sz w:val="24"/>
            <w:szCs w:val="24"/>
            <w:lang w:eastAsia="zh-CN"/>
          </w:rPr>
          <w:tab/>
        </w:r>
        <w:r w:rsidRPr="0057328F" w:rsidDel="0057328F">
          <w:rPr>
            <w:rStyle w:val="Hyperlink"/>
          </w:rPr>
          <w:delText>Crawling Requirements</w:delText>
        </w:r>
        <w:r w:rsidDel="0057328F">
          <w:rPr>
            <w:webHidden/>
          </w:rPr>
          <w:tab/>
          <w:delText>3</w:delText>
        </w:r>
      </w:del>
    </w:p>
    <w:p w:rsidR="00F737EF" w:rsidDel="0057328F" w:rsidRDefault="00F737EF">
      <w:pPr>
        <w:pStyle w:val="TOC2"/>
        <w:tabs>
          <w:tab w:val="left" w:pos="1702"/>
        </w:tabs>
        <w:rPr>
          <w:del w:id="234" w:author="fastwin" w:date="2009-01-29T12:01:00Z"/>
          <w:rFonts w:ascii="Times New Roman" w:eastAsia="SimSun" w:hAnsi="Times New Roman"/>
          <w:sz w:val="24"/>
          <w:szCs w:val="24"/>
          <w:lang w:eastAsia="zh-CN"/>
        </w:rPr>
      </w:pPr>
      <w:del w:id="235" w:author="fastwin" w:date="2009-01-29T12:01:00Z">
        <w:r w:rsidRPr="0057328F" w:rsidDel="0057328F">
          <w:rPr>
            <w:rStyle w:val="Hyperlink"/>
          </w:rPr>
          <w:delText>2.2</w:delText>
        </w:r>
        <w:r w:rsidDel="0057328F">
          <w:rPr>
            <w:rFonts w:ascii="Times New Roman" w:eastAsia="SimSun" w:hAnsi="Times New Roman"/>
            <w:sz w:val="24"/>
            <w:szCs w:val="24"/>
            <w:lang w:eastAsia="zh-CN"/>
          </w:rPr>
          <w:tab/>
        </w:r>
        <w:r w:rsidRPr="0057328F" w:rsidDel="0057328F">
          <w:rPr>
            <w:rStyle w:val="Hyperlink"/>
          </w:rPr>
          <w:delText>Search Requirements</w:delText>
        </w:r>
        <w:r w:rsidDel="0057328F">
          <w:rPr>
            <w:webHidden/>
          </w:rPr>
          <w:tab/>
          <w:delText>3</w:delText>
        </w:r>
      </w:del>
    </w:p>
    <w:p w:rsidR="00F737EF" w:rsidDel="0057328F" w:rsidRDefault="00F737EF">
      <w:pPr>
        <w:pStyle w:val="TOC2"/>
        <w:tabs>
          <w:tab w:val="left" w:pos="1702"/>
        </w:tabs>
        <w:rPr>
          <w:del w:id="236" w:author="fastwin" w:date="2009-01-29T12:01:00Z"/>
          <w:rFonts w:ascii="Times New Roman" w:eastAsia="SimSun" w:hAnsi="Times New Roman"/>
          <w:sz w:val="24"/>
          <w:szCs w:val="24"/>
          <w:lang w:eastAsia="zh-CN"/>
        </w:rPr>
      </w:pPr>
      <w:del w:id="237" w:author="fastwin" w:date="2009-01-29T12:01:00Z">
        <w:r w:rsidRPr="0057328F" w:rsidDel="0057328F">
          <w:rPr>
            <w:rStyle w:val="Hyperlink"/>
          </w:rPr>
          <w:delText>2.3</w:delText>
        </w:r>
        <w:r w:rsidDel="0057328F">
          <w:rPr>
            <w:rFonts w:ascii="Times New Roman" w:eastAsia="SimSun" w:hAnsi="Times New Roman"/>
            <w:sz w:val="24"/>
            <w:szCs w:val="24"/>
            <w:lang w:eastAsia="zh-CN"/>
          </w:rPr>
          <w:tab/>
        </w:r>
        <w:r w:rsidRPr="0057328F" w:rsidDel="0057328F">
          <w:rPr>
            <w:rStyle w:val="Hyperlink"/>
          </w:rPr>
          <w:delText>Product and Platform Details</w:delText>
        </w:r>
        <w:r w:rsidDel="0057328F">
          <w:rPr>
            <w:webHidden/>
          </w:rPr>
          <w:tab/>
          <w:delText>3</w:delText>
        </w:r>
      </w:del>
    </w:p>
    <w:p w:rsidR="00F737EF" w:rsidDel="0057328F" w:rsidRDefault="00F737EF">
      <w:pPr>
        <w:pStyle w:val="TOC2"/>
        <w:tabs>
          <w:tab w:val="left" w:pos="1702"/>
        </w:tabs>
        <w:rPr>
          <w:del w:id="238" w:author="fastwin" w:date="2009-01-29T12:01:00Z"/>
          <w:rFonts w:ascii="Times New Roman" w:eastAsia="SimSun" w:hAnsi="Times New Roman"/>
          <w:sz w:val="24"/>
          <w:szCs w:val="24"/>
          <w:lang w:eastAsia="zh-CN"/>
        </w:rPr>
      </w:pPr>
      <w:del w:id="239" w:author="fastwin" w:date="2009-01-29T12:01:00Z">
        <w:r w:rsidRPr="0057328F" w:rsidDel="0057328F">
          <w:rPr>
            <w:rStyle w:val="Hyperlink"/>
          </w:rPr>
          <w:delText>2.4</w:delText>
        </w:r>
        <w:r w:rsidDel="0057328F">
          <w:rPr>
            <w:rFonts w:ascii="Times New Roman" w:eastAsia="SimSun" w:hAnsi="Times New Roman"/>
            <w:sz w:val="24"/>
            <w:szCs w:val="24"/>
            <w:lang w:eastAsia="zh-CN"/>
          </w:rPr>
          <w:tab/>
        </w:r>
        <w:r w:rsidRPr="0057328F" w:rsidDel="0057328F">
          <w:rPr>
            <w:rStyle w:val="Hyperlink"/>
          </w:rPr>
          <w:delText>Custom Component Development</w:delText>
        </w:r>
        <w:r w:rsidDel="0057328F">
          <w:rPr>
            <w:webHidden/>
          </w:rPr>
          <w:tab/>
          <w:delText>3</w:delText>
        </w:r>
      </w:del>
    </w:p>
    <w:p w:rsidR="00F737EF" w:rsidDel="0057328F" w:rsidRDefault="00F737EF">
      <w:pPr>
        <w:pStyle w:val="TOC2"/>
        <w:tabs>
          <w:tab w:val="left" w:pos="1702"/>
        </w:tabs>
        <w:rPr>
          <w:del w:id="240" w:author="fastwin" w:date="2009-01-29T12:01:00Z"/>
          <w:rFonts w:ascii="Times New Roman" w:eastAsia="SimSun" w:hAnsi="Times New Roman"/>
          <w:sz w:val="24"/>
          <w:szCs w:val="24"/>
          <w:lang w:eastAsia="zh-CN"/>
        </w:rPr>
      </w:pPr>
      <w:del w:id="241" w:author="fastwin" w:date="2009-01-29T12:01:00Z">
        <w:r w:rsidRPr="0057328F" w:rsidDel="0057328F">
          <w:rPr>
            <w:rStyle w:val="Hyperlink"/>
          </w:rPr>
          <w:delText>2.5</w:delText>
        </w:r>
        <w:r w:rsidDel="0057328F">
          <w:rPr>
            <w:rFonts w:ascii="Times New Roman" w:eastAsia="SimSun" w:hAnsi="Times New Roman"/>
            <w:sz w:val="24"/>
            <w:szCs w:val="24"/>
            <w:lang w:eastAsia="zh-CN"/>
          </w:rPr>
          <w:tab/>
        </w:r>
        <w:r w:rsidRPr="0057328F" w:rsidDel="0057328F">
          <w:rPr>
            <w:rStyle w:val="Hyperlink"/>
          </w:rPr>
          <w:delText>External Product Dependencies</w:delText>
        </w:r>
        <w:r w:rsidDel="0057328F">
          <w:rPr>
            <w:webHidden/>
          </w:rPr>
          <w:tab/>
          <w:delText>3</w:delText>
        </w:r>
      </w:del>
    </w:p>
    <w:p w:rsidR="00F737EF" w:rsidDel="0057328F" w:rsidRDefault="00F737EF">
      <w:pPr>
        <w:pStyle w:val="TOC2"/>
        <w:tabs>
          <w:tab w:val="left" w:pos="1702"/>
        </w:tabs>
        <w:rPr>
          <w:del w:id="242" w:author="fastwin" w:date="2009-01-29T12:01:00Z"/>
          <w:rFonts w:ascii="Times New Roman" w:eastAsia="SimSun" w:hAnsi="Times New Roman"/>
          <w:sz w:val="24"/>
          <w:szCs w:val="24"/>
          <w:lang w:eastAsia="zh-CN"/>
        </w:rPr>
      </w:pPr>
      <w:del w:id="243" w:author="fastwin" w:date="2009-01-29T12:01:00Z">
        <w:r w:rsidRPr="0057328F" w:rsidDel="0057328F">
          <w:rPr>
            <w:rStyle w:val="Hyperlink"/>
          </w:rPr>
          <w:delText>2.6</w:delText>
        </w:r>
        <w:r w:rsidDel="0057328F">
          <w:rPr>
            <w:rFonts w:ascii="Times New Roman" w:eastAsia="SimSun" w:hAnsi="Times New Roman"/>
            <w:sz w:val="24"/>
            <w:szCs w:val="24"/>
            <w:lang w:eastAsia="zh-CN"/>
          </w:rPr>
          <w:tab/>
        </w:r>
        <w:r w:rsidRPr="0057328F" w:rsidDel="0057328F">
          <w:rPr>
            <w:rStyle w:val="Hyperlink"/>
          </w:rPr>
          <w:delText>Performance</w:delText>
        </w:r>
        <w:r w:rsidDel="0057328F">
          <w:rPr>
            <w:webHidden/>
          </w:rPr>
          <w:tab/>
          <w:delText>3</w:delText>
        </w:r>
      </w:del>
    </w:p>
    <w:p w:rsidR="00F737EF" w:rsidDel="0057328F" w:rsidRDefault="00F737EF">
      <w:pPr>
        <w:pStyle w:val="TOC2"/>
        <w:tabs>
          <w:tab w:val="left" w:pos="1702"/>
        </w:tabs>
        <w:rPr>
          <w:del w:id="244" w:author="fastwin" w:date="2009-01-29T12:01:00Z"/>
          <w:rFonts w:ascii="Times New Roman" w:eastAsia="SimSun" w:hAnsi="Times New Roman"/>
          <w:sz w:val="24"/>
          <w:szCs w:val="24"/>
          <w:lang w:eastAsia="zh-CN"/>
        </w:rPr>
      </w:pPr>
      <w:del w:id="245" w:author="fastwin" w:date="2009-01-29T12:01:00Z">
        <w:r w:rsidRPr="0057328F" w:rsidDel="0057328F">
          <w:rPr>
            <w:rStyle w:val="Hyperlink"/>
          </w:rPr>
          <w:delText>2.7</w:delText>
        </w:r>
        <w:r w:rsidDel="0057328F">
          <w:rPr>
            <w:rFonts w:ascii="Times New Roman" w:eastAsia="SimSun" w:hAnsi="Times New Roman"/>
            <w:sz w:val="24"/>
            <w:szCs w:val="24"/>
            <w:lang w:eastAsia="zh-CN"/>
          </w:rPr>
          <w:tab/>
        </w:r>
        <w:r w:rsidRPr="0057328F" w:rsidDel="0057328F">
          <w:rPr>
            <w:rStyle w:val="Hyperlink"/>
          </w:rPr>
          <w:delText>Assumptions</w:delText>
        </w:r>
        <w:r w:rsidDel="0057328F">
          <w:rPr>
            <w:webHidden/>
          </w:rPr>
          <w:tab/>
          <w:delText>3</w:delText>
        </w:r>
      </w:del>
    </w:p>
    <w:p w:rsidR="00F737EF" w:rsidDel="0057328F" w:rsidRDefault="00F737EF">
      <w:pPr>
        <w:pStyle w:val="TOC1"/>
        <w:rPr>
          <w:del w:id="246" w:author="fastwin" w:date="2009-01-29T12:01:00Z"/>
          <w:rFonts w:ascii="Times New Roman" w:eastAsia="SimSun" w:hAnsi="Times New Roman"/>
          <w:b w:val="0"/>
          <w:sz w:val="24"/>
          <w:szCs w:val="24"/>
          <w:lang w:eastAsia="zh-CN"/>
        </w:rPr>
      </w:pPr>
      <w:del w:id="247" w:author="fastwin" w:date="2009-01-29T12:01:00Z">
        <w:r w:rsidRPr="0057328F" w:rsidDel="0057328F">
          <w:rPr>
            <w:rStyle w:val="Hyperlink"/>
          </w:rPr>
          <w:delText>3</w:delText>
        </w:r>
        <w:r w:rsidDel="0057328F">
          <w:rPr>
            <w:rFonts w:ascii="Times New Roman" w:eastAsia="SimSun" w:hAnsi="Times New Roman"/>
            <w:b w:val="0"/>
            <w:sz w:val="24"/>
            <w:szCs w:val="24"/>
            <w:lang w:eastAsia="zh-CN"/>
          </w:rPr>
          <w:tab/>
        </w:r>
        <w:r w:rsidRPr="0057328F" w:rsidDel="0057328F">
          <w:rPr>
            <w:rStyle w:val="Hyperlink"/>
          </w:rPr>
          <w:delText>System Design</w:delText>
        </w:r>
        <w:r w:rsidDel="0057328F">
          <w:rPr>
            <w:webHidden/>
          </w:rPr>
          <w:tab/>
          <w:delText>3</w:delText>
        </w:r>
      </w:del>
    </w:p>
    <w:p w:rsidR="00F737EF" w:rsidDel="0057328F" w:rsidRDefault="00F737EF">
      <w:pPr>
        <w:pStyle w:val="TOC2"/>
        <w:tabs>
          <w:tab w:val="left" w:pos="1702"/>
        </w:tabs>
        <w:rPr>
          <w:del w:id="248" w:author="fastwin" w:date="2009-01-29T12:01:00Z"/>
          <w:rFonts w:ascii="Times New Roman" w:eastAsia="SimSun" w:hAnsi="Times New Roman"/>
          <w:sz w:val="24"/>
          <w:szCs w:val="24"/>
          <w:lang w:eastAsia="zh-CN"/>
        </w:rPr>
      </w:pPr>
      <w:del w:id="249" w:author="fastwin" w:date="2009-01-29T12:01:00Z">
        <w:r w:rsidRPr="0057328F" w:rsidDel="0057328F">
          <w:rPr>
            <w:rStyle w:val="Hyperlink"/>
          </w:rPr>
          <w:delText>3.1</w:delText>
        </w:r>
        <w:r w:rsidDel="0057328F">
          <w:rPr>
            <w:rFonts w:ascii="Times New Roman" w:eastAsia="SimSun" w:hAnsi="Times New Roman"/>
            <w:sz w:val="24"/>
            <w:szCs w:val="24"/>
            <w:lang w:eastAsia="zh-CN"/>
          </w:rPr>
          <w:tab/>
        </w:r>
        <w:r w:rsidRPr="0057328F" w:rsidDel="0057328F">
          <w:rPr>
            <w:rStyle w:val="Hyperlink"/>
          </w:rPr>
          <w:delText>System Architecture</w:delText>
        </w:r>
        <w:r w:rsidDel="0057328F">
          <w:rPr>
            <w:webHidden/>
          </w:rPr>
          <w:tab/>
          <w:delText>3</w:delText>
        </w:r>
      </w:del>
    </w:p>
    <w:p w:rsidR="00F737EF" w:rsidDel="0057328F" w:rsidRDefault="00F737EF">
      <w:pPr>
        <w:pStyle w:val="TOC2"/>
        <w:tabs>
          <w:tab w:val="left" w:pos="1702"/>
        </w:tabs>
        <w:rPr>
          <w:del w:id="250" w:author="fastwin" w:date="2009-01-29T12:01:00Z"/>
          <w:rFonts w:ascii="Times New Roman" w:eastAsia="SimSun" w:hAnsi="Times New Roman"/>
          <w:sz w:val="24"/>
          <w:szCs w:val="24"/>
          <w:lang w:eastAsia="zh-CN"/>
        </w:rPr>
      </w:pPr>
      <w:del w:id="251" w:author="fastwin" w:date="2009-01-29T12:01:00Z">
        <w:r w:rsidRPr="0057328F" w:rsidDel="0057328F">
          <w:rPr>
            <w:rStyle w:val="Hyperlink"/>
          </w:rPr>
          <w:delText>3.2</w:delText>
        </w:r>
        <w:r w:rsidDel="0057328F">
          <w:rPr>
            <w:rFonts w:ascii="Times New Roman" w:eastAsia="SimSun" w:hAnsi="Times New Roman"/>
            <w:sz w:val="24"/>
            <w:szCs w:val="24"/>
            <w:lang w:eastAsia="zh-CN"/>
          </w:rPr>
          <w:tab/>
        </w:r>
        <w:r w:rsidRPr="0057328F" w:rsidDel="0057328F">
          <w:rPr>
            <w:rStyle w:val="Hyperlink"/>
          </w:rPr>
          <w:delText>Logical Architecture</w:delText>
        </w:r>
        <w:r w:rsidDel="0057328F">
          <w:rPr>
            <w:webHidden/>
          </w:rPr>
          <w:tab/>
          <w:delText>3</w:delText>
        </w:r>
      </w:del>
    </w:p>
    <w:p w:rsidR="00F737EF" w:rsidDel="0057328F" w:rsidRDefault="00F737EF">
      <w:pPr>
        <w:pStyle w:val="TOC2"/>
        <w:tabs>
          <w:tab w:val="left" w:pos="1702"/>
        </w:tabs>
        <w:rPr>
          <w:del w:id="252" w:author="fastwin" w:date="2009-01-29T12:01:00Z"/>
          <w:rFonts w:ascii="Times New Roman" w:eastAsia="SimSun" w:hAnsi="Times New Roman"/>
          <w:sz w:val="24"/>
          <w:szCs w:val="24"/>
          <w:lang w:eastAsia="zh-CN"/>
        </w:rPr>
      </w:pPr>
      <w:del w:id="253" w:author="fastwin" w:date="2009-01-29T12:01:00Z">
        <w:r w:rsidRPr="0057328F" w:rsidDel="0057328F">
          <w:rPr>
            <w:rStyle w:val="Hyperlink"/>
          </w:rPr>
          <w:delText>3.3</w:delText>
        </w:r>
        <w:r w:rsidDel="0057328F">
          <w:rPr>
            <w:rFonts w:ascii="Times New Roman" w:eastAsia="SimSun" w:hAnsi="Times New Roman"/>
            <w:sz w:val="24"/>
            <w:szCs w:val="24"/>
            <w:lang w:eastAsia="zh-CN"/>
          </w:rPr>
          <w:tab/>
        </w:r>
        <w:r w:rsidRPr="0057328F" w:rsidDel="0057328F">
          <w:rPr>
            <w:rStyle w:val="Hyperlink"/>
          </w:rPr>
          <w:delText>Crawler Management</w:delText>
        </w:r>
        <w:r w:rsidDel="0057328F">
          <w:rPr>
            <w:webHidden/>
          </w:rPr>
          <w:tab/>
          <w:delText>3</w:delText>
        </w:r>
      </w:del>
    </w:p>
    <w:p w:rsidR="00F737EF" w:rsidDel="0057328F" w:rsidRDefault="00F737EF">
      <w:pPr>
        <w:pStyle w:val="TOC3"/>
        <w:rPr>
          <w:del w:id="254" w:author="fastwin" w:date="2009-01-29T12:01:00Z"/>
          <w:rFonts w:ascii="Times New Roman" w:eastAsia="SimSun" w:hAnsi="Times New Roman"/>
          <w:sz w:val="24"/>
          <w:szCs w:val="24"/>
          <w:lang w:eastAsia="zh-CN"/>
        </w:rPr>
      </w:pPr>
      <w:del w:id="255" w:author="fastwin" w:date="2009-01-29T12:01:00Z">
        <w:r w:rsidRPr="0057328F" w:rsidDel="0057328F">
          <w:rPr>
            <w:rStyle w:val="Hyperlink"/>
          </w:rPr>
          <w:delText>3.3.1</w:delText>
        </w:r>
        <w:r w:rsidDel="0057328F">
          <w:rPr>
            <w:rFonts w:ascii="Times New Roman" w:eastAsia="SimSun" w:hAnsi="Times New Roman"/>
            <w:sz w:val="24"/>
            <w:szCs w:val="24"/>
            <w:lang w:eastAsia="zh-CN"/>
          </w:rPr>
          <w:tab/>
        </w:r>
        <w:r w:rsidRPr="0057328F" w:rsidDel="0057328F">
          <w:rPr>
            <w:rStyle w:val="Hyperlink"/>
          </w:rPr>
          <w:delText>Start New Crawling Cycle</w:delText>
        </w:r>
        <w:r w:rsidDel="0057328F">
          <w:rPr>
            <w:webHidden/>
          </w:rPr>
          <w:tab/>
          <w:delText>3</w:delText>
        </w:r>
      </w:del>
    </w:p>
    <w:p w:rsidR="00F737EF" w:rsidDel="0057328F" w:rsidRDefault="00F737EF">
      <w:pPr>
        <w:pStyle w:val="TOC3"/>
        <w:rPr>
          <w:del w:id="256" w:author="fastwin" w:date="2009-01-29T12:01:00Z"/>
          <w:rFonts w:ascii="Times New Roman" w:eastAsia="SimSun" w:hAnsi="Times New Roman"/>
          <w:sz w:val="24"/>
          <w:szCs w:val="24"/>
          <w:lang w:eastAsia="zh-CN"/>
        </w:rPr>
      </w:pPr>
      <w:del w:id="257" w:author="fastwin" w:date="2009-01-29T12:01:00Z">
        <w:r w:rsidRPr="0057328F" w:rsidDel="0057328F">
          <w:rPr>
            <w:rStyle w:val="Hyperlink"/>
          </w:rPr>
          <w:delText>3.3.2</w:delText>
        </w:r>
        <w:r w:rsidDel="0057328F">
          <w:rPr>
            <w:rFonts w:ascii="Times New Roman" w:eastAsia="SimSun" w:hAnsi="Times New Roman"/>
            <w:sz w:val="24"/>
            <w:szCs w:val="24"/>
            <w:lang w:eastAsia="zh-CN"/>
          </w:rPr>
          <w:tab/>
        </w:r>
        <w:r w:rsidRPr="0057328F" w:rsidDel="0057328F">
          <w:rPr>
            <w:rStyle w:val="Hyperlink"/>
          </w:rPr>
          <w:delText>Resume Crawling</w:delText>
        </w:r>
        <w:r w:rsidDel="0057328F">
          <w:rPr>
            <w:webHidden/>
          </w:rPr>
          <w:tab/>
          <w:delText>3</w:delText>
        </w:r>
      </w:del>
    </w:p>
    <w:p w:rsidR="00F737EF" w:rsidDel="0057328F" w:rsidRDefault="00F737EF">
      <w:pPr>
        <w:pStyle w:val="TOC3"/>
        <w:rPr>
          <w:del w:id="258" w:author="fastwin" w:date="2009-01-29T12:01:00Z"/>
          <w:rFonts w:ascii="Times New Roman" w:eastAsia="SimSun" w:hAnsi="Times New Roman"/>
          <w:sz w:val="24"/>
          <w:szCs w:val="24"/>
          <w:lang w:eastAsia="zh-CN"/>
        </w:rPr>
      </w:pPr>
      <w:del w:id="259" w:author="fastwin" w:date="2009-01-29T12:01:00Z">
        <w:r w:rsidRPr="0057328F" w:rsidDel="0057328F">
          <w:rPr>
            <w:rStyle w:val="Hyperlink"/>
          </w:rPr>
          <w:delText>3.3.3</w:delText>
        </w:r>
        <w:r w:rsidDel="0057328F">
          <w:rPr>
            <w:rFonts w:ascii="Times New Roman" w:eastAsia="SimSun" w:hAnsi="Times New Roman"/>
            <w:sz w:val="24"/>
            <w:szCs w:val="24"/>
            <w:lang w:eastAsia="zh-CN"/>
          </w:rPr>
          <w:tab/>
        </w:r>
        <w:r w:rsidRPr="0057328F" w:rsidDel="0057328F">
          <w:rPr>
            <w:rStyle w:val="Hyperlink"/>
          </w:rPr>
          <w:delText>Stop/Pause Crawling</w:delText>
        </w:r>
        <w:r w:rsidDel="0057328F">
          <w:rPr>
            <w:webHidden/>
          </w:rPr>
          <w:tab/>
          <w:delText>3</w:delText>
        </w:r>
      </w:del>
    </w:p>
    <w:p w:rsidR="00F737EF" w:rsidDel="0057328F" w:rsidRDefault="00F737EF">
      <w:pPr>
        <w:pStyle w:val="TOC3"/>
        <w:rPr>
          <w:del w:id="260" w:author="fastwin" w:date="2009-01-29T12:01:00Z"/>
          <w:rFonts w:ascii="Times New Roman" w:eastAsia="SimSun" w:hAnsi="Times New Roman"/>
          <w:sz w:val="24"/>
          <w:szCs w:val="24"/>
          <w:lang w:eastAsia="zh-CN"/>
        </w:rPr>
      </w:pPr>
      <w:del w:id="261" w:author="fastwin" w:date="2009-01-29T12:01:00Z">
        <w:r w:rsidRPr="0057328F" w:rsidDel="0057328F">
          <w:rPr>
            <w:rStyle w:val="Hyperlink"/>
          </w:rPr>
          <w:delText>3.3.4</w:delText>
        </w:r>
        <w:r w:rsidDel="0057328F">
          <w:rPr>
            <w:rFonts w:ascii="Times New Roman" w:eastAsia="SimSun" w:hAnsi="Times New Roman"/>
            <w:sz w:val="24"/>
            <w:szCs w:val="24"/>
            <w:lang w:eastAsia="zh-CN"/>
          </w:rPr>
          <w:tab/>
        </w:r>
        <w:r w:rsidRPr="0057328F" w:rsidDel="0057328F">
          <w:rPr>
            <w:rStyle w:val="Hyperlink"/>
          </w:rPr>
          <w:delText>Update Crawler Configuration</w:delText>
        </w:r>
        <w:r w:rsidDel="0057328F">
          <w:rPr>
            <w:webHidden/>
          </w:rPr>
          <w:tab/>
          <w:delText>3</w:delText>
        </w:r>
      </w:del>
    </w:p>
    <w:p w:rsidR="00F737EF" w:rsidDel="0057328F" w:rsidRDefault="00F737EF">
      <w:pPr>
        <w:pStyle w:val="TOC3"/>
        <w:rPr>
          <w:del w:id="262" w:author="fastwin" w:date="2009-01-29T12:01:00Z"/>
          <w:rFonts w:ascii="Times New Roman" w:eastAsia="SimSun" w:hAnsi="Times New Roman"/>
          <w:sz w:val="24"/>
          <w:szCs w:val="24"/>
          <w:lang w:eastAsia="zh-CN"/>
        </w:rPr>
      </w:pPr>
      <w:del w:id="263" w:author="fastwin" w:date="2009-01-29T12:01:00Z">
        <w:r w:rsidRPr="0057328F" w:rsidDel="0057328F">
          <w:rPr>
            <w:rStyle w:val="Hyperlink"/>
          </w:rPr>
          <w:delText>3.3.5</w:delText>
        </w:r>
        <w:r w:rsidDel="0057328F">
          <w:rPr>
            <w:rFonts w:ascii="Times New Roman" w:eastAsia="SimSun" w:hAnsi="Times New Roman"/>
            <w:sz w:val="24"/>
            <w:szCs w:val="24"/>
            <w:lang w:eastAsia="zh-CN"/>
          </w:rPr>
          <w:tab/>
        </w:r>
        <w:r w:rsidRPr="0057328F" w:rsidDel="0057328F">
          <w:rPr>
            <w:rStyle w:val="Hyperlink"/>
          </w:rPr>
          <w:delText>Crawling Statistics</w:delText>
        </w:r>
        <w:r w:rsidDel="0057328F">
          <w:rPr>
            <w:webHidden/>
          </w:rPr>
          <w:tab/>
          <w:delText>3</w:delText>
        </w:r>
      </w:del>
    </w:p>
    <w:p w:rsidR="00F737EF" w:rsidDel="0057328F" w:rsidRDefault="00F737EF">
      <w:pPr>
        <w:pStyle w:val="TOC2"/>
        <w:tabs>
          <w:tab w:val="left" w:pos="1702"/>
        </w:tabs>
        <w:rPr>
          <w:del w:id="264" w:author="fastwin" w:date="2009-01-29T12:01:00Z"/>
          <w:rFonts w:ascii="Times New Roman" w:eastAsia="SimSun" w:hAnsi="Times New Roman"/>
          <w:sz w:val="24"/>
          <w:szCs w:val="24"/>
          <w:lang w:eastAsia="zh-CN"/>
        </w:rPr>
      </w:pPr>
      <w:del w:id="265" w:author="fastwin" w:date="2009-01-29T12:01:00Z">
        <w:r w:rsidRPr="0057328F" w:rsidDel="0057328F">
          <w:rPr>
            <w:rStyle w:val="Hyperlink"/>
          </w:rPr>
          <w:delText>3.4</w:delText>
        </w:r>
        <w:r w:rsidDel="0057328F">
          <w:rPr>
            <w:rFonts w:ascii="Times New Roman" w:eastAsia="SimSun" w:hAnsi="Times New Roman"/>
            <w:sz w:val="24"/>
            <w:szCs w:val="24"/>
            <w:lang w:eastAsia="zh-CN"/>
          </w:rPr>
          <w:tab/>
        </w:r>
        <w:r w:rsidRPr="0057328F" w:rsidDel="0057328F">
          <w:rPr>
            <w:rStyle w:val="Hyperlink"/>
          </w:rPr>
          <w:delText>Sources and Data Feeds</w:delText>
        </w:r>
        <w:r w:rsidDel="0057328F">
          <w:rPr>
            <w:webHidden/>
          </w:rPr>
          <w:tab/>
          <w:delText>3</w:delText>
        </w:r>
      </w:del>
    </w:p>
    <w:p w:rsidR="00F737EF" w:rsidDel="0057328F" w:rsidRDefault="00F737EF">
      <w:pPr>
        <w:pStyle w:val="TOC2"/>
        <w:tabs>
          <w:tab w:val="left" w:pos="1702"/>
        </w:tabs>
        <w:rPr>
          <w:del w:id="266" w:author="fastwin" w:date="2009-01-29T12:01:00Z"/>
          <w:rFonts w:ascii="Times New Roman" w:eastAsia="SimSun" w:hAnsi="Times New Roman"/>
          <w:sz w:val="24"/>
          <w:szCs w:val="24"/>
          <w:lang w:eastAsia="zh-CN"/>
        </w:rPr>
      </w:pPr>
      <w:del w:id="267" w:author="fastwin" w:date="2009-01-29T12:01:00Z">
        <w:r w:rsidRPr="0057328F" w:rsidDel="0057328F">
          <w:rPr>
            <w:rStyle w:val="Hyperlink"/>
          </w:rPr>
          <w:delText>3.5</w:delText>
        </w:r>
        <w:r w:rsidDel="0057328F">
          <w:rPr>
            <w:rFonts w:ascii="Times New Roman" w:eastAsia="SimSun" w:hAnsi="Times New Roman"/>
            <w:sz w:val="24"/>
            <w:szCs w:val="24"/>
            <w:lang w:eastAsia="zh-CN"/>
          </w:rPr>
          <w:tab/>
        </w:r>
        <w:r w:rsidRPr="0057328F" w:rsidDel="0057328F">
          <w:rPr>
            <w:rStyle w:val="Hyperlink"/>
          </w:rPr>
          <w:delText>Collections</w:delText>
        </w:r>
        <w:r w:rsidDel="0057328F">
          <w:rPr>
            <w:webHidden/>
          </w:rPr>
          <w:tab/>
          <w:delText>3</w:delText>
        </w:r>
      </w:del>
    </w:p>
    <w:p w:rsidR="00F737EF" w:rsidDel="0057328F" w:rsidRDefault="00F737EF">
      <w:pPr>
        <w:pStyle w:val="TOC2"/>
        <w:tabs>
          <w:tab w:val="left" w:pos="1702"/>
        </w:tabs>
        <w:rPr>
          <w:del w:id="268" w:author="fastwin" w:date="2009-01-29T12:01:00Z"/>
          <w:rFonts w:ascii="Times New Roman" w:eastAsia="SimSun" w:hAnsi="Times New Roman"/>
          <w:sz w:val="24"/>
          <w:szCs w:val="24"/>
          <w:lang w:eastAsia="zh-CN"/>
        </w:rPr>
      </w:pPr>
      <w:del w:id="269" w:author="fastwin" w:date="2009-01-29T12:01:00Z">
        <w:r w:rsidRPr="0057328F" w:rsidDel="0057328F">
          <w:rPr>
            <w:rStyle w:val="Hyperlink"/>
          </w:rPr>
          <w:delText>3.6</w:delText>
        </w:r>
        <w:r w:rsidDel="0057328F">
          <w:rPr>
            <w:rFonts w:ascii="Times New Roman" w:eastAsia="SimSun" w:hAnsi="Times New Roman"/>
            <w:sz w:val="24"/>
            <w:szCs w:val="24"/>
            <w:lang w:eastAsia="zh-CN"/>
          </w:rPr>
          <w:tab/>
        </w:r>
        <w:r w:rsidRPr="0057328F" w:rsidDel="0057328F">
          <w:rPr>
            <w:rStyle w:val="Hyperlink"/>
          </w:rPr>
          <w:delText>Document Processing</w:delText>
        </w:r>
        <w:r w:rsidDel="0057328F">
          <w:rPr>
            <w:webHidden/>
          </w:rPr>
          <w:tab/>
          <w:delText>3</w:delText>
        </w:r>
      </w:del>
    </w:p>
    <w:p w:rsidR="00F737EF" w:rsidDel="0057328F" w:rsidRDefault="00F737EF">
      <w:pPr>
        <w:pStyle w:val="TOC3"/>
        <w:rPr>
          <w:del w:id="270" w:author="fastwin" w:date="2009-01-29T12:01:00Z"/>
          <w:rFonts w:ascii="Times New Roman" w:eastAsia="SimSun" w:hAnsi="Times New Roman"/>
          <w:sz w:val="24"/>
          <w:szCs w:val="24"/>
          <w:lang w:eastAsia="zh-CN"/>
        </w:rPr>
      </w:pPr>
      <w:del w:id="271" w:author="fastwin" w:date="2009-01-29T12:01:00Z">
        <w:r w:rsidRPr="0057328F" w:rsidDel="0057328F">
          <w:rPr>
            <w:rStyle w:val="Hyperlink"/>
          </w:rPr>
          <w:delText>3.6.1</w:delText>
        </w:r>
        <w:r w:rsidDel="0057328F">
          <w:rPr>
            <w:rFonts w:ascii="Times New Roman" w:eastAsia="SimSun" w:hAnsi="Times New Roman"/>
            <w:sz w:val="24"/>
            <w:szCs w:val="24"/>
            <w:lang w:eastAsia="zh-CN"/>
          </w:rPr>
          <w:tab/>
        </w:r>
        <w:r w:rsidRPr="0057328F" w:rsidDel="0057328F">
          <w:rPr>
            <w:rStyle w:val="Hyperlink"/>
          </w:rPr>
          <w:delText>NewslinkSimilarFinder</w:delText>
        </w:r>
        <w:r w:rsidDel="0057328F">
          <w:rPr>
            <w:webHidden/>
          </w:rPr>
          <w:tab/>
          <w:delText>3</w:delText>
        </w:r>
      </w:del>
    </w:p>
    <w:p w:rsidR="00F737EF" w:rsidDel="0057328F" w:rsidRDefault="00F737EF">
      <w:pPr>
        <w:pStyle w:val="TOC3"/>
        <w:rPr>
          <w:del w:id="272" w:author="fastwin" w:date="2009-01-29T12:01:00Z"/>
          <w:rFonts w:ascii="Times New Roman" w:eastAsia="SimSun" w:hAnsi="Times New Roman"/>
          <w:sz w:val="24"/>
          <w:szCs w:val="24"/>
          <w:lang w:eastAsia="zh-CN"/>
        </w:rPr>
      </w:pPr>
      <w:del w:id="273" w:author="fastwin" w:date="2009-01-29T12:01:00Z">
        <w:r w:rsidRPr="0057328F" w:rsidDel="0057328F">
          <w:rPr>
            <w:rStyle w:val="Hyperlink"/>
          </w:rPr>
          <w:delText>3.6.2</w:delText>
        </w:r>
        <w:r w:rsidDel="0057328F">
          <w:rPr>
            <w:rFonts w:ascii="Times New Roman" w:eastAsia="SimSun" w:hAnsi="Times New Roman"/>
            <w:sz w:val="24"/>
            <w:szCs w:val="24"/>
            <w:lang w:eastAsia="zh-CN"/>
          </w:rPr>
          <w:tab/>
        </w:r>
        <w:r w:rsidRPr="0057328F" w:rsidDel="0057328F">
          <w:rPr>
            <w:rStyle w:val="Hyperlink"/>
          </w:rPr>
          <w:delText>SimilarityComparer</w:delText>
        </w:r>
        <w:r w:rsidDel="0057328F">
          <w:rPr>
            <w:webHidden/>
          </w:rPr>
          <w:tab/>
          <w:delText>3</w:delText>
        </w:r>
      </w:del>
    </w:p>
    <w:p w:rsidR="00F737EF" w:rsidDel="0057328F" w:rsidRDefault="00F737EF">
      <w:pPr>
        <w:pStyle w:val="TOC2"/>
        <w:tabs>
          <w:tab w:val="left" w:pos="1702"/>
        </w:tabs>
        <w:rPr>
          <w:del w:id="274" w:author="fastwin" w:date="2009-01-29T12:01:00Z"/>
          <w:rFonts w:ascii="Times New Roman" w:eastAsia="SimSun" w:hAnsi="Times New Roman"/>
          <w:sz w:val="24"/>
          <w:szCs w:val="24"/>
          <w:lang w:eastAsia="zh-CN"/>
        </w:rPr>
      </w:pPr>
      <w:del w:id="275" w:author="fastwin" w:date="2009-01-29T12:01:00Z">
        <w:r w:rsidRPr="0057328F" w:rsidDel="0057328F">
          <w:rPr>
            <w:rStyle w:val="Hyperlink"/>
          </w:rPr>
          <w:delText>3.7</w:delText>
        </w:r>
        <w:r w:rsidDel="0057328F">
          <w:rPr>
            <w:rFonts w:ascii="Times New Roman" w:eastAsia="SimSun" w:hAnsi="Times New Roman"/>
            <w:sz w:val="24"/>
            <w:szCs w:val="24"/>
            <w:lang w:eastAsia="zh-CN"/>
          </w:rPr>
          <w:tab/>
        </w:r>
        <w:r w:rsidRPr="0057328F" w:rsidDel="0057328F">
          <w:rPr>
            <w:rStyle w:val="Hyperlink"/>
          </w:rPr>
          <w:delText>Queries and Updates</w:delText>
        </w:r>
        <w:r w:rsidDel="0057328F">
          <w:rPr>
            <w:webHidden/>
          </w:rPr>
          <w:tab/>
          <w:delText>3</w:delText>
        </w:r>
      </w:del>
    </w:p>
    <w:p w:rsidR="00F737EF" w:rsidDel="0057328F" w:rsidRDefault="00F737EF">
      <w:pPr>
        <w:pStyle w:val="TOC3"/>
        <w:rPr>
          <w:del w:id="276" w:author="fastwin" w:date="2009-01-29T12:01:00Z"/>
          <w:rFonts w:ascii="Times New Roman" w:eastAsia="SimSun" w:hAnsi="Times New Roman"/>
          <w:sz w:val="24"/>
          <w:szCs w:val="24"/>
          <w:lang w:eastAsia="zh-CN"/>
        </w:rPr>
      </w:pPr>
      <w:del w:id="277" w:author="fastwin" w:date="2009-01-29T12:01:00Z">
        <w:r w:rsidRPr="0057328F" w:rsidDel="0057328F">
          <w:rPr>
            <w:rStyle w:val="Hyperlink"/>
          </w:rPr>
          <w:delText>3.7.1</w:delText>
        </w:r>
        <w:r w:rsidDel="0057328F">
          <w:rPr>
            <w:rFonts w:ascii="Times New Roman" w:eastAsia="SimSun" w:hAnsi="Times New Roman"/>
            <w:sz w:val="24"/>
            <w:szCs w:val="24"/>
            <w:lang w:eastAsia="zh-CN"/>
          </w:rPr>
          <w:tab/>
        </w:r>
        <w:r w:rsidRPr="0057328F" w:rsidDel="0057328F">
          <w:rPr>
            <w:rStyle w:val="Hyperlink"/>
          </w:rPr>
          <w:delText>Queries</w:delText>
        </w:r>
        <w:r w:rsidDel="0057328F">
          <w:rPr>
            <w:webHidden/>
          </w:rPr>
          <w:tab/>
          <w:delText>3</w:delText>
        </w:r>
      </w:del>
    </w:p>
    <w:p w:rsidR="00F737EF" w:rsidDel="0057328F" w:rsidRDefault="00F737EF">
      <w:pPr>
        <w:pStyle w:val="TOC3"/>
        <w:rPr>
          <w:del w:id="278" w:author="fastwin" w:date="2009-01-29T12:01:00Z"/>
          <w:rFonts w:ascii="Times New Roman" w:eastAsia="SimSun" w:hAnsi="Times New Roman"/>
          <w:sz w:val="24"/>
          <w:szCs w:val="24"/>
          <w:lang w:eastAsia="zh-CN"/>
        </w:rPr>
      </w:pPr>
      <w:del w:id="279" w:author="fastwin" w:date="2009-01-29T12:01:00Z">
        <w:r w:rsidRPr="0057328F" w:rsidDel="0057328F">
          <w:rPr>
            <w:rStyle w:val="Hyperlink"/>
          </w:rPr>
          <w:delText>3.7.2</w:delText>
        </w:r>
        <w:r w:rsidDel="0057328F">
          <w:rPr>
            <w:rFonts w:ascii="Times New Roman" w:eastAsia="SimSun" w:hAnsi="Times New Roman"/>
            <w:sz w:val="24"/>
            <w:szCs w:val="24"/>
            <w:lang w:eastAsia="zh-CN"/>
          </w:rPr>
          <w:tab/>
        </w:r>
        <w:r w:rsidRPr="0057328F" w:rsidDel="0057328F">
          <w:rPr>
            <w:rStyle w:val="Hyperlink"/>
          </w:rPr>
          <w:delText>Updates</w:delText>
        </w:r>
        <w:r w:rsidDel="0057328F">
          <w:rPr>
            <w:webHidden/>
          </w:rPr>
          <w:tab/>
          <w:delText>3</w:delText>
        </w:r>
      </w:del>
    </w:p>
    <w:p w:rsidR="00F737EF" w:rsidDel="0057328F" w:rsidRDefault="00F737EF">
      <w:pPr>
        <w:pStyle w:val="TOC1"/>
        <w:rPr>
          <w:del w:id="280" w:author="fastwin" w:date="2009-01-29T12:01:00Z"/>
          <w:rFonts w:ascii="Times New Roman" w:eastAsia="SimSun" w:hAnsi="Times New Roman"/>
          <w:b w:val="0"/>
          <w:sz w:val="24"/>
          <w:szCs w:val="24"/>
          <w:lang w:eastAsia="zh-CN"/>
        </w:rPr>
      </w:pPr>
      <w:del w:id="281" w:author="fastwin" w:date="2009-01-29T12:01:00Z">
        <w:r w:rsidRPr="0057328F" w:rsidDel="0057328F">
          <w:rPr>
            <w:rStyle w:val="Hyperlink"/>
          </w:rPr>
          <w:delText>4</w:delText>
        </w:r>
        <w:r w:rsidDel="0057328F">
          <w:rPr>
            <w:rFonts w:ascii="Times New Roman" w:eastAsia="SimSun" w:hAnsi="Times New Roman"/>
            <w:b w:val="0"/>
            <w:sz w:val="24"/>
            <w:szCs w:val="24"/>
            <w:lang w:eastAsia="zh-CN"/>
          </w:rPr>
          <w:tab/>
        </w:r>
        <w:r w:rsidRPr="0057328F" w:rsidDel="0057328F">
          <w:rPr>
            <w:rStyle w:val="Hyperlink"/>
          </w:rPr>
          <w:delText>Environments and Infrastructure</w:delText>
        </w:r>
        <w:r w:rsidDel="0057328F">
          <w:rPr>
            <w:webHidden/>
          </w:rPr>
          <w:tab/>
          <w:delText>3</w:delText>
        </w:r>
      </w:del>
    </w:p>
    <w:p w:rsidR="00F737EF" w:rsidDel="0057328F" w:rsidRDefault="00F737EF">
      <w:pPr>
        <w:pStyle w:val="TOC2"/>
        <w:tabs>
          <w:tab w:val="left" w:pos="1702"/>
        </w:tabs>
        <w:rPr>
          <w:del w:id="282" w:author="fastwin" w:date="2009-01-29T12:01:00Z"/>
          <w:rFonts w:ascii="Times New Roman" w:eastAsia="SimSun" w:hAnsi="Times New Roman"/>
          <w:sz w:val="24"/>
          <w:szCs w:val="24"/>
          <w:lang w:eastAsia="zh-CN"/>
        </w:rPr>
      </w:pPr>
      <w:del w:id="283" w:author="fastwin" w:date="2009-01-29T12:01:00Z">
        <w:r w:rsidRPr="0057328F" w:rsidDel="0057328F">
          <w:rPr>
            <w:rStyle w:val="Hyperlink"/>
          </w:rPr>
          <w:delText>4.1</w:delText>
        </w:r>
        <w:r w:rsidDel="0057328F">
          <w:rPr>
            <w:rFonts w:ascii="Times New Roman" w:eastAsia="SimSun" w:hAnsi="Times New Roman"/>
            <w:sz w:val="24"/>
            <w:szCs w:val="24"/>
            <w:lang w:eastAsia="zh-CN"/>
          </w:rPr>
          <w:tab/>
        </w:r>
        <w:r w:rsidRPr="0057328F" w:rsidDel="0057328F">
          <w:rPr>
            <w:rStyle w:val="Hyperlink"/>
          </w:rPr>
          <w:delText>Remote Access</w:delText>
        </w:r>
        <w:r w:rsidDel="0057328F">
          <w:rPr>
            <w:webHidden/>
          </w:rPr>
          <w:tab/>
          <w:delText>3</w:delText>
        </w:r>
      </w:del>
    </w:p>
    <w:p w:rsidR="00F737EF" w:rsidDel="0057328F" w:rsidRDefault="00F737EF">
      <w:pPr>
        <w:pStyle w:val="TOC2"/>
        <w:tabs>
          <w:tab w:val="left" w:pos="1702"/>
        </w:tabs>
        <w:rPr>
          <w:del w:id="284" w:author="fastwin" w:date="2009-01-29T12:01:00Z"/>
          <w:rFonts w:ascii="Times New Roman" w:eastAsia="SimSun" w:hAnsi="Times New Roman"/>
          <w:sz w:val="24"/>
          <w:szCs w:val="24"/>
          <w:lang w:eastAsia="zh-CN"/>
        </w:rPr>
      </w:pPr>
      <w:del w:id="285" w:author="fastwin" w:date="2009-01-29T12:01:00Z">
        <w:r w:rsidRPr="0057328F" w:rsidDel="0057328F">
          <w:rPr>
            <w:rStyle w:val="Hyperlink"/>
          </w:rPr>
          <w:delText>4.2</w:delText>
        </w:r>
        <w:r w:rsidDel="0057328F">
          <w:rPr>
            <w:rFonts w:ascii="Times New Roman" w:eastAsia="SimSun" w:hAnsi="Times New Roman"/>
            <w:sz w:val="24"/>
            <w:szCs w:val="24"/>
            <w:lang w:eastAsia="zh-CN"/>
          </w:rPr>
          <w:tab/>
        </w:r>
        <w:r w:rsidRPr="0057328F" w:rsidDel="0057328F">
          <w:rPr>
            <w:rStyle w:val="Hyperlink"/>
          </w:rPr>
          <w:delText>Production Environment</w:delText>
        </w:r>
        <w:r w:rsidDel="0057328F">
          <w:rPr>
            <w:webHidden/>
          </w:rPr>
          <w:tab/>
          <w:delText>3</w:delText>
        </w:r>
      </w:del>
    </w:p>
    <w:p w:rsidR="00F737EF" w:rsidDel="0057328F" w:rsidRDefault="00F737EF">
      <w:pPr>
        <w:pStyle w:val="TOC2"/>
        <w:tabs>
          <w:tab w:val="left" w:pos="1702"/>
        </w:tabs>
        <w:rPr>
          <w:del w:id="286" w:author="fastwin" w:date="2009-01-29T12:01:00Z"/>
          <w:rFonts w:ascii="Times New Roman" w:eastAsia="SimSun" w:hAnsi="Times New Roman"/>
          <w:sz w:val="24"/>
          <w:szCs w:val="24"/>
          <w:lang w:eastAsia="zh-CN"/>
        </w:rPr>
      </w:pPr>
      <w:del w:id="287" w:author="fastwin" w:date="2009-01-29T12:01:00Z">
        <w:r w:rsidRPr="0057328F" w:rsidDel="0057328F">
          <w:rPr>
            <w:rStyle w:val="Hyperlink"/>
          </w:rPr>
          <w:delText>4.3</w:delText>
        </w:r>
        <w:r w:rsidDel="0057328F">
          <w:rPr>
            <w:rFonts w:ascii="Times New Roman" w:eastAsia="SimSun" w:hAnsi="Times New Roman"/>
            <w:sz w:val="24"/>
            <w:szCs w:val="24"/>
            <w:lang w:eastAsia="zh-CN"/>
          </w:rPr>
          <w:tab/>
        </w:r>
        <w:r w:rsidRPr="0057328F" w:rsidDel="0057328F">
          <w:rPr>
            <w:rStyle w:val="Hyperlink"/>
          </w:rPr>
          <w:delText>Production Infrastructure</w:delText>
        </w:r>
        <w:r w:rsidDel="0057328F">
          <w:rPr>
            <w:webHidden/>
          </w:rPr>
          <w:tab/>
          <w:delText>3</w:delText>
        </w:r>
      </w:del>
    </w:p>
    <w:p w:rsidR="00F737EF" w:rsidDel="0057328F" w:rsidRDefault="00F737EF">
      <w:pPr>
        <w:pStyle w:val="TOC1"/>
        <w:rPr>
          <w:del w:id="288" w:author="fastwin" w:date="2009-01-29T12:01:00Z"/>
          <w:rFonts w:ascii="Times New Roman" w:eastAsia="SimSun" w:hAnsi="Times New Roman"/>
          <w:b w:val="0"/>
          <w:sz w:val="24"/>
          <w:szCs w:val="24"/>
          <w:lang w:eastAsia="zh-CN"/>
        </w:rPr>
      </w:pPr>
      <w:del w:id="289" w:author="fastwin" w:date="2009-01-29T12:01:00Z">
        <w:r w:rsidRPr="0057328F" w:rsidDel="0057328F">
          <w:rPr>
            <w:rStyle w:val="Hyperlink"/>
          </w:rPr>
          <w:delText>5</w:delText>
        </w:r>
        <w:r w:rsidDel="0057328F">
          <w:rPr>
            <w:rFonts w:ascii="Times New Roman" w:eastAsia="SimSun" w:hAnsi="Times New Roman"/>
            <w:b w:val="0"/>
            <w:sz w:val="24"/>
            <w:szCs w:val="24"/>
            <w:lang w:eastAsia="zh-CN"/>
          </w:rPr>
          <w:tab/>
        </w:r>
        <w:r w:rsidRPr="0057328F" w:rsidDel="0057328F">
          <w:rPr>
            <w:rStyle w:val="Hyperlink"/>
          </w:rPr>
          <w:delText>Op</w:delText>
        </w:r>
        <w:r w:rsidRPr="0057328F" w:rsidDel="0057328F">
          <w:rPr>
            <w:rStyle w:val="Hyperlink"/>
            <w:rPrChange w:id="290" w:author="fastwin">
              <w:rPr>
                <w:rStyle w:val="Hyperlink"/>
              </w:rPr>
            </w:rPrChange>
          </w:rPr>
          <w:delText>en issues</w:delText>
        </w:r>
        <w:r w:rsidDel="0057328F">
          <w:rPr>
            <w:webHidden/>
          </w:rPr>
          <w:tab/>
          <w:delText>3</w:delText>
        </w:r>
      </w:del>
    </w:p>
    <w:p w:rsidR="00F737EF" w:rsidDel="003F0687" w:rsidRDefault="00F737EF">
      <w:pPr>
        <w:pStyle w:val="TOC1"/>
        <w:rPr>
          <w:del w:id="291" w:author="fastwin" w:date="2009-01-23T11:34:00Z"/>
          <w:rFonts w:ascii="Calibri" w:eastAsia="SimSun" w:hAnsi="Calibri"/>
          <w:b w:val="0"/>
          <w:sz w:val="22"/>
          <w:szCs w:val="22"/>
          <w:lang w:val="en-AU" w:eastAsia="en-AU"/>
        </w:rPr>
      </w:pPr>
      <w:del w:id="292" w:author="fastwin" w:date="2009-01-23T11:34:00Z">
        <w:r w:rsidRPr="003F0687" w:rsidDel="003F0687">
          <w:rPr>
            <w:rStyle w:val="Hyperlink"/>
          </w:rPr>
          <w:delText>Table of Contents</w:delText>
        </w:r>
        <w:r w:rsidDel="003F0687">
          <w:rPr>
            <w:webHidden/>
          </w:rPr>
          <w:tab/>
        </w:r>
      </w:del>
    </w:p>
    <w:p w:rsidR="00F737EF" w:rsidDel="003F0687" w:rsidRDefault="00F737EF">
      <w:pPr>
        <w:pStyle w:val="TOC1"/>
        <w:rPr>
          <w:del w:id="293" w:author="fastwin" w:date="2009-01-23T11:34:00Z"/>
          <w:rFonts w:ascii="Calibri" w:eastAsia="SimSun" w:hAnsi="Calibri"/>
          <w:b w:val="0"/>
          <w:sz w:val="22"/>
          <w:szCs w:val="22"/>
          <w:lang w:val="en-AU" w:eastAsia="en-AU"/>
        </w:rPr>
      </w:pPr>
      <w:del w:id="294" w:author="fastwin" w:date="2009-01-23T11:34:00Z">
        <w:r w:rsidRPr="003F0687" w:rsidDel="003F0687">
          <w:rPr>
            <w:rStyle w:val="Hyperlink"/>
          </w:rPr>
          <w:delText>Figures</w:delText>
        </w:r>
        <w:r w:rsidDel="003F0687">
          <w:rPr>
            <w:webHidden/>
          </w:rPr>
          <w:tab/>
        </w:r>
      </w:del>
      <w:del w:id="295" w:author="fastwin" w:date="2009-01-23T11:20:00Z">
        <w:r w:rsidDel="00ED14A0">
          <w:rPr>
            <w:webHidden/>
          </w:rPr>
          <w:delText>4</w:delText>
        </w:r>
      </w:del>
    </w:p>
    <w:p w:rsidR="00F737EF" w:rsidDel="003F0687" w:rsidRDefault="00F737EF">
      <w:pPr>
        <w:pStyle w:val="TOC1"/>
        <w:rPr>
          <w:del w:id="296" w:author="fastwin" w:date="2009-01-23T11:34:00Z"/>
          <w:rFonts w:ascii="Calibri" w:eastAsia="SimSun" w:hAnsi="Calibri"/>
          <w:b w:val="0"/>
          <w:sz w:val="22"/>
          <w:szCs w:val="22"/>
          <w:lang w:val="en-AU" w:eastAsia="en-AU"/>
        </w:rPr>
      </w:pPr>
      <w:del w:id="297" w:author="fastwin" w:date="2009-01-23T11:34:00Z">
        <w:r w:rsidRPr="003F0687" w:rsidDel="003F0687">
          <w:rPr>
            <w:rStyle w:val="Hyperlink"/>
          </w:rPr>
          <w:delText>Document Details</w:delText>
        </w:r>
        <w:r w:rsidDel="003F0687">
          <w:rPr>
            <w:webHidden/>
          </w:rPr>
          <w:tab/>
        </w:r>
      </w:del>
      <w:del w:id="298" w:author="fastwin" w:date="2009-01-23T11:20:00Z">
        <w:r w:rsidDel="00ED14A0">
          <w:rPr>
            <w:webHidden/>
          </w:rPr>
          <w:delText>5</w:delText>
        </w:r>
      </w:del>
    </w:p>
    <w:p w:rsidR="00F737EF" w:rsidDel="003F0687" w:rsidRDefault="00F737EF">
      <w:pPr>
        <w:pStyle w:val="TOC2"/>
        <w:rPr>
          <w:del w:id="299" w:author="fastwin" w:date="2009-01-23T11:34:00Z"/>
          <w:rFonts w:ascii="Calibri" w:eastAsia="SimSun" w:hAnsi="Calibri"/>
          <w:sz w:val="22"/>
          <w:szCs w:val="22"/>
          <w:lang w:val="en-AU" w:eastAsia="en-AU"/>
        </w:rPr>
      </w:pPr>
      <w:del w:id="300" w:author="fastwin" w:date="2009-01-23T11:34:00Z">
        <w:r w:rsidRPr="003F0687" w:rsidDel="003F0687">
          <w:rPr>
            <w:rStyle w:val="Hyperlink"/>
          </w:rPr>
          <w:delText>Revision History</w:delText>
        </w:r>
        <w:r w:rsidDel="003F0687">
          <w:rPr>
            <w:webHidden/>
          </w:rPr>
          <w:tab/>
        </w:r>
      </w:del>
      <w:del w:id="301" w:author="fastwin" w:date="2009-01-23T11:20:00Z">
        <w:r w:rsidDel="00ED14A0">
          <w:rPr>
            <w:webHidden/>
          </w:rPr>
          <w:delText>5</w:delText>
        </w:r>
      </w:del>
    </w:p>
    <w:p w:rsidR="00F737EF" w:rsidDel="003F0687" w:rsidRDefault="00F737EF">
      <w:pPr>
        <w:pStyle w:val="TOC2"/>
        <w:rPr>
          <w:del w:id="302" w:author="fastwin" w:date="2009-01-23T11:34:00Z"/>
          <w:rFonts w:ascii="Calibri" w:eastAsia="SimSun" w:hAnsi="Calibri"/>
          <w:sz w:val="22"/>
          <w:szCs w:val="22"/>
          <w:lang w:val="en-AU" w:eastAsia="en-AU"/>
        </w:rPr>
      </w:pPr>
      <w:del w:id="303" w:author="fastwin" w:date="2009-01-23T11:34:00Z">
        <w:r w:rsidRPr="003F0687" w:rsidDel="003F0687">
          <w:rPr>
            <w:rStyle w:val="Hyperlink"/>
          </w:rPr>
          <w:delText>References</w:delText>
        </w:r>
        <w:r w:rsidDel="003F0687">
          <w:rPr>
            <w:webHidden/>
          </w:rPr>
          <w:tab/>
        </w:r>
      </w:del>
      <w:del w:id="304" w:author="fastwin" w:date="2009-01-23T11:20:00Z">
        <w:r w:rsidDel="00ED14A0">
          <w:rPr>
            <w:webHidden/>
          </w:rPr>
          <w:delText>5</w:delText>
        </w:r>
      </w:del>
    </w:p>
    <w:p w:rsidR="00F737EF" w:rsidDel="003F0687" w:rsidRDefault="00F737EF">
      <w:pPr>
        <w:pStyle w:val="TOC2"/>
        <w:rPr>
          <w:del w:id="305" w:author="fastwin" w:date="2009-01-23T11:34:00Z"/>
          <w:rFonts w:ascii="Calibri" w:eastAsia="SimSun" w:hAnsi="Calibri"/>
          <w:sz w:val="22"/>
          <w:szCs w:val="22"/>
          <w:lang w:val="en-AU" w:eastAsia="en-AU"/>
        </w:rPr>
      </w:pPr>
      <w:del w:id="306" w:author="fastwin" w:date="2009-01-23T11:34:00Z">
        <w:r w:rsidRPr="003F0687" w:rsidDel="003F0687">
          <w:rPr>
            <w:rStyle w:val="Hyperlink"/>
          </w:rPr>
          <w:delText>Scope</w:delText>
        </w:r>
        <w:r w:rsidDel="003F0687">
          <w:rPr>
            <w:webHidden/>
          </w:rPr>
          <w:tab/>
        </w:r>
      </w:del>
      <w:del w:id="307" w:author="fastwin" w:date="2009-01-23T11:20:00Z">
        <w:r w:rsidDel="00ED14A0">
          <w:rPr>
            <w:webHidden/>
          </w:rPr>
          <w:delText>6</w:delText>
        </w:r>
      </w:del>
    </w:p>
    <w:p w:rsidR="00F737EF" w:rsidDel="003F0687" w:rsidRDefault="00F737EF">
      <w:pPr>
        <w:pStyle w:val="TOC2"/>
        <w:rPr>
          <w:del w:id="308" w:author="fastwin" w:date="2009-01-23T11:34:00Z"/>
          <w:rFonts w:ascii="Calibri" w:eastAsia="SimSun" w:hAnsi="Calibri"/>
          <w:sz w:val="22"/>
          <w:szCs w:val="22"/>
          <w:lang w:val="en-AU" w:eastAsia="en-AU"/>
        </w:rPr>
      </w:pPr>
      <w:del w:id="309" w:author="fastwin" w:date="2009-01-23T11:34:00Z">
        <w:r w:rsidRPr="003F0687" w:rsidDel="003F0687">
          <w:rPr>
            <w:rStyle w:val="Hyperlink"/>
          </w:rPr>
          <w:delText>Location</w:delText>
        </w:r>
        <w:r w:rsidDel="003F0687">
          <w:rPr>
            <w:webHidden/>
          </w:rPr>
          <w:tab/>
        </w:r>
      </w:del>
      <w:del w:id="310" w:author="fastwin" w:date="2009-01-23T11:20:00Z">
        <w:r w:rsidDel="00ED14A0">
          <w:rPr>
            <w:webHidden/>
          </w:rPr>
          <w:delText>6</w:delText>
        </w:r>
      </w:del>
    </w:p>
    <w:p w:rsidR="00F737EF" w:rsidDel="003F0687" w:rsidRDefault="00F737EF">
      <w:pPr>
        <w:pStyle w:val="TOC1"/>
        <w:rPr>
          <w:del w:id="311" w:author="fastwin" w:date="2009-01-23T11:34:00Z"/>
          <w:rFonts w:ascii="Calibri" w:eastAsia="SimSun" w:hAnsi="Calibri"/>
          <w:b w:val="0"/>
          <w:sz w:val="22"/>
          <w:szCs w:val="22"/>
          <w:lang w:val="en-AU" w:eastAsia="en-AU"/>
        </w:rPr>
      </w:pPr>
      <w:del w:id="312" w:author="fastwin" w:date="2009-01-23T11:34:00Z">
        <w:r w:rsidRPr="003F0687" w:rsidDel="003F0687">
          <w:rPr>
            <w:rStyle w:val="Hyperlink"/>
          </w:rPr>
          <w:delText>1</w:delText>
        </w:r>
        <w:r w:rsidDel="003F0687">
          <w:rPr>
            <w:rFonts w:ascii="Calibri" w:eastAsia="SimSun" w:hAnsi="Calibri"/>
            <w:b w:val="0"/>
            <w:sz w:val="22"/>
            <w:szCs w:val="22"/>
            <w:lang w:val="en-AU" w:eastAsia="en-AU"/>
          </w:rPr>
          <w:tab/>
        </w:r>
        <w:r w:rsidRPr="003F0687" w:rsidDel="003F0687">
          <w:rPr>
            <w:rStyle w:val="Hyperlink"/>
          </w:rPr>
          <w:delText>Introduction</w:delText>
        </w:r>
        <w:r w:rsidDel="003F0687">
          <w:rPr>
            <w:webHidden/>
          </w:rPr>
          <w:tab/>
        </w:r>
      </w:del>
      <w:del w:id="313" w:author="fastwin" w:date="2009-01-23T11:20:00Z">
        <w:r w:rsidDel="00ED14A0">
          <w:rPr>
            <w:webHidden/>
          </w:rPr>
          <w:delText>7</w:delText>
        </w:r>
      </w:del>
    </w:p>
    <w:p w:rsidR="00F737EF" w:rsidDel="003F0687" w:rsidRDefault="00F737EF">
      <w:pPr>
        <w:pStyle w:val="TOC2"/>
        <w:tabs>
          <w:tab w:val="left" w:pos="1702"/>
        </w:tabs>
        <w:rPr>
          <w:del w:id="314" w:author="fastwin" w:date="2009-01-23T11:34:00Z"/>
          <w:rFonts w:ascii="Calibri" w:eastAsia="SimSun" w:hAnsi="Calibri"/>
          <w:sz w:val="22"/>
          <w:szCs w:val="22"/>
          <w:lang w:val="en-AU" w:eastAsia="en-AU"/>
        </w:rPr>
      </w:pPr>
      <w:del w:id="315" w:author="fastwin" w:date="2009-01-23T11:34:00Z">
        <w:r w:rsidRPr="003F0687" w:rsidDel="003F0687">
          <w:rPr>
            <w:rStyle w:val="Hyperlink"/>
          </w:rPr>
          <w:delText>1.1</w:delText>
        </w:r>
        <w:r w:rsidDel="003F0687">
          <w:rPr>
            <w:rFonts w:ascii="Calibri" w:eastAsia="SimSun" w:hAnsi="Calibri"/>
            <w:sz w:val="22"/>
            <w:szCs w:val="22"/>
            <w:lang w:val="en-AU" w:eastAsia="en-AU"/>
          </w:rPr>
          <w:tab/>
        </w:r>
        <w:r w:rsidRPr="003F0687" w:rsidDel="003F0687">
          <w:rPr>
            <w:rStyle w:val="Hyperlink"/>
          </w:rPr>
          <w:delText>Project Overview</w:delText>
        </w:r>
        <w:r w:rsidDel="003F0687">
          <w:rPr>
            <w:webHidden/>
          </w:rPr>
          <w:tab/>
        </w:r>
      </w:del>
      <w:del w:id="316" w:author="fastwin" w:date="2009-01-23T11:20:00Z">
        <w:r w:rsidDel="00ED14A0">
          <w:rPr>
            <w:webHidden/>
          </w:rPr>
          <w:delText>7</w:delText>
        </w:r>
      </w:del>
    </w:p>
    <w:p w:rsidR="00F737EF" w:rsidDel="003F0687" w:rsidRDefault="00F737EF">
      <w:pPr>
        <w:pStyle w:val="TOC1"/>
        <w:rPr>
          <w:del w:id="317" w:author="fastwin" w:date="2009-01-23T11:34:00Z"/>
          <w:rFonts w:ascii="Calibri" w:eastAsia="SimSun" w:hAnsi="Calibri"/>
          <w:b w:val="0"/>
          <w:sz w:val="22"/>
          <w:szCs w:val="22"/>
          <w:lang w:val="en-AU" w:eastAsia="en-AU"/>
        </w:rPr>
      </w:pPr>
      <w:del w:id="318" w:author="fastwin" w:date="2009-01-23T11:34:00Z">
        <w:r w:rsidRPr="003F0687" w:rsidDel="003F0687">
          <w:rPr>
            <w:rStyle w:val="Hyperlink"/>
          </w:rPr>
          <w:delText>2</w:delText>
        </w:r>
        <w:r w:rsidDel="003F0687">
          <w:rPr>
            <w:rFonts w:ascii="Calibri" w:eastAsia="SimSun" w:hAnsi="Calibri"/>
            <w:b w:val="0"/>
            <w:sz w:val="22"/>
            <w:szCs w:val="22"/>
            <w:lang w:val="en-AU" w:eastAsia="en-AU"/>
          </w:rPr>
          <w:tab/>
        </w:r>
        <w:r w:rsidRPr="003F0687" w:rsidDel="003F0687">
          <w:rPr>
            <w:rStyle w:val="Hyperlink"/>
          </w:rPr>
          <w:delText>Requirements and Constraints</w:delText>
        </w:r>
        <w:r w:rsidDel="003F0687">
          <w:rPr>
            <w:webHidden/>
          </w:rPr>
          <w:tab/>
        </w:r>
      </w:del>
      <w:del w:id="319" w:author="fastwin" w:date="2009-01-23T11:20:00Z">
        <w:r w:rsidDel="00ED14A0">
          <w:rPr>
            <w:webHidden/>
          </w:rPr>
          <w:delText>8</w:delText>
        </w:r>
      </w:del>
    </w:p>
    <w:p w:rsidR="00F737EF" w:rsidDel="003F0687" w:rsidRDefault="00F737EF">
      <w:pPr>
        <w:pStyle w:val="TOC2"/>
        <w:tabs>
          <w:tab w:val="left" w:pos="1702"/>
        </w:tabs>
        <w:rPr>
          <w:del w:id="320" w:author="fastwin" w:date="2009-01-23T11:34:00Z"/>
          <w:rFonts w:ascii="Calibri" w:eastAsia="SimSun" w:hAnsi="Calibri"/>
          <w:sz w:val="22"/>
          <w:szCs w:val="22"/>
          <w:lang w:val="en-AU" w:eastAsia="en-AU"/>
        </w:rPr>
      </w:pPr>
      <w:del w:id="321" w:author="fastwin" w:date="2009-01-23T11:34:00Z">
        <w:r w:rsidRPr="003F0687" w:rsidDel="003F0687">
          <w:rPr>
            <w:rStyle w:val="Hyperlink"/>
          </w:rPr>
          <w:delText>2.1</w:delText>
        </w:r>
        <w:r w:rsidDel="003F0687">
          <w:rPr>
            <w:rFonts w:ascii="Calibri" w:eastAsia="SimSun" w:hAnsi="Calibri"/>
            <w:sz w:val="22"/>
            <w:szCs w:val="22"/>
            <w:lang w:val="en-AU" w:eastAsia="en-AU"/>
          </w:rPr>
          <w:tab/>
        </w:r>
        <w:r w:rsidRPr="003F0687" w:rsidDel="003F0687">
          <w:rPr>
            <w:rStyle w:val="Hyperlink"/>
          </w:rPr>
          <w:delText>Crawling Requirements</w:delText>
        </w:r>
        <w:r w:rsidDel="003F0687">
          <w:rPr>
            <w:webHidden/>
          </w:rPr>
          <w:tab/>
        </w:r>
      </w:del>
      <w:del w:id="322" w:author="fastwin" w:date="2009-01-23T11:20:00Z">
        <w:r w:rsidDel="00ED14A0">
          <w:rPr>
            <w:webHidden/>
          </w:rPr>
          <w:delText>8</w:delText>
        </w:r>
      </w:del>
    </w:p>
    <w:p w:rsidR="00F737EF" w:rsidDel="003F0687" w:rsidRDefault="00F737EF">
      <w:pPr>
        <w:pStyle w:val="TOC2"/>
        <w:tabs>
          <w:tab w:val="left" w:pos="1702"/>
        </w:tabs>
        <w:rPr>
          <w:del w:id="323" w:author="fastwin" w:date="2009-01-23T11:34:00Z"/>
          <w:rFonts w:ascii="Calibri" w:eastAsia="SimSun" w:hAnsi="Calibri"/>
          <w:sz w:val="22"/>
          <w:szCs w:val="22"/>
          <w:lang w:val="en-AU" w:eastAsia="en-AU"/>
        </w:rPr>
      </w:pPr>
      <w:del w:id="324" w:author="fastwin" w:date="2009-01-23T11:34:00Z">
        <w:r w:rsidRPr="003F0687" w:rsidDel="003F0687">
          <w:rPr>
            <w:rStyle w:val="Hyperlink"/>
          </w:rPr>
          <w:delText>2.2</w:delText>
        </w:r>
        <w:r w:rsidDel="003F0687">
          <w:rPr>
            <w:rFonts w:ascii="Calibri" w:eastAsia="SimSun" w:hAnsi="Calibri"/>
            <w:sz w:val="22"/>
            <w:szCs w:val="22"/>
            <w:lang w:val="en-AU" w:eastAsia="en-AU"/>
          </w:rPr>
          <w:tab/>
        </w:r>
        <w:r w:rsidRPr="003F0687" w:rsidDel="003F0687">
          <w:rPr>
            <w:rStyle w:val="Hyperlink"/>
          </w:rPr>
          <w:delText>Search Requirements</w:delText>
        </w:r>
        <w:r w:rsidDel="003F0687">
          <w:rPr>
            <w:webHidden/>
          </w:rPr>
          <w:tab/>
        </w:r>
      </w:del>
      <w:del w:id="325" w:author="fastwin" w:date="2009-01-23T11:20:00Z">
        <w:r w:rsidDel="00ED14A0">
          <w:rPr>
            <w:webHidden/>
          </w:rPr>
          <w:delText>9</w:delText>
        </w:r>
      </w:del>
    </w:p>
    <w:p w:rsidR="00F737EF" w:rsidDel="003F0687" w:rsidRDefault="00F737EF">
      <w:pPr>
        <w:pStyle w:val="TOC2"/>
        <w:tabs>
          <w:tab w:val="left" w:pos="1702"/>
        </w:tabs>
        <w:rPr>
          <w:del w:id="326" w:author="fastwin" w:date="2009-01-23T11:34:00Z"/>
          <w:rFonts w:ascii="Calibri" w:eastAsia="SimSun" w:hAnsi="Calibri"/>
          <w:sz w:val="22"/>
          <w:szCs w:val="22"/>
          <w:lang w:val="en-AU" w:eastAsia="en-AU"/>
        </w:rPr>
      </w:pPr>
      <w:del w:id="327" w:author="fastwin" w:date="2009-01-23T11:34:00Z">
        <w:r w:rsidRPr="003F0687" w:rsidDel="003F0687">
          <w:rPr>
            <w:rStyle w:val="Hyperlink"/>
          </w:rPr>
          <w:delText>2.3</w:delText>
        </w:r>
        <w:r w:rsidDel="003F0687">
          <w:rPr>
            <w:rFonts w:ascii="Calibri" w:eastAsia="SimSun" w:hAnsi="Calibri"/>
            <w:sz w:val="22"/>
            <w:szCs w:val="22"/>
            <w:lang w:val="en-AU" w:eastAsia="en-AU"/>
          </w:rPr>
          <w:tab/>
        </w:r>
        <w:r w:rsidRPr="003F0687" w:rsidDel="003F0687">
          <w:rPr>
            <w:rStyle w:val="Hyperlink"/>
          </w:rPr>
          <w:delText>Product and Platform Details</w:delText>
        </w:r>
        <w:r w:rsidDel="003F0687">
          <w:rPr>
            <w:webHidden/>
          </w:rPr>
          <w:tab/>
        </w:r>
      </w:del>
      <w:del w:id="328" w:author="fastwin" w:date="2009-01-23T11:20:00Z">
        <w:r w:rsidDel="00ED14A0">
          <w:rPr>
            <w:webHidden/>
          </w:rPr>
          <w:delText>11</w:delText>
        </w:r>
      </w:del>
    </w:p>
    <w:p w:rsidR="00F737EF" w:rsidDel="003F0687" w:rsidRDefault="00F737EF">
      <w:pPr>
        <w:pStyle w:val="TOC2"/>
        <w:tabs>
          <w:tab w:val="left" w:pos="1702"/>
        </w:tabs>
        <w:rPr>
          <w:del w:id="329" w:author="fastwin" w:date="2009-01-23T11:34:00Z"/>
          <w:rFonts w:ascii="Calibri" w:eastAsia="SimSun" w:hAnsi="Calibri"/>
          <w:sz w:val="22"/>
          <w:szCs w:val="22"/>
          <w:lang w:val="en-AU" w:eastAsia="en-AU"/>
        </w:rPr>
      </w:pPr>
      <w:del w:id="330" w:author="fastwin" w:date="2009-01-23T11:34:00Z">
        <w:r w:rsidRPr="003F0687" w:rsidDel="003F0687">
          <w:rPr>
            <w:rStyle w:val="Hyperlink"/>
          </w:rPr>
          <w:delText>2.4</w:delText>
        </w:r>
        <w:r w:rsidDel="003F0687">
          <w:rPr>
            <w:rFonts w:ascii="Calibri" w:eastAsia="SimSun" w:hAnsi="Calibri"/>
            <w:sz w:val="22"/>
            <w:szCs w:val="22"/>
            <w:lang w:val="en-AU" w:eastAsia="en-AU"/>
          </w:rPr>
          <w:tab/>
        </w:r>
        <w:r w:rsidRPr="003F0687" w:rsidDel="003F0687">
          <w:rPr>
            <w:rStyle w:val="Hyperlink"/>
          </w:rPr>
          <w:delText>Custom Component Development</w:delText>
        </w:r>
        <w:r w:rsidDel="003F0687">
          <w:rPr>
            <w:webHidden/>
          </w:rPr>
          <w:tab/>
        </w:r>
      </w:del>
      <w:del w:id="331" w:author="fastwin" w:date="2009-01-23T11:20:00Z">
        <w:r w:rsidDel="00ED14A0">
          <w:rPr>
            <w:webHidden/>
          </w:rPr>
          <w:delText>11</w:delText>
        </w:r>
      </w:del>
    </w:p>
    <w:p w:rsidR="00F737EF" w:rsidDel="003F0687" w:rsidRDefault="00F737EF">
      <w:pPr>
        <w:pStyle w:val="TOC2"/>
        <w:tabs>
          <w:tab w:val="left" w:pos="1702"/>
        </w:tabs>
        <w:rPr>
          <w:del w:id="332" w:author="fastwin" w:date="2009-01-23T11:34:00Z"/>
          <w:rFonts w:ascii="Calibri" w:eastAsia="SimSun" w:hAnsi="Calibri"/>
          <w:sz w:val="22"/>
          <w:szCs w:val="22"/>
          <w:lang w:val="en-AU" w:eastAsia="en-AU"/>
        </w:rPr>
      </w:pPr>
      <w:del w:id="333" w:author="fastwin" w:date="2009-01-23T11:34:00Z">
        <w:r w:rsidRPr="003F0687" w:rsidDel="003F0687">
          <w:rPr>
            <w:rStyle w:val="Hyperlink"/>
          </w:rPr>
          <w:delText>2.5</w:delText>
        </w:r>
        <w:r w:rsidDel="003F0687">
          <w:rPr>
            <w:rFonts w:ascii="Calibri" w:eastAsia="SimSun" w:hAnsi="Calibri"/>
            <w:sz w:val="22"/>
            <w:szCs w:val="22"/>
            <w:lang w:val="en-AU" w:eastAsia="en-AU"/>
          </w:rPr>
          <w:tab/>
        </w:r>
        <w:r w:rsidRPr="003F0687" w:rsidDel="003F0687">
          <w:rPr>
            <w:rStyle w:val="Hyperlink"/>
          </w:rPr>
          <w:delText>External</w:delText>
        </w:r>
        <w:r w:rsidRPr="004667A0">
          <w:rPr>
            <w:rStyle w:val="Hyperlink"/>
          </w:rPr>
          <w:delText xml:space="preserve"> Product Dependencies</w:delText>
        </w:r>
        <w:r w:rsidDel="003F0687">
          <w:rPr>
            <w:webHidden/>
          </w:rPr>
          <w:tab/>
        </w:r>
      </w:del>
      <w:del w:id="334" w:author="fastwin" w:date="2009-01-23T11:20:00Z">
        <w:r w:rsidDel="00ED14A0">
          <w:rPr>
            <w:webHidden/>
          </w:rPr>
          <w:delText>11</w:delText>
        </w:r>
      </w:del>
    </w:p>
    <w:p w:rsidR="00F737EF" w:rsidDel="003F0687" w:rsidRDefault="00F737EF">
      <w:pPr>
        <w:pStyle w:val="TOC2"/>
        <w:tabs>
          <w:tab w:val="left" w:pos="1702"/>
        </w:tabs>
        <w:rPr>
          <w:del w:id="335" w:author="fastwin" w:date="2009-01-23T11:34:00Z"/>
          <w:rFonts w:ascii="Calibri" w:eastAsia="SimSun" w:hAnsi="Calibri"/>
          <w:sz w:val="22"/>
          <w:szCs w:val="22"/>
          <w:lang w:val="en-AU" w:eastAsia="en-AU"/>
        </w:rPr>
      </w:pPr>
      <w:del w:id="336" w:author="fastwin" w:date="2009-01-23T11:34:00Z">
        <w:r w:rsidRPr="003F0687" w:rsidDel="003F0687">
          <w:rPr>
            <w:rStyle w:val="Hyperlink"/>
          </w:rPr>
          <w:delText>2.6</w:delText>
        </w:r>
        <w:r w:rsidDel="003F0687">
          <w:rPr>
            <w:rFonts w:ascii="Calibri" w:eastAsia="SimSun" w:hAnsi="Calibri"/>
            <w:sz w:val="22"/>
            <w:szCs w:val="22"/>
            <w:lang w:val="en-AU" w:eastAsia="en-AU"/>
          </w:rPr>
          <w:tab/>
        </w:r>
        <w:r w:rsidRPr="003F0687" w:rsidDel="003F0687">
          <w:rPr>
            <w:rStyle w:val="Hyperlink"/>
          </w:rPr>
          <w:delText>Performance</w:delText>
        </w:r>
        <w:r w:rsidDel="003F0687">
          <w:rPr>
            <w:webHidden/>
          </w:rPr>
          <w:tab/>
        </w:r>
      </w:del>
      <w:del w:id="337" w:author="fastwin" w:date="2009-01-23T11:20:00Z">
        <w:r w:rsidDel="00ED14A0">
          <w:rPr>
            <w:webHidden/>
          </w:rPr>
          <w:delText>11</w:delText>
        </w:r>
      </w:del>
    </w:p>
    <w:p w:rsidR="00F737EF" w:rsidDel="003F0687" w:rsidRDefault="00F737EF">
      <w:pPr>
        <w:pStyle w:val="TOC2"/>
        <w:tabs>
          <w:tab w:val="left" w:pos="1702"/>
        </w:tabs>
        <w:rPr>
          <w:del w:id="338" w:author="fastwin" w:date="2009-01-23T11:34:00Z"/>
          <w:rFonts w:ascii="Calibri" w:eastAsia="SimSun" w:hAnsi="Calibri"/>
          <w:sz w:val="22"/>
          <w:szCs w:val="22"/>
          <w:lang w:val="en-AU" w:eastAsia="en-AU"/>
        </w:rPr>
      </w:pPr>
      <w:del w:id="339" w:author="fastwin" w:date="2009-01-23T11:34:00Z">
        <w:r w:rsidRPr="003F0687" w:rsidDel="003F0687">
          <w:rPr>
            <w:rStyle w:val="Hyperlink"/>
          </w:rPr>
          <w:delText>2.7</w:delText>
        </w:r>
        <w:r w:rsidDel="003F0687">
          <w:rPr>
            <w:rFonts w:ascii="Calibri" w:eastAsia="SimSun" w:hAnsi="Calibri"/>
            <w:sz w:val="22"/>
            <w:szCs w:val="22"/>
            <w:lang w:val="en-AU" w:eastAsia="en-AU"/>
          </w:rPr>
          <w:tab/>
        </w:r>
        <w:r w:rsidRPr="003F0687" w:rsidDel="003F0687">
          <w:rPr>
            <w:rStyle w:val="Hyperlink"/>
          </w:rPr>
          <w:delText>Assumptions</w:delText>
        </w:r>
        <w:r w:rsidDel="003F0687">
          <w:rPr>
            <w:webHidden/>
          </w:rPr>
          <w:tab/>
        </w:r>
      </w:del>
      <w:del w:id="340" w:author="fastwin" w:date="2009-01-23T11:20:00Z">
        <w:r w:rsidDel="00ED14A0">
          <w:rPr>
            <w:webHidden/>
          </w:rPr>
          <w:delText>12</w:delText>
        </w:r>
      </w:del>
    </w:p>
    <w:p w:rsidR="00F737EF" w:rsidDel="003F0687" w:rsidRDefault="00F737EF">
      <w:pPr>
        <w:pStyle w:val="TOC1"/>
        <w:rPr>
          <w:del w:id="341" w:author="fastwin" w:date="2009-01-23T11:34:00Z"/>
          <w:rFonts w:ascii="Calibri" w:eastAsia="SimSun" w:hAnsi="Calibri"/>
          <w:b w:val="0"/>
          <w:sz w:val="22"/>
          <w:szCs w:val="22"/>
          <w:lang w:val="en-AU" w:eastAsia="en-AU"/>
        </w:rPr>
      </w:pPr>
      <w:del w:id="342" w:author="fastwin" w:date="2009-01-23T11:34:00Z">
        <w:r w:rsidRPr="003F0687" w:rsidDel="003F0687">
          <w:rPr>
            <w:rStyle w:val="Hyperlink"/>
          </w:rPr>
          <w:delText>3</w:delText>
        </w:r>
        <w:r w:rsidDel="003F0687">
          <w:rPr>
            <w:rFonts w:ascii="Calibri" w:eastAsia="SimSun" w:hAnsi="Calibri"/>
            <w:b w:val="0"/>
            <w:sz w:val="22"/>
            <w:szCs w:val="22"/>
            <w:lang w:val="en-AU" w:eastAsia="en-AU"/>
          </w:rPr>
          <w:tab/>
        </w:r>
        <w:r w:rsidRPr="003F0687" w:rsidDel="003F0687">
          <w:rPr>
            <w:rStyle w:val="Hyperlink"/>
          </w:rPr>
          <w:delText>System Design</w:delText>
        </w:r>
        <w:r w:rsidDel="003F0687">
          <w:rPr>
            <w:webHidden/>
          </w:rPr>
          <w:tab/>
        </w:r>
      </w:del>
      <w:del w:id="343" w:author="fastwin" w:date="2009-01-23T11:20:00Z">
        <w:r w:rsidDel="00ED14A0">
          <w:rPr>
            <w:webHidden/>
          </w:rPr>
          <w:delText>13</w:delText>
        </w:r>
      </w:del>
    </w:p>
    <w:p w:rsidR="00F737EF" w:rsidDel="003F0687" w:rsidRDefault="00F737EF">
      <w:pPr>
        <w:pStyle w:val="TOC2"/>
        <w:tabs>
          <w:tab w:val="left" w:pos="1702"/>
        </w:tabs>
        <w:rPr>
          <w:del w:id="344" w:author="fastwin" w:date="2009-01-23T11:34:00Z"/>
          <w:rFonts w:ascii="Calibri" w:eastAsia="SimSun" w:hAnsi="Calibri"/>
          <w:sz w:val="22"/>
          <w:szCs w:val="22"/>
          <w:lang w:val="en-AU" w:eastAsia="en-AU"/>
        </w:rPr>
      </w:pPr>
      <w:del w:id="345" w:author="fastwin" w:date="2009-01-23T11:34:00Z">
        <w:r w:rsidRPr="003F0687" w:rsidDel="003F0687">
          <w:rPr>
            <w:rStyle w:val="Hyperlink"/>
          </w:rPr>
          <w:delText>3.1</w:delText>
        </w:r>
        <w:r w:rsidDel="003F0687">
          <w:rPr>
            <w:rFonts w:ascii="Calibri" w:eastAsia="SimSun" w:hAnsi="Calibri"/>
            <w:sz w:val="22"/>
            <w:szCs w:val="22"/>
            <w:lang w:val="en-AU" w:eastAsia="en-AU"/>
          </w:rPr>
          <w:tab/>
        </w:r>
        <w:r w:rsidRPr="003F0687" w:rsidDel="003F0687">
          <w:rPr>
            <w:rStyle w:val="Hyperlink"/>
          </w:rPr>
          <w:delText>System Architecture</w:delText>
        </w:r>
        <w:r w:rsidDel="003F0687">
          <w:rPr>
            <w:webHidden/>
          </w:rPr>
          <w:tab/>
        </w:r>
      </w:del>
      <w:del w:id="346" w:author="fastwin" w:date="2009-01-23T11:20:00Z">
        <w:r w:rsidDel="00ED14A0">
          <w:rPr>
            <w:webHidden/>
          </w:rPr>
          <w:delText>13</w:delText>
        </w:r>
      </w:del>
    </w:p>
    <w:p w:rsidR="00F737EF" w:rsidDel="003F0687" w:rsidRDefault="00F737EF">
      <w:pPr>
        <w:pStyle w:val="TOC2"/>
        <w:tabs>
          <w:tab w:val="left" w:pos="1702"/>
        </w:tabs>
        <w:rPr>
          <w:del w:id="347" w:author="fastwin" w:date="2009-01-23T11:34:00Z"/>
          <w:rFonts w:ascii="Calibri" w:eastAsia="SimSun" w:hAnsi="Calibri"/>
          <w:sz w:val="22"/>
          <w:szCs w:val="22"/>
          <w:lang w:val="en-AU" w:eastAsia="en-AU"/>
        </w:rPr>
      </w:pPr>
      <w:del w:id="348" w:author="fastwin" w:date="2009-01-23T11:34:00Z">
        <w:r w:rsidRPr="003F0687" w:rsidDel="003F0687">
          <w:rPr>
            <w:rStyle w:val="Hyperlink"/>
          </w:rPr>
          <w:delText>3.2</w:delText>
        </w:r>
        <w:r w:rsidDel="003F0687">
          <w:rPr>
            <w:rFonts w:ascii="Calibri" w:eastAsia="SimSun" w:hAnsi="Calibri"/>
            <w:sz w:val="22"/>
            <w:szCs w:val="22"/>
            <w:lang w:val="en-AU" w:eastAsia="en-AU"/>
          </w:rPr>
          <w:tab/>
        </w:r>
        <w:r w:rsidRPr="003F0687" w:rsidDel="003F0687">
          <w:rPr>
            <w:rStyle w:val="Hyperlink"/>
          </w:rPr>
          <w:delText>Logical Architecture</w:delText>
        </w:r>
        <w:r w:rsidDel="003F0687">
          <w:rPr>
            <w:webHidden/>
          </w:rPr>
          <w:tab/>
        </w:r>
      </w:del>
      <w:del w:id="349" w:author="fastwin" w:date="2009-01-23T11:20:00Z">
        <w:r w:rsidDel="00ED14A0">
          <w:rPr>
            <w:webHidden/>
          </w:rPr>
          <w:delText>14</w:delText>
        </w:r>
      </w:del>
    </w:p>
    <w:p w:rsidR="00F737EF" w:rsidDel="003F0687" w:rsidRDefault="00F737EF">
      <w:pPr>
        <w:pStyle w:val="TOC2"/>
        <w:tabs>
          <w:tab w:val="left" w:pos="1702"/>
        </w:tabs>
        <w:rPr>
          <w:del w:id="350" w:author="fastwin" w:date="2009-01-23T11:34:00Z"/>
          <w:rFonts w:ascii="Calibri" w:eastAsia="SimSun" w:hAnsi="Calibri"/>
          <w:sz w:val="22"/>
          <w:szCs w:val="22"/>
          <w:lang w:val="en-AU" w:eastAsia="en-AU"/>
        </w:rPr>
      </w:pPr>
      <w:del w:id="351" w:author="fastwin" w:date="2009-01-23T11:34:00Z">
        <w:r w:rsidRPr="003F0687" w:rsidDel="003F0687">
          <w:rPr>
            <w:rStyle w:val="Hyperlink"/>
          </w:rPr>
          <w:delText>3.3</w:delText>
        </w:r>
        <w:r w:rsidDel="003F0687">
          <w:rPr>
            <w:rFonts w:ascii="Calibri" w:eastAsia="SimSun" w:hAnsi="Calibri"/>
            <w:sz w:val="22"/>
            <w:szCs w:val="22"/>
            <w:lang w:val="en-AU" w:eastAsia="en-AU"/>
          </w:rPr>
          <w:tab/>
        </w:r>
        <w:r w:rsidRPr="003F0687" w:rsidDel="003F0687">
          <w:rPr>
            <w:rStyle w:val="Hyperlink"/>
          </w:rPr>
          <w:delText>Crawler Management</w:delText>
        </w:r>
        <w:r w:rsidDel="003F0687">
          <w:rPr>
            <w:webHidden/>
          </w:rPr>
          <w:tab/>
        </w:r>
      </w:del>
      <w:del w:id="352" w:author="fastwin" w:date="2009-01-23T11:20:00Z">
        <w:r w:rsidDel="00ED14A0">
          <w:rPr>
            <w:webHidden/>
          </w:rPr>
          <w:delText>15</w:delText>
        </w:r>
      </w:del>
    </w:p>
    <w:p w:rsidR="00F737EF" w:rsidDel="003F0687" w:rsidRDefault="00F737EF">
      <w:pPr>
        <w:pStyle w:val="TOC3"/>
        <w:rPr>
          <w:del w:id="353" w:author="fastwin" w:date="2009-01-23T11:34:00Z"/>
          <w:rFonts w:ascii="Calibri" w:eastAsia="SimSun" w:hAnsi="Calibri"/>
          <w:sz w:val="22"/>
          <w:szCs w:val="22"/>
          <w:lang w:val="en-AU" w:eastAsia="en-AU"/>
        </w:rPr>
      </w:pPr>
      <w:del w:id="354" w:author="fastwin" w:date="2009-01-23T11:34:00Z">
        <w:r w:rsidRPr="003F0687" w:rsidDel="003F0687">
          <w:rPr>
            <w:rStyle w:val="Hyperlink"/>
          </w:rPr>
          <w:delText>3.3.1</w:delText>
        </w:r>
        <w:r w:rsidDel="003F0687">
          <w:rPr>
            <w:rFonts w:ascii="Calibri" w:eastAsia="SimSun" w:hAnsi="Calibri"/>
            <w:sz w:val="22"/>
            <w:szCs w:val="22"/>
            <w:lang w:val="en-AU" w:eastAsia="en-AU"/>
          </w:rPr>
          <w:tab/>
        </w:r>
        <w:r w:rsidRPr="003F0687" w:rsidDel="003F0687">
          <w:rPr>
            <w:rStyle w:val="Hyperlink"/>
          </w:rPr>
          <w:delText>Start New Crawling Cycle</w:delText>
        </w:r>
        <w:r w:rsidDel="003F0687">
          <w:rPr>
            <w:webHidden/>
          </w:rPr>
          <w:tab/>
        </w:r>
      </w:del>
      <w:del w:id="355" w:author="fastwin" w:date="2009-01-23T11:20:00Z">
        <w:r w:rsidDel="00ED14A0">
          <w:rPr>
            <w:webHidden/>
          </w:rPr>
          <w:delText>15</w:delText>
        </w:r>
      </w:del>
    </w:p>
    <w:p w:rsidR="00F737EF" w:rsidDel="003F0687" w:rsidRDefault="00F737EF">
      <w:pPr>
        <w:pStyle w:val="TOC3"/>
        <w:rPr>
          <w:del w:id="356" w:author="fastwin" w:date="2009-01-23T11:34:00Z"/>
          <w:rFonts w:ascii="Calibri" w:eastAsia="SimSun" w:hAnsi="Calibri"/>
          <w:sz w:val="22"/>
          <w:szCs w:val="22"/>
          <w:lang w:val="en-AU" w:eastAsia="en-AU"/>
        </w:rPr>
      </w:pPr>
      <w:del w:id="357" w:author="fastwin" w:date="2009-01-23T11:34:00Z">
        <w:r w:rsidRPr="003F0687" w:rsidDel="003F0687">
          <w:rPr>
            <w:rStyle w:val="Hyperlink"/>
          </w:rPr>
          <w:delText>3.3.2</w:delText>
        </w:r>
        <w:r w:rsidDel="003F0687">
          <w:rPr>
            <w:rFonts w:ascii="Calibri" w:eastAsia="SimSun" w:hAnsi="Calibri"/>
            <w:sz w:val="22"/>
            <w:szCs w:val="22"/>
            <w:lang w:val="en-AU" w:eastAsia="en-AU"/>
          </w:rPr>
          <w:tab/>
        </w:r>
        <w:r w:rsidRPr="003F0687" w:rsidDel="003F0687">
          <w:rPr>
            <w:rStyle w:val="Hyperlink"/>
          </w:rPr>
          <w:delText>Resume Crawling</w:delText>
        </w:r>
        <w:r w:rsidDel="003F0687">
          <w:rPr>
            <w:webHidden/>
          </w:rPr>
          <w:tab/>
        </w:r>
      </w:del>
      <w:del w:id="358" w:author="fastwin" w:date="2009-01-23T11:20:00Z">
        <w:r w:rsidDel="00ED14A0">
          <w:rPr>
            <w:webHidden/>
          </w:rPr>
          <w:delText>17</w:delText>
        </w:r>
      </w:del>
    </w:p>
    <w:p w:rsidR="00F737EF" w:rsidDel="003F0687" w:rsidRDefault="00F737EF">
      <w:pPr>
        <w:pStyle w:val="TOC3"/>
        <w:rPr>
          <w:del w:id="359" w:author="fastwin" w:date="2009-01-23T11:34:00Z"/>
          <w:rFonts w:ascii="Calibri" w:eastAsia="SimSun" w:hAnsi="Calibri"/>
          <w:sz w:val="22"/>
          <w:szCs w:val="22"/>
          <w:lang w:val="en-AU" w:eastAsia="en-AU"/>
        </w:rPr>
      </w:pPr>
      <w:del w:id="360" w:author="fastwin" w:date="2009-01-23T11:34:00Z">
        <w:r w:rsidRPr="003F0687" w:rsidDel="003F0687">
          <w:rPr>
            <w:rStyle w:val="Hyperlink"/>
          </w:rPr>
          <w:delText>3.3.3</w:delText>
        </w:r>
        <w:r w:rsidDel="003F0687">
          <w:rPr>
            <w:rFonts w:ascii="Calibri" w:eastAsia="SimSun" w:hAnsi="Calibri"/>
            <w:sz w:val="22"/>
            <w:szCs w:val="22"/>
            <w:lang w:val="en-AU" w:eastAsia="en-AU"/>
          </w:rPr>
          <w:tab/>
        </w:r>
        <w:r w:rsidRPr="003F0687" w:rsidDel="003F0687">
          <w:rPr>
            <w:rStyle w:val="Hyperlink"/>
          </w:rPr>
          <w:delText>Stop/Pause Crawling</w:delText>
        </w:r>
        <w:r w:rsidDel="003F0687">
          <w:rPr>
            <w:webHidden/>
          </w:rPr>
          <w:tab/>
        </w:r>
      </w:del>
      <w:del w:id="361" w:author="fastwin" w:date="2009-01-23T11:20:00Z">
        <w:r w:rsidDel="00ED14A0">
          <w:rPr>
            <w:webHidden/>
          </w:rPr>
          <w:delText>17</w:delText>
        </w:r>
      </w:del>
    </w:p>
    <w:p w:rsidR="00F737EF" w:rsidDel="003F0687" w:rsidRDefault="00F737EF">
      <w:pPr>
        <w:pStyle w:val="TOC3"/>
        <w:rPr>
          <w:del w:id="362" w:author="fastwin" w:date="2009-01-23T11:34:00Z"/>
          <w:rFonts w:ascii="Calibri" w:eastAsia="SimSun" w:hAnsi="Calibri"/>
          <w:sz w:val="22"/>
          <w:szCs w:val="22"/>
          <w:lang w:val="en-AU" w:eastAsia="en-AU"/>
        </w:rPr>
      </w:pPr>
      <w:del w:id="363" w:author="fastwin" w:date="2009-01-23T11:34:00Z">
        <w:r w:rsidRPr="003F0687" w:rsidDel="003F0687">
          <w:rPr>
            <w:rStyle w:val="Hyperlink"/>
          </w:rPr>
          <w:delText>3.3.4</w:delText>
        </w:r>
        <w:r w:rsidDel="003F0687">
          <w:rPr>
            <w:rFonts w:ascii="Calibri" w:eastAsia="SimSun" w:hAnsi="Calibri"/>
            <w:sz w:val="22"/>
            <w:szCs w:val="22"/>
            <w:lang w:val="en-AU" w:eastAsia="en-AU"/>
          </w:rPr>
          <w:tab/>
        </w:r>
        <w:r w:rsidRPr="003F0687" w:rsidDel="003F0687">
          <w:rPr>
            <w:rStyle w:val="Hyperlink"/>
          </w:rPr>
          <w:delText>Update Crawler Configuration</w:delText>
        </w:r>
        <w:r w:rsidDel="003F0687">
          <w:rPr>
            <w:webHidden/>
          </w:rPr>
          <w:tab/>
        </w:r>
      </w:del>
      <w:del w:id="364" w:author="fastwin" w:date="2009-01-23T11:20:00Z">
        <w:r w:rsidDel="00ED14A0">
          <w:rPr>
            <w:webHidden/>
          </w:rPr>
          <w:delText>17</w:delText>
        </w:r>
      </w:del>
    </w:p>
    <w:p w:rsidR="00F737EF" w:rsidDel="003F0687" w:rsidRDefault="00F737EF">
      <w:pPr>
        <w:pStyle w:val="TOC3"/>
        <w:rPr>
          <w:del w:id="365" w:author="fastwin" w:date="2009-01-23T11:34:00Z"/>
          <w:rFonts w:ascii="Calibri" w:eastAsia="SimSun" w:hAnsi="Calibri"/>
          <w:sz w:val="22"/>
          <w:szCs w:val="22"/>
          <w:lang w:val="en-AU" w:eastAsia="en-AU"/>
        </w:rPr>
      </w:pPr>
      <w:del w:id="366" w:author="fastwin" w:date="2009-01-23T11:34:00Z">
        <w:r w:rsidRPr="003F0687" w:rsidDel="003F0687">
          <w:rPr>
            <w:rStyle w:val="Hyperlink"/>
          </w:rPr>
          <w:delText>3.3.5</w:delText>
        </w:r>
        <w:r w:rsidDel="003F0687">
          <w:rPr>
            <w:rFonts w:ascii="Calibri" w:eastAsia="SimSun" w:hAnsi="Calibri"/>
            <w:sz w:val="22"/>
            <w:szCs w:val="22"/>
            <w:lang w:val="en-AU" w:eastAsia="en-AU"/>
          </w:rPr>
          <w:tab/>
        </w:r>
        <w:r w:rsidRPr="003F0687" w:rsidDel="003F0687">
          <w:rPr>
            <w:rStyle w:val="Hyperlink"/>
          </w:rPr>
          <w:delText>Crawling Stati</w:delText>
        </w:r>
        <w:r w:rsidRPr="004667A0">
          <w:rPr>
            <w:rStyle w:val="Hyperlink"/>
          </w:rPr>
          <w:delText>stics</w:delText>
        </w:r>
        <w:r w:rsidDel="003F0687">
          <w:rPr>
            <w:webHidden/>
          </w:rPr>
          <w:tab/>
        </w:r>
      </w:del>
      <w:del w:id="367" w:author="fastwin" w:date="2009-01-23T11:20:00Z">
        <w:r w:rsidDel="00ED14A0">
          <w:rPr>
            <w:webHidden/>
          </w:rPr>
          <w:delText>17</w:delText>
        </w:r>
      </w:del>
    </w:p>
    <w:p w:rsidR="00F737EF" w:rsidDel="003F0687" w:rsidRDefault="00F737EF">
      <w:pPr>
        <w:pStyle w:val="TOC2"/>
        <w:tabs>
          <w:tab w:val="left" w:pos="1702"/>
        </w:tabs>
        <w:rPr>
          <w:del w:id="368" w:author="fastwin" w:date="2009-01-23T11:34:00Z"/>
          <w:rFonts w:ascii="Calibri" w:eastAsia="SimSun" w:hAnsi="Calibri"/>
          <w:sz w:val="22"/>
          <w:szCs w:val="22"/>
          <w:lang w:val="en-AU" w:eastAsia="en-AU"/>
        </w:rPr>
      </w:pPr>
      <w:del w:id="369" w:author="fastwin" w:date="2009-01-23T11:34:00Z">
        <w:r w:rsidRPr="003F0687" w:rsidDel="003F0687">
          <w:rPr>
            <w:rStyle w:val="Hyperlink"/>
          </w:rPr>
          <w:delText>3.4</w:delText>
        </w:r>
        <w:r w:rsidDel="003F0687">
          <w:rPr>
            <w:rFonts w:ascii="Calibri" w:eastAsia="SimSun" w:hAnsi="Calibri"/>
            <w:sz w:val="22"/>
            <w:szCs w:val="22"/>
            <w:lang w:val="en-AU" w:eastAsia="en-AU"/>
          </w:rPr>
          <w:tab/>
        </w:r>
        <w:r w:rsidRPr="003F0687" w:rsidDel="003F0687">
          <w:rPr>
            <w:rStyle w:val="Hyperlink"/>
          </w:rPr>
          <w:delText>Sources and Data Feeds</w:delText>
        </w:r>
        <w:r w:rsidDel="003F0687">
          <w:rPr>
            <w:webHidden/>
          </w:rPr>
          <w:tab/>
        </w:r>
      </w:del>
      <w:del w:id="370" w:author="fastwin" w:date="2009-01-23T11:20:00Z">
        <w:r w:rsidDel="00ED14A0">
          <w:rPr>
            <w:webHidden/>
          </w:rPr>
          <w:delText>17</w:delText>
        </w:r>
      </w:del>
    </w:p>
    <w:p w:rsidR="00F737EF" w:rsidDel="003F0687" w:rsidRDefault="00F737EF">
      <w:pPr>
        <w:pStyle w:val="TOC2"/>
        <w:tabs>
          <w:tab w:val="left" w:pos="1702"/>
        </w:tabs>
        <w:rPr>
          <w:del w:id="371" w:author="fastwin" w:date="2009-01-23T11:34:00Z"/>
          <w:rFonts w:ascii="Calibri" w:eastAsia="SimSun" w:hAnsi="Calibri"/>
          <w:sz w:val="22"/>
          <w:szCs w:val="22"/>
          <w:lang w:val="en-AU" w:eastAsia="en-AU"/>
        </w:rPr>
      </w:pPr>
      <w:del w:id="372" w:author="fastwin" w:date="2009-01-23T11:34:00Z">
        <w:r w:rsidRPr="003F0687" w:rsidDel="003F0687">
          <w:rPr>
            <w:rStyle w:val="Hyperlink"/>
          </w:rPr>
          <w:delText>3.5</w:delText>
        </w:r>
        <w:r w:rsidDel="003F0687">
          <w:rPr>
            <w:rFonts w:ascii="Calibri" w:eastAsia="SimSun" w:hAnsi="Calibri"/>
            <w:sz w:val="22"/>
            <w:szCs w:val="22"/>
            <w:lang w:val="en-AU" w:eastAsia="en-AU"/>
          </w:rPr>
          <w:tab/>
        </w:r>
        <w:r w:rsidRPr="003F0687" w:rsidDel="003F0687">
          <w:rPr>
            <w:rStyle w:val="Hyperlink"/>
          </w:rPr>
          <w:delText>Collections</w:delText>
        </w:r>
        <w:r w:rsidDel="003F0687">
          <w:rPr>
            <w:webHidden/>
          </w:rPr>
          <w:tab/>
        </w:r>
      </w:del>
      <w:del w:id="373" w:author="fastwin" w:date="2009-01-23T11:20:00Z">
        <w:r w:rsidDel="00ED14A0">
          <w:rPr>
            <w:webHidden/>
          </w:rPr>
          <w:delText>18</w:delText>
        </w:r>
      </w:del>
    </w:p>
    <w:p w:rsidR="00F737EF" w:rsidDel="003F0687" w:rsidRDefault="00F737EF">
      <w:pPr>
        <w:pStyle w:val="TOC2"/>
        <w:tabs>
          <w:tab w:val="left" w:pos="1702"/>
        </w:tabs>
        <w:rPr>
          <w:del w:id="374" w:author="fastwin" w:date="2009-01-23T11:34:00Z"/>
          <w:rFonts w:ascii="Calibri" w:eastAsia="SimSun" w:hAnsi="Calibri"/>
          <w:sz w:val="22"/>
          <w:szCs w:val="22"/>
          <w:lang w:val="en-AU" w:eastAsia="en-AU"/>
        </w:rPr>
      </w:pPr>
      <w:del w:id="375" w:author="fastwin" w:date="2009-01-23T11:34:00Z">
        <w:r w:rsidRPr="003F0687" w:rsidDel="003F0687">
          <w:rPr>
            <w:rStyle w:val="Hyperlink"/>
          </w:rPr>
          <w:delText>3.6</w:delText>
        </w:r>
        <w:r w:rsidDel="003F0687">
          <w:rPr>
            <w:rFonts w:ascii="Calibri" w:eastAsia="SimSun" w:hAnsi="Calibri"/>
            <w:sz w:val="22"/>
            <w:szCs w:val="22"/>
            <w:lang w:val="en-AU" w:eastAsia="en-AU"/>
          </w:rPr>
          <w:tab/>
        </w:r>
        <w:r w:rsidRPr="003F0687" w:rsidDel="003F0687">
          <w:rPr>
            <w:rStyle w:val="Hyperlink"/>
          </w:rPr>
          <w:delText>Document Processing</w:delText>
        </w:r>
        <w:r w:rsidDel="003F0687">
          <w:rPr>
            <w:webHidden/>
          </w:rPr>
          <w:tab/>
        </w:r>
      </w:del>
      <w:del w:id="376" w:author="fastwin" w:date="2009-01-23T11:20:00Z">
        <w:r w:rsidDel="00ED14A0">
          <w:rPr>
            <w:webHidden/>
          </w:rPr>
          <w:delText>18</w:delText>
        </w:r>
      </w:del>
    </w:p>
    <w:p w:rsidR="00F737EF" w:rsidDel="003F0687" w:rsidRDefault="00F737EF">
      <w:pPr>
        <w:pStyle w:val="TOC3"/>
        <w:rPr>
          <w:del w:id="377" w:author="fastwin" w:date="2009-01-23T11:34:00Z"/>
          <w:rFonts w:ascii="Calibri" w:eastAsia="SimSun" w:hAnsi="Calibri"/>
          <w:sz w:val="22"/>
          <w:szCs w:val="22"/>
          <w:lang w:val="en-AU" w:eastAsia="en-AU"/>
        </w:rPr>
      </w:pPr>
      <w:del w:id="378" w:author="fastwin" w:date="2009-01-23T11:34:00Z">
        <w:r w:rsidRPr="003F0687" w:rsidDel="003F0687">
          <w:rPr>
            <w:rStyle w:val="Hyperlink"/>
          </w:rPr>
          <w:delText>3.6.1</w:delText>
        </w:r>
        <w:r w:rsidDel="003F0687">
          <w:rPr>
            <w:rFonts w:ascii="Calibri" w:eastAsia="SimSun" w:hAnsi="Calibri"/>
            <w:sz w:val="22"/>
            <w:szCs w:val="22"/>
            <w:lang w:val="en-AU" w:eastAsia="en-AU"/>
          </w:rPr>
          <w:tab/>
        </w:r>
        <w:r w:rsidRPr="003F0687" w:rsidDel="003F0687">
          <w:rPr>
            <w:rStyle w:val="Hyperlink"/>
          </w:rPr>
          <w:delText>NewslinkSimilarFinder</w:delText>
        </w:r>
        <w:r w:rsidDel="003F0687">
          <w:rPr>
            <w:webHidden/>
          </w:rPr>
          <w:tab/>
        </w:r>
      </w:del>
      <w:del w:id="379" w:author="fastwin" w:date="2009-01-23T11:20:00Z">
        <w:r w:rsidDel="00ED14A0">
          <w:rPr>
            <w:webHidden/>
          </w:rPr>
          <w:delText>22</w:delText>
        </w:r>
      </w:del>
    </w:p>
    <w:p w:rsidR="00F737EF" w:rsidDel="003F0687" w:rsidRDefault="00F737EF">
      <w:pPr>
        <w:pStyle w:val="TOC3"/>
        <w:rPr>
          <w:del w:id="380" w:author="fastwin" w:date="2009-01-23T11:34:00Z"/>
          <w:rFonts w:ascii="Calibri" w:eastAsia="SimSun" w:hAnsi="Calibri"/>
          <w:sz w:val="22"/>
          <w:szCs w:val="22"/>
          <w:lang w:val="en-AU" w:eastAsia="en-AU"/>
        </w:rPr>
      </w:pPr>
      <w:del w:id="381" w:author="fastwin" w:date="2009-01-23T11:34:00Z">
        <w:r w:rsidRPr="003F0687" w:rsidDel="003F0687">
          <w:rPr>
            <w:rStyle w:val="Hyperlink"/>
          </w:rPr>
          <w:delText>3.6.2</w:delText>
        </w:r>
        <w:r w:rsidDel="003F0687">
          <w:rPr>
            <w:rFonts w:ascii="Calibri" w:eastAsia="SimSun" w:hAnsi="Calibri"/>
            <w:sz w:val="22"/>
            <w:szCs w:val="22"/>
            <w:lang w:val="en-AU" w:eastAsia="en-AU"/>
          </w:rPr>
          <w:tab/>
        </w:r>
        <w:r w:rsidRPr="003F0687" w:rsidDel="003F0687">
          <w:rPr>
            <w:rStyle w:val="Hyperlink"/>
          </w:rPr>
          <w:delText>SimilarityComparer</w:delText>
        </w:r>
        <w:r w:rsidDel="003F0687">
          <w:rPr>
            <w:webHidden/>
          </w:rPr>
          <w:tab/>
        </w:r>
      </w:del>
      <w:del w:id="382" w:author="fastwin" w:date="2009-01-23T11:20:00Z">
        <w:r w:rsidDel="00ED14A0">
          <w:rPr>
            <w:webHidden/>
          </w:rPr>
          <w:delText>22</w:delText>
        </w:r>
      </w:del>
    </w:p>
    <w:p w:rsidR="00F737EF" w:rsidDel="003F0687" w:rsidRDefault="00F737EF">
      <w:pPr>
        <w:pStyle w:val="TOC2"/>
        <w:tabs>
          <w:tab w:val="left" w:pos="1702"/>
        </w:tabs>
        <w:rPr>
          <w:del w:id="383" w:author="fastwin" w:date="2009-01-23T11:34:00Z"/>
          <w:rFonts w:ascii="Calibri" w:eastAsia="SimSun" w:hAnsi="Calibri"/>
          <w:sz w:val="22"/>
          <w:szCs w:val="22"/>
          <w:lang w:val="en-AU" w:eastAsia="en-AU"/>
        </w:rPr>
      </w:pPr>
      <w:del w:id="384" w:author="fastwin" w:date="2009-01-23T11:34:00Z">
        <w:r w:rsidRPr="003F0687" w:rsidDel="003F0687">
          <w:rPr>
            <w:rStyle w:val="Hyperlink"/>
          </w:rPr>
          <w:delText>3.7</w:delText>
        </w:r>
        <w:r w:rsidDel="003F0687">
          <w:rPr>
            <w:rFonts w:ascii="Calibri" w:eastAsia="SimSun" w:hAnsi="Calibri"/>
            <w:sz w:val="22"/>
            <w:szCs w:val="22"/>
            <w:lang w:val="en-AU" w:eastAsia="en-AU"/>
          </w:rPr>
          <w:tab/>
        </w:r>
        <w:r w:rsidRPr="003F0687" w:rsidDel="003F0687">
          <w:rPr>
            <w:rStyle w:val="Hyperlink"/>
          </w:rPr>
          <w:delText>Queries and Updates</w:delText>
        </w:r>
        <w:r w:rsidDel="003F0687">
          <w:rPr>
            <w:webHidden/>
          </w:rPr>
          <w:tab/>
        </w:r>
      </w:del>
      <w:del w:id="385" w:author="fastwin" w:date="2009-01-23T11:20:00Z">
        <w:r w:rsidDel="00ED14A0">
          <w:rPr>
            <w:webHidden/>
          </w:rPr>
          <w:delText>23</w:delText>
        </w:r>
      </w:del>
    </w:p>
    <w:p w:rsidR="00F737EF" w:rsidDel="003F0687" w:rsidRDefault="00F737EF">
      <w:pPr>
        <w:pStyle w:val="TOC3"/>
        <w:rPr>
          <w:del w:id="386" w:author="fastwin" w:date="2009-01-23T11:34:00Z"/>
          <w:rFonts w:ascii="Calibri" w:eastAsia="SimSun" w:hAnsi="Calibri"/>
          <w:sz w:val="22"/>
          <w:szCs w:val="22"/>
          <w:lang w:val="en-AU" w:eastAsia="en-AU"/>
        </w:rPr>
      </w:pPr>
      <w:del w:id="387" w:author="fastwin" w:date="2009-01-23T11:34:00Z">
        <w:r w:rsidRPr="003F0687" w:rsidDel="003F0687">
          <w:rPr>
            <w:rStyle w:val="Hyperlink"/>
          </w:rPr>
          <w:delText>3.7.1</w:delText>
        </w:r>
        <w:r w:rsidDel="003F0687">
          <w:rPr>
            <w:rFonts w:ascii="Calibri" w:eastAsia="SimSun" w:hAnsi="Calibri"/>
            <w:sz w:val="22"/>
            <w:szCs w:val="22"/>
            <w:lang w:val="en-AU" w:eastAsia="en-AU"/>
          </w:rPr>
          <w:tab/>
        </w:r>
        <w:r w:rsidRPr="003F0687" w:rsidDel="003F0687">
          <w:rPr>
            <w:rStyle w:val="Hyperlink"/>
          </w:rPr>
          <w:delText>Queries</w:delText>
        </w:r>
        <w:r w:rsidDel="003F0687">
          <w:rPr>
            <w:webHidden/>
          </w:rPr>
          <w:tab/>
        </w:r>
      </w:del>
      <w:del w:id="388" w:author="fastwin" w:date="2009-01-23T11:20:00Z">
        <w:r w:rsidDel="00ED14A0">
          <w:rPr>
            <w:webHidden/>
          </w:rPr>
          <w:delText>23</w:delText>
        </w:r>
      </w:del>
    </w:p>
    <w:p w:rsidR="00F737EF" w:rsidDel="003F0687" w:rsidRDefault="00F737EF">
      <w:pPr>
        <w:pStyle w:val="TOC3"/>
        <w:rPr>
          <w:del w:id="389" w:author="fastwin" w:date="2009-01-23T11:34:00Z"/>
          <w:rFonts w:ascii="Calibri" w:eastAsia="SimSun" w:hAnsi="Calibri"/>
          <w:sz w:val="22"/>
          <w:szCs w:val="22"/>
          <w:lang w:val="en-AU" w:eastAsia="en-AU"/>
        </w:rPr>
      </w:pPr>
      <w:del w:id="390" w:author="fastwin" w:date="2009-01-23T11:34:00Z">
        <w:r w:rsidRPr="003F0687" w:rsidDel="003F0687">
          <w:rPr>
            <w:rStyle w:val="Hyperlink"/>
          </w:rPr>
          <w:delText>3.7.2</w:delText>
        </w:r>
        <w:r w:rsidDel="003F0687">
          <w:rPr>
            <w:rFonts w:ascii="Calibri" w:eastAsia="SimSun" w:hAnsi="Calibri"/>
            <w:sz w:val="22"/>
            <w:szCs w:val="22"/>
            <w:lang w:val="en-AU" w:eastAsia="en-AU"/>
          </w:rPr>
          <w:tab/>
        </w:r>
        <w:r w:rsidRPr="003F0687" w:rsidDel="003F0687">
          <w:rPr>
            <w:rStyle w:val="Hyperlink"/>
          </w:rPr>
          <w:delText>Updates</w:delText>
        </w:r>
        <w:r w:rsidDel="003F0687">
          <w:rPr>
            <w:webHidden/>
          </w:rPr>
          <w:tab/>
        </w:r>
      </w:del>
      <w:del w:id="391" w:author="fastwin" w:date="2009-01-23T11:20:00Z">
        <w:r w:rsidDel="00ED14A0">
          <w:rPr>
            <w:webHidden/>
          </w:rPr>
          <w:delText>23</w:delText>
        </w:r>
      </w:del>
    </w:p>
    <w:p w:rsidR="00F737EF" w:rsidDel="003F0687" w:rsidRDefault="00F737EF">
      <w:pPr>
        <w:pStyle w:val="TOC1"/>
        <w:rPr>
          <w:del w:id="392" w:author="fastwin" w:date="2009-01-23T11:34:00Z"/>
          <w:rFonts w:ascii="Calibri" w:eastAsia="SimSun" w:hAnsi="Calibri"/>
          <w:b w:val="0"/>
          <w:sz w:val="22"/>
          <w:szCs w:val="22"/>
          <w:lang w:val="en-AU" w:eastAsia="en-AU"/>
        </w:rPr>
      </w:pPr>
      <w:del w:id="393" w:author="fastwin" w:date="2009-01-23T11:34:00Z">
        <w:r w:rsidRPr="003F0687" w:rsidDel="003F0687">
          <w:rPr>
            <w:rStyle w:val="Hyperlink"/>
          </w:rPr>
          <w:delText>4</w:delText>
        </w:r>
        <w:r w:rsidDel="003F0687">
          <w:rPr>
            <w:rFonts w:ascii="Calibri" w:eastAsia="SimSun" w:hAnsi="Calibri"/>
            <w:b w:val="0"/>
            <w:sz w:val="22"/>
            <w:szCs w:val="22"/>
            <w:lang w:val="en-AU" w:eastAsia="en-AU"/>
          </w:rPr>
          <w:tab/>
        </w:r>
        <w:r w:rsidRPr="003F0687" w:rsidDel="003F0687">
          <w:rPr>
            <w:rStyle w:val="Hyperlink"/>
          </w:rPr>
          <w:delText>Environments and Infrastructure</w:delText>
        </w:r>
        <w:r w:rsidDel="003F0687">
          <w:rPr>
            <w:webHidden/>
          </w:rPr>
          <w:tab/>
        </w:r>
      </w:del>
      <w:del w:id="394" w:author="fastwin" w:date="2009-01-23T11:20:00Z">
        <w:r w:rsidDel="00ED14A0">
          <w:rPr>
            <w:webHidden/>
          </w:rPr>
          <w:delText>25</w:delText>
        </w:r>
      </w:del>
    </w:p>
    <w:p w:rsidR="00F737EF" w:rsidDel="003F0687" w:rsidRDefault="00F737EF">
      <w:pPr>
        <w:pStyle w:val="TOC2"/>
        <w:tabs>
          <w:tab w:val="left" w:pos="1702"/>
        </w:tabs>
        <w:rPr>
          <w:del w:id="395" w:author="fastwin" w:date="2009-01-23T11:34:00Z"/>
          <w:rFonts w:ascii="Calibri" w:eastAsia="SimSun" w:hAnsi="Calibri"/>
          <w:sz w:val="22"/>
          <w:szCs w:val="22"/>
          <w:lang w:val="en-AU" w:eastAsia="en-AU"/>
        </w:rPr>
      </w:pPr>
      <w:del w:id="396" w:author="fastwin" w:date="2009-01-23T11:34:00Z">
        <w:r w:rsidRPr="003F0687" w:rsidDel="003F0687">
          <w:rPr>
            <w:rStyle w:val="Hyperlink"/>
          </w:rPr>
          <w:delText>4.1</w:delText>
        </w:r>
        <w:r w:rsidDel="003F0687">
          <w:rPr>
            <w:rFonts w:ascii="Calibri" w:eastAsia="SimSun" w:hAnsi="Calibri"/>
            <w:sz w:val="22"/>
            <w:szCs w:val="22"/>
            <w:lang w:val="en-AU" w:eastAsia="en-AU"/>
          </w:rPr>
          <w:tab/>
        </w:r>
        <w:r w:rsidRPr="003F0687" w:rsidDel="003F0687">
          <w:rPr>
            <w:rStyle w:val="Hyperlink"/>
          </w:rPr>
          <w:delText>Remote Access</w:delText>
        </w:r>
        <w:r w:rsidDel="003F0687">
          <w:rPr>
            <w:webHidden/>
          </w:rPr>
          <w:tab/>
        </w:r>
      </w:del>
      <w:del w:id="397" w:author="fastwin" w:date="2009-01-23T11:20:00Z">
        <w:r w:rsidDel="00ED14A0">
          <w:rPr>
            <w:webHidden/>
          </w:rPr>
          <w:delText>25</w:delText>
        </w:r>
      </w:del>
    </w:p>
    <w:p w:rsidR="00F737EF" w:rsidDel="003F0687" w:rsidRDefault="00F737EF">
      <w:pPr>
        <w:pStyle w:val="TOC2"/>
        <w:tabs>
          <w:tab w:val="left" w:pos="1702"/>
        </w:tabs>
        <w:rPr>
          <w:del w:id="398" w:author="fastwin" w:date="2009-01-23T11:34:00Z"/>
          <w:rFonts w:ascii="Calibri" w:eastAsia="SimSun" w:hAnsi="Calibri"/>
          <w:sz w:val="22"/>
          <w:szCs w:val="22"/>
          <w:lang w:val="en-AU" w:eastAsia="en-AU"/>
        </w:rPr>
      </w:pPr>
      <w:del w:id="399" w:author="fastwin" w:date="2009-01-23T11:34:00Z">
        <w:r w:rsidRPr="003F0687" w:rsidDel="003F0687">
          <w:rPr>
            <w:rStyle w:val="Hyperlink"/>
          </w:rPr>
          <w:delText>4.2</w:delText>
        </w:r>
        <w:r w:rsidDel="003F0687">
          <w:rPr>
            <w:rFonts w:ascii="Calibri" w:eastAsia="SimSun" w:hAnsi="Calibri"/>
            <w:sz w:val="22"/>
            <w:szCs w:val="22"/>
            <w:lang w:val="en-AU" w:eastAsia="en-AU"/>
          </w:rPr>
          <w:tab/>
        </w:r>
        <w:r w:rsidRPr="003F0687" w:rsidDel="003F0687">
          <w:rPr>
            <w:rStyle w:val="Hyperlink"/>
          </w:rPr>
          <w:delText>Production Environment</w:delText>
        </w:r>
        <w:r w:rsidDel="003F0687">
          <w:rPr>
            <w:webHidden/>
          </w:rPr>
          <w:tab/>
        </w:r>
      </w:del>
      <w:del w:id="400" w:author="fastwin" w:date="2009-01-23T11:20:00Z">
        <w:r w:rsidDel="00ED14A0">
          <w:rPr>
            <w:webHidden/>
          </w:rPr>
          <w:delText>25</w:delText>
        </w:r>
      </w:del>
    </w:p>
    <w:p w:rsidR="00F737EF" w:rsidDel="003F0687" w:rsidRDefault="00F737EF">
      <w:pPr>
        <w:pStyle w:val="TOC2"/>
        <w:tabs>
          <w:tab w:val="left" w:pos="1702"/>
        </w:tabs>
        <w:rPr>
          <w:del w:id="401" w:author="fastwin" w:date="2009-01-23T11:34:00Z"/>
          <w:rFonts w:ascii="Calibri" w:eastAsia="SimSun" w:hAnsi="Calibri"/>
          <w:sz w:val="22"/>
          <w:szCs w:val="22"/>
          <w:lang w:val="en-AU" w:eastAsia="en-AU"/>
        </w:rPr>
      </w:pPr>
      <w:del w:id="402" w:author="fastwin" w:date="2009-01-23T11:34:00Z">
        <w:r w:rsidRPr="003F0687" w:rsidDel="003F0687">
          <w:rPr>
            <w:rStyle w:val="Hyperlink"/>
          </w:rPr>
          <w:delText>4.3</w:delText>
        </w:r>
        <w:r w:rsidDel="003F0687">
          <w:rPr>
            <w:rFonts w:ascii="Calibri" w:eastAsia="SimSun" w:hAnsi="Calibri"/>
            <w:sz w:val="22"/>
            <w:szCs w:val="22"/>
            <w:lang w:val="en-AU" w:eastAsia="en-AU"/>
          </w:rPr>
          <w:tab/>
        </w:r>
        <w:r w:rsidRPr="003F0687" w:rsidDel="003F0687">
          <w:rPr>
            <w:rStyle w:val="Hyperlink"/>
          </w:rPr>
          <w:delText>Production Infrastructure</w:delText>
        </w:r>
        <w:r w:rsidDel="003F0687">
          <w:rPr>
            <w:webHidden/>
          </w:rPr>
          <w:tab/>
        </w:r>
      </w:del>
      <w:del w:id="403" w:author="fastwin" w:date="2009-01-23T11:20:00Z">
        <w:r w:rsidDel="00ED14A0">
          <w:rPr>
            <w:webHidden/>
          </w:rPr>
          <w:delText>25</w:delText>
        </w:r>
      </w:del>
    </w:p>
    <w:p w:rsidR="00F737EF" w:rsidDel="003F0687" w:rsidRDefault="00F737EF">
      <w:pPr>
        <w:pStyle w:val="TOC1"/>
        <w:rPr>
          <w:del w:id="404" w:author="fastwin" w:date="2009-01-23T11:34:00Z"/>
          <w:rFonts w:ascii="Calibri" w:eastAsia="SimSun" w:hAnsi="Calibri"/>
          <w:b w:val="0"/>
          <w:sz w:val="22"/>
          <w:szCs w:val="22"/>
          <w:lang w:val="en-AU" w:eastAsia="en-AU"/>
        </w:rPr>
      </w:pPr>
      <w:del w:id="405" w:author="fastwin" w:date="2009-01-23T11:34:00Z">
        <w:r w:rsidRPr="003F0687" w:rsidDel="003F0687">
          <w:rPr>
            <w:rStyle w:val="Hyperlink"/>
          </w:rPr>
          <w:delText>5</w:delText>
        </w:r>
        <w:r w:rsidDel="003F0687">
          <w:rPr>
            <w:rFonts w:ascii="Calibri" w:eastAsia="SimSun" w:hAnsi="Calibri"/>
            <w:b w:val="0"/>
            <w:sz w:val="22"/>
            <w:szCs w:val="22"/>
            <w:lang w:val="en-AU" w:eastAsia="en-AU"/>
          </w:rPr>
          <w:tab/>
        </w:r>
        <w:r w:rsidRPr="003F0687" w:rsidDel="003F0687">
          <w:rPr>
            <w:rStyle w:val="Hyperlink"/>
          </w:rPr>
          <w:delText>Open issues</w:delText>
        </w:r>
        <w:r w:rsidDel="003F0687">
          <w:rPr>
            <w:webHidden/>
          </w:rPr>
          <w:tab/>
        </w:r>
      </w:del>
      <w:del w:id="406" w:author="fastwin" w:date="2009-01-23T11:20:00Z">
        <w:r w:rsidDel="00ED14A0">
          <w:rPr>
            <w:webHidden/>
          </w:rPr>
          <w:delText>27</w:delText>
        </w:r>
      </w:del>
    </w:p>
    <w:p w:rsidR="00F737EF" w:rsidDel="003F0687" w:rsidRDefault="00F737EF">
      <w:pPr>
        <w:pStyle w:val="TOC1"/>
        <w:rPr>
          <w:del w:id="407" w:author="fastwin" w:date="2009-01-23T11:34:00Z"/>
          <w:rFonts w:ascii="Calibri" w:eastAsia="SimSun" w:hAnsi="Calibri"/>
          <w:b w:val="0"/>
          <w:sz w:val="22"/>
          <w:szCs w:val="22"/>
          <w:lang w:val="en-AU" w:eastAsia="en-AU"/>
        </w:rPr>
      </w:pPr>
      <w:del w:id="408" w:author="fastwin" w:date="2009-01-23T11:34:00Z">
        <w:r w:rsidRPr="00BB7A2C" w:rsidDel="003F0687">
          <w:rPr>
            <w:rStyle w:val="Hyperlink"/>
          </w:rPr>
          <w:delText>Table of Contents</w:delText>
        </w:r>
        <w:r w:rsidDel="003F0687">
          <w:rPr>
            <w:webHidden/>
          </w:rPr>
          <w:tab/>
          <w:delText>2</w:delText>
        </w:r>
      </w:del>
    </w:p>
    <w:p w:rsidR="00F737EF" w:rsidDel="003F0687" w:rsidRDefault="00F737EF">
      <w:pPr>
        <w:pStyle w:val="TOC1"/>
        <w:rPr>
          <w:del w:id="409" w:author="fastwin" w:date="2009-01-23T11:34:00Z"/>
          <w:rFonts w:ascii="Calibri" w:eastAsia="SimSun" w:hAnsi="Calibri"/>
          <w:b w:val="0"/>
          <w:sz w:val="22"/>
          <w:szCs w:val="22"/>
          <w:lang w:val="en-AU" w:eastAsia="en-AU"/>
        </w:rPr>
      </w:pPr>
      <w:del w:id="410" w:author="fastwin" w:date="2009-01-23T11:34:00Z">
        <w:r w:rsidRPr="00BB7A2C" w:rsidDel="003F0687">
          <w:rPr>
            <w:rStyle w:val="Hyperlink"/>
          </w:rPr>
          <w:delText>Figures</w:delText>
        </w:r>
        <w:r w:rsidDel="003F0687">
          <w:rPr>
            <w:webHidden/>
          </w:rPr>
          <w:tab/>
          <w:delText>4</w:delText>
        </w:r>
      </w:del>
    </w:p>
    <w:p w:rsidR="00F737EF" w:rsidDel="003F0687" w:rsidRDefault="00F737EF">
      <w:pPr>
        <w:pStyle w:val="TOC1"/>
        <w:rPr>
          <w:del w:id="411" w:author="fastwin" w:date="2009-01-23T11:34:00Z"/>
          <w:rFonts w:ascii="Calibri" w:eastAsia="SimSun" w:hAnsi="Calibri"/>
          <w:b w:val="0"/>
          <w:sz w:val="22"/>
          <w:szCs w:val="22"/>
          <w:lang w:val="en-AU" w:eastAsia="en-AU"/>
        </w:rPr>
      </w:pPr>
      <w:del w:id="412" w:author="fastwin" w:date="2009-01-23T11:34:00Z">
        <w:r w:rsidRPr="00BB7A2C" w:rsidDel="003F0687">
          <w:rPr>
            <w:rStyle w:val="Hyperlink"/>
          </w:rPr>
          <w:delText>Document Details</w:delText>
        </w:r>
        <w:r w:rsidDel="003F0687">
          <w:rPr>
            <w:webHidden/>
          </w:rPr>
          <w:tab/>
          <w:delText>5</w:delText>
        </w:r>
      </w:del>
    </w:p>
    <w:p w:rsidR="00F737EF" w:rsidDel="003F0687" w:rsidRDefault="00F737EF">
      <w:pPr>
        <w:pStyle w:val="TOC2"/>
        <w:rPr>
          <w:del w:id="413" w:author="fastwin" w:date="2009-01-23T11:34:00Z"/>
          <w:rFonts w:ascii="Calibri" w:eastAsia="SimSun" w:hAnsi="Calibri"/>
          <w:sz w:val="22"/>
          <w:szCs w:val="22"/>
          <w:lang w:val="en-AU" w:eastAsia="en-AU"/>
        </w:rPr>
      </w:pPr>
      <w:del w:id="414" w:author="fastwin" w:date="2009-01-23T11:34:00Z">
        <w:r w:rsidRPr="00BB7A2C" w:rsidDel="003F0687">
          <w:rPr>
            <w:rStyle w:val="Hyperlink"/>
          </w:rPr>
          <w:delText>Revision History</w:delText>
        </w:r>
        <w:r w:rsidDel="003F0687">
          <w:rPr>
            <w:webHidden/>
          </w:rPr>
          <w:tab/>
          <w:delText>5</w:delText>
        </w:r>
      </w:del>
    </w:p>
    <w:p w:rsidR="00F737EF" w:rsidDel="003F0687" w:rsidRDefault="00F737EF">
      <w:pPr>
        <w:pStyle w:val="TOC2"/>
        <w:rPr>
          <w:del w:id="415" w:author="fastwin" w:date="2009-01-23T11:34:00Z"/>
          <w:rFonts w:ascii="Calibri" w:eastAsia="SimSun" w:hAnsi="Calibri"/>
          <w:sz w:val="22"/>
          <w:szCs w:val="22"/>
          <w:lang w:val="en-AU" w:eastAsia="en-AU"/>
        </w:rPr>
      </w:pPr>
      <w:del w:id="416" w:author="fastwin" w:date="2009-01-23T11:34:00Z">
        <w:r w:rsidRPr="00BB7A2C" w:rsidDel="003F0687">
          <w:rPr>
            <w:rStyle w:val="Hyperlink"/>
          </w:rPr>
          <w:delText>References</w:delText>
        </w:r>
        <w:r w:rsidDel="003F0687">
          <w:rPr>
            <w:webHidden/>
          </w:rPr>
          <w:tab/>
          <w:delText>5</w:delText>
        </w:r>
      </w:del>
    </w:p>
    <w:p w:rsidR="00F737EF" w:rsidDel="003F0687" w:rsidRDefault="00F737EF">
      <w:pPr>
        <w:pStyle w:val="TOC2"/>
        <w:rPr>
          <w:del w:id="417" w:author="fastwin" w:date="2009-01-23T11:34:00Z"/>
          <w:rFonts w:ascii="Calibri" w:eastAsia="SimSun" w:hAnsi="Calibri"/>
          <w:sz w:val="22"/>
          <w:szCs w:val="22"/>
          <w:lang w:val="en-AU" w:eastAsia="en-AU"/>
        </w:rPr>
      </w:pPr>
      <w:del w:id="418" w:author="fastwin" w:date="2009-01-23T11:34:00Z">
        <w:r w:rsidRPr="00BB7A2C" w:rsidDel="003F0687">
          <w:rPr>
            <w:rStyle w:val="Hyperlink"/>
          </w:rPr>
          <w:delText>Scope</w:delText>
        </w:r>
        <w:r w:rsidDel="003F0687">
          <w:rPr>
            <w:webHidden/>
          </w:rPr>
          <w:tab/>
          <w:delText>6</w:delText>
        </w:r>
      </w:del>
    </w:p>
    <w:p w:rsidR="00F737EF" w:rsidDel="003F0687" w:rsidRDefault="00F737EF">
      <w:pPr>
        <w:pStyle w:val="TOC2"/>
        <w:rPr>
          <w:del w:id="419" w:author="fastwin" w:date="2009-01-23T11:34:00Z"/>
          <w:rFonts w:ascii="Calibri" w:eastAsia="SimSun" w:hAnsi="Calibri"/>
          <w:sz w:val="22"/>
          <w:szCs w:val="22"/>
          <w:lang w:val="en-AU" w:eastAsia="en-AU"/>
        </w:rPr>
      </w:pPr>
      <w:del w:id="420" w:author="fastwin" w:date="2009-01-23T11:34:00Z">
        <w:r w:rsidRPr="00BB7A2C" w:rsidDel="003F0687">
          <w:rPr>
            <w:rStyle w:val="Hyperlink"/>
          </w:rPr>
          <w:delText>Location</w:delText>
        </w:r>
        <w:r w:rsidDel="003F0687">
          <w:rPr>
            <w:webHidden/>
          </w:rPr>
          <w:tab/>
          <w:delText>6</w:delText>
        </w:r>
      </w:del>
    </w:p>
    <w:p w:rsidR="00F737EF" w:rsidDel="003F0687" w:rsidRDefault="00F737EF">
      <w:pPr>
        <w:pStyle w:val="TOC1"/>
        <w:rPr>
          <w:del w:id="421" w:author="fastwin" w:date="2009-01-23T11:34:00Z"/>
          <w:rFonts w:ascii="Calibri" w:eastAsia="SimSun" w:hAnsi="Calibri"/>
          <w:b w:val="0"/>
          <w:sz w:val="22"/>
          <w:szCs w:val="22"/>
          <w:lang w:val="en-AU" w:eastAsia="en-AU"/>
        </w:rPr>
      </w:pPr>
      <w:del w:id="422" w:author="fastwin" w:date="2009-01-23T11:34:00Z">
        <w:r w:rsidRPr="00BB7A2C" w:rsidDel="003F0687">
          <w:rPr>
            <w:rStyle w:val="Hyperlink"/>
          </w:rPr>
          <w:delText>1</w:delText>
        </w:r>
        <w:r w:rsidDel="003F0687">
          <w:rPr>
            <w:rFonts w:ascii="Calibri" w:eastAsia="SimSun" w:hAnsi="Calibri"/>
            <w:b w:val="0"/>
            <w:sz w:val="22"/>
            <w:szCs w:val="22"/>
            <w:lang w:val="en-AU" w:eastAsia="en-AU"/>
          </w:rPr>
          <w:tab/>
        </w:r>
        <w:r w:rsidRPr="00BB7A2C" w:rsidDel="003F0687">
          <w:rPr>
            <w:rStyle w:val="Hyperlink"/>
          </w:rPr>
          <w:delText>Introduction</w:delText>
        </w:r>
        <w:r w:rsidDel="003F0687">
          <w:rPr>
            <w:webHidden/>
          </w:rPr>
          <w:tab/>
          <w:delText>7</w:delText>
        </w:r>
      </w:del>
    </w:p>
    <w:p w:rsidR="00F737EF" w:rsidDel="003F0687" w:rsidRDefault="00F737EF">
      <w:pPr>
        <w:pStyle w:val="TOC2"/>
        <w:tabs>
          <w:tab w:val="left" w:pos="1702"/>
        </w:tabs>
        <w:rPr>
          <w:del w:id="423" w:author="fastwin" w:date="2009-01-23T11:34:00Z"/>
          <w:rFonts w:ascii="Calibri" w:eastAsia="SimSun" w:hAnsi="Calibri"/>
          <w:sz w:val="22"/>
          <w:szCs w:val="22"/>
          <w:lang w:val="en-AU" w:eastAsia="en-AU"/>
        </w:rPr>
      </w:pPr>
      <w:del w:id="424" w:author="fastwin" w:date="2009-01-23T11:34:00Z">
        <w:r w:rsidRPr="00BB7A2C" w:rsidDel="003F0687">
          <w:rPr>
            <w:rStyle w:val="Hyperlink"/>
          </w:rPr>
          <w:delText>1.1</w:delText>
        </w:r>
        <w:r w:rsidDel="003F0687">
          <w:rPr>
            <w:rFonts w:ascii="Calibri" w:eastAsia="SimSun" w:hAnsi="Calibri"/>
            <w:sz w:val="22"/>
            <w:szCs w:val="22"/>
            <w:lang w:val="en-AU" w:eastAsia="en-AU"/>
          </w:rPr>
          <w:tab/>
        </w:r>
        <w:r w:rsidRPr="00BB7A2C" w:rsidDel="003F0687">
          <w:rPr>
            <w:rStyle w:val="Hyperlink"/>
          </w:rPr>
          <w:delText>Project Overview</w:delText>
        </w:r>
        <w:r w:rsidDel="003F0687">
          <w:rPr>
            <w:webHidden/>
          </w:rPr>
          <w:tab/>
          <w:delText>7</w:delText>
        </w:r>
      </w:del>
    </w:p>
    <w:p w:rsidR="00F737EF" w:rsidDel="003F0687" w:rsidRDefault="00F737EF">
      <w:pPr>
        <w:pStyle w:val="TOC1"/>
        <w:rPr>
          <w:del w:id="425" w:author="fastwin" w:date="2009-01-23T11:34:00Z"/>
          <w:rFonts w:ascii="Calibri" w:eastAsia="SimSun" w:hAnsi="Calibri"/>
          <w:b w:val="0"/>
          <w:sz w:val="22"/>
          <w:szCs w:val="22"/>
          <w:lang w:val="en-AU" w:eastAsia="en-AU"/>
        </w:rPr>
      </w:pPr>
      <w:del w:id="426" w:author="fastwin" w:date="2009-01-23T11:34:00Z">
        <w:r w:rsidRPr="00BB7A2C" w:rsidDel="003F0687">
          <w:rPr>
            <w:rStyle w:val="Hyperlink"/>
          </w:rPr>
          <w:delText>2</w:delText>
        </w:r>
        <w:r w:rsidDel="003F0687">
          <w:rPr>
            <w:rFonts w:ascii="Calibri" w:eastAsia="SimSun" w:hAnsi="Calibri"/>
            <w:b w:val="0"/>
            <w:sz w:val="22"/>
            <w:szCs w:val="22"/>
            <w:lang w:val="en-AU" w:eastAsia="en-AU"/>
          </w:rPr>
          <w:tab/>
        </w:r>
        <w:r w:rsidRPr="00BB7A2C" w:rsidDel="003F0687">
          <w:rPr>
            <w:rStyle w:val="Hyperlink"/>
          </w:rPr>
          <w:delText>Requirements and Constraints</w:delText>
        </w:r>
        <w:r w:rsidDel="003F0687">
          <w:rPr>
            <w:webHidden/>
          </w:rPr>
          <w:tab/>
          <w:delText>8</w:delText>
        </w:r>
      </w:del>
    </w:p>
    <w:p w:rsidR="00F737EF" w:rsidDel="003F0687" w:rsidRDefault="00F737EF">
      <w:pPr>
        <w:pStyle w:val="TOC2"/>
        <w:tabs>
          <w:tab w:val="left" w:pos="1702"/>
        </w:tabs>
        <w:rPr>
          <w:del w:id="427" w:author="fastwin" w:date="2009-01-23T11:34:00Z"/>
          <w:rFonts w:ascii="Calibri" w:eastAsia="SimSun" w:hAnsi="Calibri"/>
          <w:sz w:val="22"/>
          <w:szCs w:val="22"/>
          <w:lang w:val="en-AU" w:eastAsia="en-AU"/>
        </w:rPr>
      </w:pPr>
      <w:del w:id="428" w:author="fastwin" w:date="2009-01-23T11:34:00Z">
        <w:r w:rsidRPr="00BB7A2C" w:rsidDel="003F0687">
          <w:rPr>
            <w:rStyle w:val="Hyperlink"/>
          </w:rPr>
          <w:delText>2.1</w:delText>
        </w:r>
        <w:r w:rsidDel="003F0687">
          <w:rPr>
            <w:rFonts w:ascii="Calibri" w:eastAsia="SimSun" w:hAnsi="Calibri"/>
            <w:sz w:val="22"/>
            <w:szCs w:val="22"/>
            <w:lang w:val="en-AU" w:eastAsia="en-AU"/>
          </w:rPr>
          <w:tab/>
        </w:r>
        <w:r w:rsidRPr="00BB7A2C" w:rsidDel="003F0687">
          <w:rPr>
            <w:rStyle w:val="Hyperlink"/>
          </w:rPr>
          <w:delText>Crawling Requirements</w:delText>
        </w:r>
        <w:r w:rsidDel="003F0687">
          <w:rPr>
            <w:webHidden/>
          </w:rPr>
          <w:tab/>
          <w:delText>8</w:delText>
        </w:r>
      </w:del>
    </w:p>
    <w:p w:rsidR="00F737EF" w:rsidDel="003F0687" w:rsidRDefault="00F737EF">
      <w:pPr>
        <w:pStyle w:val="TOC2"/>
        <w:tabs>
          <w:tab w:val="left" w:pos="1702"/>
        </w:tabs>
        <w:rPr>
          <w:del w:id="429" w:author="fastwin" w:date="2009-01-23T11:34:00Z"/>
          <w:rFonts w:ascii="Calibri" w:eastAsia="SimSun" w:hAnsi="Calibri"/>
          <w:sz w:val="22"/>
          <w:szCs w:val="22"/>
          <w:lang w:val="en-AU" w:eastAsia="en-AU"/>
        </w:rPr>
      </w:pPr>
      <w:del w:id="430" w:author="fastwin" w:date="2009-01-23T11:34:00Z">
        <w:r w:rsidRPr="00BB7A2C" w:rsidDel="003F0687">
          <w:rPr>
            <w:rStyle w:val="Hyperlink"/>
          </w:rPr>
          <w:delText>2.2</w:delText>
        </w:r>
        <w:r w:rsidDel="003F0687">
          <w:rPr>
            <w:rFonts w:ascii="Calibri" w:eastAsia="SimSun" w:hAnsi="Calibri"/>
            <w:sz w:val="22"/>
            <w:szCs w:val="22"/>
            <w:lang w:val="en-AU" w:eastAsia="en-AU"/>
          </w:rPr>
          <w:tab/>
        </w:r>
        <w:r w:rsidRPr="00BB7A2C" w:rsidDel="003F0687">
          <w:rPr>
            <w:rStyle w:val="Hyperlink"/>
          </w:rPr>
          <w:delText>Search Requirements</w:delText>
        </w:r>
        <w:r w:rsidDel="003F0687">
          <w:rPr>
            <w:webHidden/>
          </w:rPr>
          <w:tab/>
          <w:delText>9</w:delText>
        </w:r>
      </w:del>
    </w:p>
    <w:p w:rsidR="00F737EF" w:rsidDel="003F0687" w:rsidRDefault="00F737EF">
      <w:pPr>
        <w:pStyle w:val="TOC2"/>
        <w:tabs>
          <w:tab w:val="left" w:pos="1702"/>
        </w:tabs>
        <w:rPr>
          <w:del w:id="431" w:author="fastwin" w:date="2009-01-23T11:34:00Z"/>
          <w:rFonts w:ascii="Calibri" w:eastAsia="SimSun" w:hAnsi="Calibri"/>
          <w:sz w:val="22"/>
          <w:szCs w:val="22"/>
          <w:lang w:val="en-AU" w:eastAsia="en-AU"/>
        </w:rPr>
      </w:pPr>
      <w:del w:id="432" w:author="fastwin" w:date="2009-01-23T11:34:00Z">
        <w:r w:rsidRPr="00BB7A2C" w:rsidDel="003F0687">
          <w:rPr>
            <w:rStyle w:val="Hyperlink"/>
          </w:rPr>
          <w:delText>2.3</w:delText>
        </w:r>
        <w:r w:rsidDel="003F0687">
          <w:rPr>
            <w:rFonts w:ascii="Calibri" w:eastAsia="SimSun" w:hAnsi="Calibri"/>
            <w:sz w:val="22"/>
            <w:szCs w:val="22"/>
            <w:lang w:val="en-AU" w:eastAsia="en-AU"/>
          </w:rPr>
          <w:tab/>
        </w:r>
        <w:r w:rsidRPr="00BB7A2C" w:rsidDel="003F0687">
          <w:rPr>
            <w:rStyle w:val="Hyperlink"/>
          </w:rPr>
          <w:delText>Product and Platform Details</w:delText>
        </w:r>
        <w:r w:rsidDel="003F0687">
          <w:rPr>
            <w:webHidden/>
          </w:rPr>
          <w:tab/>
          <w:delText>11</w:delText>
        </w:r>
      </w:del>
    </w:p>
    <w:p w:rsidR="00F737EF" w:rsidDel="003F0687" w:rsidRDefault="00F737EF">
      <w:pPr>
        <w:pStyle w:val="TOC2"/>
        <w:tabs>
          <w:tab w:val="left" w:pos="1702"/>
        </w:tabs>
        <w:rPr>
          <w:del w:id="433" w:author="fastwin" w:date="2009-01-23T11:34:00Z"/>
          <w:rFonts w:ascii="Calibri" w:eastAsia="SimSun" w:hAnsi="Calibri"/>
          <w:sz w:val="22"/>
          <w:szCs w:val="22"/>
          <w:lang w:val="en-AU" w:eastAsia="en-AU"/>
        </w:rPr>
      </w:pPr>
      <w:del w:id="434" w:author="fastwin" w:date="2009-01-23T11:34:00Z">
        <w:r w:rsidRPr="00BB7A2C" w:rsidDel="003F0687">
          <w:rPr>
            <w:rStyle w:val="Hyperlink"/>
          </w:rPr>
          <w:delText>2.4</w:delText>
        </w:r>
        <w:r w:rsidDel="003F0687">
          <w:rPr>
            <w:rFonts w:ascii="Calibri" w:eastAsia="SimSun" w:hAnsi="Calibri"/>
            <w:sz w:val="22"/>
            <w:szCs w:val="22"/>
            <w:lang w:val="en-AU" w:eastAsia="en-AU"/>
          </w:rPr>
          <w:tab/>
        </w:r>
        <w:r w:rsidRPr="00BB7A2C" w:rsidDel="003F0687">
          <w:rPr>
            <w:rStyle w:val="Hyperlink"/>
          </w:rPr>
          <w:delText>Custom Component Development</w:delText>
        </w:r>
        <w:r w:rsidDel="003F0687">
          <w:rPr>
            <w:webHidden/>
          </w:rPr>
          <w:tab/>
          <w:delText>11</w:delText>
        </w:r>
      </w:del>
    </w:p>
    <w:p w:rsidR="00F737EF" w:rsidDel="003F0687" w:rsidRDefault="00F737EF">
      <w:pPr>
        <w:pStyle w:val="TOC2"/>
        <w:tabs>
          <w:tab w:val="left" w:pos="1702"/>
        </w:tabs>
        <w:rPr>
          <w:del w:id="435" w:author="fastwin" w:date="2009-01-23T11:34:00Z"/>
          <w:rFonts w:ascii="Calibri" w:eastAsia="SimSun" w:hAnsi="Calibri"/>
          <w:sz w:val="22"/>
          <w:szCs w:val="22"/>
          <w:lang w:val="en-AU" w:eastAsia="en-AU"/>
        </w:rPr>
      </w:pPr>
      <w:del w:id="436" w:author="fastwin" w:date="2009-01-23T11:34:00Z">
        <w:r w:rsidRPr="00BB7A2C" w:rsidDel="003F0687">
          <w:rPr>
            <w:rStyle w:val="Hyperlink"/>
          </w:rPr>
          <w:delText>2.5</w:delText>
        </w:r>
        <w:r w:rsidDel="003F0687">
          <w:rPr>
            <w:rFonts w:ascii="Calibri" w:eastAsia="SimSun" w:hAnsi="Calibri"/>
            <w:sz w:val="22"/>
            <w:szCs w:val="22"/>
            <w:lang w:val="en-AU" w:eastAsia="en-AU"/>
          </w:rPr>
          <w:tab/>
        </w:r>
        <w:r w:rsidRPr="00BB7A2C" w:rsidDel="003F0687">
          <w:rPr>
            <w:rStyle w:val="Hyperlink"/>
          </w:rPr>
          <w:delText>External Product Dependencies</w:delText>
        </w:r>
        <w:r w:rsidDel="003F0687">
          <w:rPr>
            <w:webHidden/>
          </w:rPr>
          <w:tab/>
          <w:delText>11</w:delText>
        </w:r>
      </w:del>
    </w:p>
    <w:p w:rsidR="00F737EF" w:rsidDel="003F0687" w:rsidRDefault="00F737EF">
      <w:pPr>
        <w:pStyle w:val="TOC2"/>
        <w:tabs>
          <w:tab w:val="left" w:pos="1702"/>
        </w:tabs>
        <w:rPr>
          <w:del w:id="437" w:author="fastwin" w:date="2009-01-23T11:34:00Z"/>
          <w:rFonts w:ascii="Calibri" w:eastAsia="SimSun" w:hAnsi="Calibri"/>
          <w:sz w:val="22"/>
          <w:szCs w:val="22"/>
          <w:lang w:val="en-AU" w:eastAsia="en-AU"/>
        </w:rPr>
      </w:pPr>
      <w:del w:id="438" w:author="fastwin" w:date="2009-01-23T11:34:00Z">
        <w:r w:rsidRPr="00BB7A2C" w:rsidDel="003F0687">
          <w:rPr>
            <w:rStyle w:val="Hyperlink"/>
          </w:rPr>
          <w:delText>2.6</w:delText>
        </w:r>
        <w:r w:rsidDel="003F0687">
          <w:rPr>
            <w:rFonts w:ascii="Calibri" w:eastAsia="SimSun" w:hAnsi="Calibri"/>
            <w:sz w:val="22"/>
            <w:szCs w:val="22"/>
            <w:lang w:val="en-AU" w:eastAsia="en-AU"/>
          </w:rPr>
          <w:tab/>
        </w:r>
        <w:r w:rsidRPr="00BB7A2C" w:rsidDel="003F0687">
          <w:rPr>
            <w:rStyle w:val="Hyperlink"/>
          </w:rPr>
          <w:delText>Performance</w:delText>
        </w:r>
        <w:r w:rsidDel="003F0687">
          <w:rPr>
            <w:webHidden/>
          </w:rPr>
          <w:tab/>
          <w:delText>11</w:delText>
        </w:r>
      </w:del>
    </w:p>
    <w:p w:rsidR="00F737EF" w:rsidDel="003F0687" w:rsidRDefault="00F737EF">
      <w:pPr>
        <w:pStyle w:val="TOC2"/>
        <w:tabs>
          <w:tab w:val="left" w:pos="1702"/>
        </w:tabs>
        <w:rPr>
          <w:del w:id="439" w:author="fastwin" w:date="2009-01-23T11:34:00Z"/>
          <w:rFonts w:ascii="Calibri" w:eastAsia="SimSun" w:hAnsi="Calibri"/>
          <w:sz w:val="22"/>
          <w:szCs w:val="22"/>
          <w:lang w:val="en-AU" w:eastAsia="en-AU"/>
        </w:rPr>
      </w:pPr>
      <w:del w:id="440" w:author="fastwin" w:date="2009-01-23T11:34:00Z">
        <w:r w:rsidRPr="00BB7A2C" w:rsidDel="003F0687">
          <w:rPr>
            <w:rStyle w:val="Hyperlink"/>
          </w:rPr>
          <w:delText>2.7</w:delText>
        </w:r>
        <w:r w:rsidDel="003F0687">
          <w:rPr>
            <w:rFonts w:ascii="Calibri" w:eastAsia="SimSun" w:hAnsi="Calibri"/>
            <w:sz w:val="22"/>
            <w:szCs w:val="22"/>
            <w:lang w:val="en-AU" w:eastAsia="en-AU"/>
          </w:rPr>
          <w:tab/>
        </w:r>
        <w:r w:rsidRPr="00BB7A2C" w:rsidDel="003F0687">
          <w:rPr>
            <w:rStyle w:val="Hyperlink"/>
          </w:rPr>
          <w:delText>Assumptions</w:delText>
        </w:r>
        <w:r w:rsidDel="003F0687">
          <w:rPr>
            <w:webHidden/>
          </w:rPr>
          <w:tab/>
          <w:delText>12</w:delText>
        </w:r>
      </w:del>
    </w:p>
    <w:p w:rsidR="00F737EF" w:rsidDel="003F0687" w:rsidRDefault="00F737EF">
      <w:pPr>
        <w:pStyle w:val="TOC1"/>
        <w:rPr>
          <w:del w:id="441" w:author="fastwin" w:date="2009-01-23T11:34:00Z"/>
          <w:rFonts w:ascii="Calibri" w:eastAsia="SimSun" w:hAnsi="Calibri"/>
          <w:b w:val="0"/>
          <w:sz w:val="22"/>
          <w:szCs w:val="22"/>
          <w:lang w:val="en-AU" w:eastAsia="en-AU"/>
        </w:rPr>
      </w:pPr>
      <w:del w:id="442" w:author="fastwin" w:date="2009-01-23T11:34:00Z">
        <w:r w:rsidRPr="00BB7A2C" w:rsidDel="003F0687">
          <w:rPr>
            <w:rStyle w:val="Hyperlink"/>
          </w:rPr>
          <w:delText>3</w:delText>
        </w:r>
        <w:r w:rsidDel="003F0687">
          <w:rPr>
            <w:rFonts w:ascii="Calibri" w:eastAsia="SimSun" w:hAnsi="Calibri"/>
            <w:b w:val="0"/>
            <w:sz w:val="22"/>
            <w:szCs w:val="22"/>
            <w:lang w:val="en-AU" w:eastAsia="en-AU"/>
          </w:rPr>
          <w:tab/>
        </w:r>
        <w:r w:rsidRPr="00BB7A2C" w:rsidDel="003F0687">
          <w:rPr>
            <w:rStyle w:val="Hyperlink"/>
          </w:rPr>
          <w:delText>System Design</w:delText>
        </w:r>
        <w:r w:rsidDel="003F0687">
          <w:rPr>
            <w:webHidden/>
          </w:rPr>
          <w:tab/>
          <w:delText>13</w:delText>
        </w:r>
      </w:del>
    </w:p>
    <w:p w:rsidR="00F737EF" w:rsidDel="003F0687" w:rsidRDefault="00F737EF">
      <w:pPr>
        <w:pStyle w:val="TOC2"/>
        <w:tabs>
          <w:tab w:val="left" w:pos="1702"/>
        </w:tabs>
        <w:rPr>
          <w:del w:id="443" w:author="fastwin" w:date="2009-01-23T11:34:00Z"/>
          <w:rFonts w:ascii="Calibri" w:eastAsia="SimSun" w:hAnsi="Calibri"/>
          <w:sz w:val="22"/>
          <w:szCs w:val="22"/>
          <w:lang w:val="en-AU" w:eastAsia="en-AU"/>
        </w:rPr>
      </w:pPr>
      <w:del w:id="444" w:author="fastwin" w:date="2009-01-23T11:34:00Z">
        <w:r w:rsidRPr="00BB7A2C" w:rsidDel="003F0687">
          <w:rPr>
            <w:rStyle w:val="Hyperlink"/>
          </w:rPr>
          <w:delText>3.1</w:delText>
        </w:r>
        <w:r w:rsidDel="003F0687">
          <w:rPr>
            <w:rFonts w:ascii="Calibri" w:eastAsia="SimSun" w:hAnsi="Calibri"/>
            <w:sz w:val="22"/>
            <w:szCs w:val="22"/>
            <w:lang w:val="en-AU" w:eastAsia="en-AU"/>
          </w:rPr>
          <w:tab/>
        </w:r>
        <w:r w:rsidRPr="00BB7A2C" w:rsidDel="003F0687">
          <w:rPr>
            <w:rStyle w:val="Hyperlink"/>
          </w:rPr>
          <w:delText>System Architecture</w:delText>
        </w:r>
        <w:r w:rsidDel="003F0687">
          <w:rPr>
            <w:webHidden/>
          </w:rPr>
          <w:tab/>
          <w:delText>13</w:delText>
        </w:r>
      </w:del>
    </w:p>
    <w:p w:rsidR="00F737EF" w:rsidDel="003F0687" w:rsidRDefault="00F737EF">
      <w:pPr>
        <w:pStyle w:val="TOC2"/>
        <w:tabs>
          <w:tab w:val="left" w:pos="1702"/>
        </w:tabs>
        <w:rPr>
          <w:del w:id="445" w:author="fastwin" w:date="2009-01-23T11:34:00Z"/>
          <w:rFonts w:ascii="Calibri" w:eastAsia="SimSun" w:hAnsi="Calibri"/>
          <w:sz w:val="22"/>
          <w:szCs w:val="22"/>
          <w:lang w:val="en-AU" w:eastAsia="en-AU"/>
        </w:rPr>
      </w:pPr>
      <w:del w:id="446" w:author="fastwin" w:date="2009-01-23T11:34:00Z">
        <w:r w:rsidRPr="00BB7A2C" w:rsidDel="003F0687">
          <w:rPr>
            <w:rStyle w:val="Hyperlink"/>
          </w:rPr>
          <w:delText>3.2</w:delText>
        </w:r>
        <w:r w:rsidDel="003F0687">
          <w:rPr>
            <w:rFonts w:ascii="Calibri" w:eastAsia="SimSun" w:hAnsi="Calibri"/>
            <w:sz w:val="22"/>
            <w:szCs w:val="22"/>
            <w:lang w:val="en-AU" w:eastAsia="en-AU"/>
          </w:rPr>
          <w:tab/>
        </w:r>
        <w:r w:rsidRPr="00BB7A2C" w:rsidDel="003F0687">
          <w:rPr>
            <w:rStyle w:val="Hyperlink"/>
          </w:rPr>
          <w:delText>Logical Architecture</w:delText>
        </w:r>
        <w:r w:rsidDel="003F0687">
          <w:rPr>
            <w:webHidden/>
          </w:rPr>
          <w:tab/>
          <w:delText>14</w:delText>
        </w:r>
      </w:del>
    </w:p>
    <w:p w:rsidR="00F737EF" w:rsidDel="003F0687" w:rsidRDefault="00F737EF">
      <w:pPr>
        <w:pStyle w:val="TOC2"/>
        <w:tabs>
          <w:tab w:val="left" w:pos="1702"/>
        </w:tabs>
        <w:rPr>
          <w:del w:id="447" w:author="fastwin" w:date="2009-01-23T11:34:00Z"/>
          <w:rFonts w:ascii="Calibri" w:eastAsia="SimSun" w:hAnsi="Calibri"/>
          <w:sz w:val="22"/>
          <w:szCs w:val="22"/>
          <w:lang w:val="en-AU" w:eastAsia="en-AU"/>
        </w:rPr>
      </w:pPr>
      <w:del w:id="448" w:author="fastwin" w:date="2009-01-23T11:34:00Z">
        <w:r w:rsidRPr="00BB7A2C" w:rsidDel="003F0687">
          <w:rPr>
            <w:rStyle w:val="Hyperlink"/>
          </w:rPr>
          <w:delText>3.3</w:delText>
        </w:r>
        <w:r w:rsidDel="003F0687">
          <w:rPr>
            <w:rFonts w:ascii="Calibri" w:eastAsia="SimSun" w:hAnsi="Calibri"/>
            <w:sz w:val="22"/>
            <w:szCs w:val="22"/>
            <w:lang w:val="en-AU" w:eastAsia="en-AU"/>
          </w:rPr>
          <w:tab/>
        </w:r>
        <w:r w:rsidRPr="00BB7A2C" w:rsidDel="003F0687">
          <w:rPr>
            <w:rStyle w:val="Hyperlink"/>
          </w:rPr>
          <w:delText>Crawler Management</w:delText>
        </w:r>
        <w:r w:rsidDel="003F0687">
          <w:rPr>
            <w:webHidden/>
          </w:rPr>
          <w:tab/>
          <w:delText>15</w:delText>
        </w:r>
      </w:del>
    </w:p>
    <w:p w:rsidR="00F737EF" w:rsidDel="003F0687" w:rsidRDefault="00F737EF">
      <w:pPr>
        <w:pStyle w:val="TOC3"/>
        <w:rPr>
          <w:del w:id="449" w:author="fastwin" w:date="2009-01-23T11:34:00Z"/>
          <w:rFonts w:ascii="Calibri" w:eastAsia="SimSun" w:hAnsi="Calibri"/>
          <w:sz w:val="22"/>
          <w:szCs w:val="22"/>
          <w:lang w:val="en-AU" w:eastAsia="en-AU"/>
        </w:rPr>
      </w:pPr>
      <w:del w:id="450" w:author="fastwin" w:date="2009-01-23T11:34:00Z">
        <w:r w:rsidRPr="00BB7A2C" w:rsidDel="003F0687">
          <w:rPr>
            <w:rStyle w:val="Hyperlink"/>
          </w:rPr>
          <w:delText>3.3.1</w:delText>
        </w:r>
        <w:r w:rsidDel="003F0687">
          <w:rPr>
            <w:rFonts w:ascii="Calibri" w:eastAsia="SimSun" w:hAnsi="Calibri"/>
            <w:sz w:val="22"/>
            <w:szCs w:val="22"/>
            <w:lang w:val="en-AU" w:eastAsia="en-AU"/>
          </w:rPr>
          <w:tab/>
        </w:r>
        <w:r w:rsidRPr="00BB7A2C" w:rsidDel="003F0687">
          <w:rPr>
            <w:rStyle w:val="Hyperlink"/>
          </w:rPr>
          <w:delText>Start New Crawling Cycle</w:delText>
        </w:r>
        <w:r w:rsidDel="003F0687">
          <w:rPr>
            <w:webHidden/>
          </w:rPr>
          <w:tab/>
          <w:delText>15</w:delText>
        </w:r>
      </w:del>
    </w:p>
    <w:p w:rsidR="00F737EF" w:rsidDel="003F0687" w:rsidRDefault="00F737EF">
      <w:pPr>
        <w:pStyle w:val="TOC3"/>
        <w:rPr>
          <w:del w:id="451" w:author="fastwin" w:date="2009-01-23T11:34:00Z"/>
          <w:rFonts w:ascii="Calibri" w:eastAsia="SimSun" w:hAnsi="Calibri"/>
          <w:sz w:val="22"/>
          <w:szCs w:val="22"/>
          <w:lang w:val="en-AU" w:eastAsia="en-AU"/>
        </w:rPr>
      </w:pPr>
      <w:del w:id="452" w:author="fastwin" w:date="2009-01-23T11:34:00Z">
        <w:r w:rsidRPr="00BB7A2C" w:rsidDel="003F0687">
          <w:rPr>
            <w:rStyle w:val="Hyperlink"/>
          </w:rPr>
          <w:delText>3.3.2</w:delText>
        </w:r>
        <w:r w:rsidDel="003F0687">
          <w:rPr>
            <w:rFonts w:ascii="Calibri" w:eastAsia="SimSun" w:hAnsi="Calibri"/>
            <w:sz w:val="22"/>
            <w:szCs w:val="22"/>
            <w:lang w:val="en-AU" w:eastAsia="en-AU"/>
          </w:rPr>
          <w:tab/>
        </w:r>
        <w:r w:rsidRPr="00BB7A2C" w:rsidDel="003F0687">
          <w:rPr>
            <w:rStyle w:val="Hyperlink"/>
          </w:rPr>
          <w:delText>Resume Crawling</w:delText>
        </w:r>
        <w:r w:rsidDel="003F0687">
          <w:rPr>
            <w:webHidden/>
          </w:rPr>
          <w:tab/>
          <w:delText>17</w:delText>
        </w:r>
      </w:del>
    </w:p>
    <w:p w:rsidR="00F737EF" w:rsidDel="003F0687" w:rsidRDefault="00F737EF">
      <w:pPr>
        <w:pStyle w:val="TOC3"/>
        <w:rPr>
          <w:del w:id="453" w:author="fastwin" w:date="2009-01-23T11:34:00Z"/>
          <w:rFonts w:ascii="Calibri" w:eastAsia="SimSun" w:hAnsi="Calibri"/>
          <w:sz w:val="22"/>
          <w:szCs w:val="22"/>
          <w:lang w:val="en-AU" w:eastAsia="en-AU"/>
        </w:rPr>
      </w:pPr>
      <w:del w:id="454" w:author="fastwin" w:date="2009-01-23T11:34:00Z">
        <w:r w:rsidRPr="00BB7A2C" w:rsidDel="003F0687">
          <w:rPr>
            <w:rStyle w:val="Hyperlink"/>
          </w:rPr>
          <w:delText>3.3.3</w:delText>
        </w:r>
        <w:r w:rsidDel="003F0687">
          <w:rPr>
            <w:rFonts w:ascii="Calibri" w:eastAsia="SimSun" w:hAnsi="Calibri"/>
            <w:sz w:val="22"/>
            <w:szCs w:val="22"/>
            <w:lang w:val="en-AU" w:eastAsia="en-AU"/>
          </w:rPr>
          <w:tab/>
        </w:r>
        <w:r w:rsidRPr="00BB7A2C" w:rsidDel="003F0687">
          <w:rPr>
            <w:rStyle w:val="Hyperlink"/>
          </w:rPr>
          <w:delText>Stop/Pause Crawling</w:delText>
        </w:r>
        <w:r w:rsidDel="003F0687">
          <w:rPr>
            <w:webHidden/>
          </w:rPr>
          <w:tab/>
          <w:delText>17</w:delText>
        </w:r>
      </w:del>
    </w:p>
    <w:p w:rsidR="00F737EF" w:rsidDel="003F0687" w:rsidRDefault="00F737EF">
      <w:pPr>
        <w:pStyle w:val="TOC3"/>
        <w:rPr>
          <w:del w:id="455" w:author="fastwin" w:date="2009-01-23T11:34:00Z"/>
          <w:rFonts w:ascii="Calibri" w:eastAsia="SimSun" w:hAnsi="Calibri"/>
          <w:sz w:val="22"/>
          <w:szCs w:val="22"/>
          <w:lang w:val="en-AU" w:eastAsia="en-AU"/>
        </w:rPr>
      </w:pPr>
      <w:del w:id="456" w:author="fastwin" w:date="2009-01-23T11:34:00Z">
        <w:r w:rsidRPr="00BB7A2C" w:rsidDel="003F0687">
          <w:rPr>
            <w:rStyle w:val="Hyperlink"/>
          </w:rPr>
          <w:delText>3.3.4</w:delText>
        </w:r>
        <w:r w:rsidDel="003F0687">
          <w:rPr>
            <w:rFonts w:ascii="Calibri" w:eastAsia="SimSun" w:hAnsi="Calibri"/>
            <w:sz w:val="22"/>
            <w:szCs w:val="22"/>
            <w:lang w:val="en-AU" w:eastAsia="en-AU"/>
          </w:rPr>
          <w:tab/>
        </w:r>
        <w:r w:rsidRPr="00BB7A2C" w:rsidDel="003F0687">
          <w:rPr>
            <w:rStyle w:val="Hyperlink"/>
          </w:rPr>
          <w:delText>Update Crawler Configuration</w:delText>
        </w:r>
        <w:r w:rsidDel="003F0687">
          <w:rPr>
            <w:webHidden/>
          </w:rPr>
          <w:tab/>
          <w:delText>17</w:delText>
        </w:r>
      </w:del>
    </w:p>
    <w:p w:rsidR="00F737EF" w:rsidDel="003F0687" w:rsidRDefault="00F737EF">
      <w:pPr>
        <w:pStyle w:val="TOC3"/>
        <w:rPr>
          <w:del w:id="457" w:author="fastwin" w:date="2009-01-23T11:34:00Z"/>
          <w:rFonts w:ascii="Calibri" w:eastAsia="SimSun" w:hAnsi="Calibri"/>
          <w:sz w:val="22"/>
          <w:szCs w:val="22"/>
          <w:lang w:val="en-AU" w:eastAsia="en-AU"/>
        </w:rPr>
      </w:pPr>
      <w:del w:id="458" w:author="fastwin" w:date="2009-01-23T11:34:00Z">
        <w:r w:rsidRPr="00BB7A2C" w:rsidDel="003F0687">
          <w:rPr>
            <w:rStyle w:val="Hyperlink"/>
          </w:rPr>
          <w:delText>3.3.5</w:delText>
        </w:r>
        <w:r w:rsidDel="003F0687">
          <w:rPr>
            <w:rFonts w:ascii="Calibri" w:eastAsia="SimSun" w:hAnsi="Calibri"/>
            <w:sz w:val="22"/>
            <w:szCs w:val="22"/>
            <w:lang w:val="en-AU" w:eastAsia="en-AU"/>
          </w:rPr>
          <w:tab/>
        </w:r>
        <w:r w:rsidRPr="00BB7A2C" w:rsidDel="003F0687">
          <w:rPr>
            <w:rStyle w:val="Hyperlink"/>
          </w:rPr>
          <w:delText>Crawling Statistics</w:delText>
        </w:r>
        <w:r w:rsidDel="003F0687">
          <w:rPr>
            <w:webHidden/>
          </w:rPr>
          <w:tab/>
          <w:delText>17</w:delText>
        </w:r>
      </w:del>
    </w:p>
    <w:p w:rsidR="00F737EF" w:rsidDel="003F0687" w:rsidRDefault="00F737EF">
      <w:pPr>
        <w:pStyle w:val="TOC2"/>
        <w:tabs>
          <w:tab w:val="left" w:pos="1702"/>
        </w:tabs>
        <w:rPr>
          <w:del w:id="459" w:author="fastwin" w:date="2009-01-23T11:34:00Z"/>
          <w:rFonts w:ascii="Calibri" w:eastAsia="SimSun" w:hAnsi="Calibri"/>
          <w:sz w:val="22"/>
          <w:szCs w:val="22"/>
          <w:lang w:val="en-AU" w:eastAsia="en-AU"/>
        </w:rPr>
      </w:pPr>
      <w:del w:id="460" w:author="fastwin" w:date="2009-01-23T11:34:00Z">
        <w:r w:rsidRPr="00BB7A2C" w:rsidDel="003F0687">
          <w:rPr>
            <w:rStyle w:val="Hyperlink"/>
          </w:rPr>
          <w:delText>3.4</w:delText>
        </w:r>
        <w:r w:rsidDel="003F0687">
          <w:rPr>
            <w:rFonts w:ascii="Calibri" w:eastAsia="SimSun" w:hAnsi="Calibri"/>
            <w:sz w:val="22"/>
            <w:szCs w:val="22"/>
            <w:lang w:val="en-AU" w:eastAsia="en-AU"/>
          </w:rPr>
          <w:tab/>
        </w:r>
        <w:r w:rsidRPr="00BB7A2C" w:rsidDel="003F0687">
          <w:rPr>
            <w:rStyle w:val="Hyperlink"/>
          </w:rPr>
          <w:delText>Sources and Data Feeds</w:delText>
        </w:r>
        <w:r w:rsidDel="003F0687">
          <w:rPr>
            <w:webHidden/>
          </w:rPr>
          <w:tab/>
          <w:delText>17</w:delText>
        </w:r>
      </w:del>
    </w:p>
    <w:p w:rsidR="00F737EF" w:rsidDel="003F0687" w:rsidRDefault="00F737EF">
      <w:pPr>
        <w:pStyle w:val="TOC2"/>
        <w:tabs>
          <w:tab w:val="left" w:pos="1702"/>
        </w:tabs>
        <w:rPr>
          <w:del w:id="461" w:author="fastwin" w:date="2009-01-23T11:34:00Z"/>
          <w:rFonts w:ascii="Calibri" w:eastAsia="SimSun" w:hAnsi="Calibri"/>
          <w:sz w:val="22"/>
          <w:szCs w:val="22"/>
          <w:lang w:val="en-AU" w:eastAsia="en-AU"/>
        </w:rPr>
      </w:pPr>
      <w:del w:id="462" w:author="fastwin" w:date="2009-01-23T11:34:00Z">
        <w:r w:rsidRPr="00BB7A2C" w:rsidDel="003F0687">
          <w:rPr>
            <w:rStyle w:val="Hyperlink"/>
          </w:rPr>
          <w:delText>3.5</w:delText>
        </w:r>
        <w:r w:rsidDel="003F0687">
          <w:rPr>
            <w:rFonts w:ascii="Calibri" w:eastAsia="SimSun" w:hAnsi="Calibri"/>
            <w:sz w:val="22"/>
            <w:szCs w:val="22"/>
            <w:lang w:val="en-AU" w:eastAsia="en-AU"/>
          </w:rPr>
          <w:tab/>
        </w:r>
        <w:r w:rsidRPr="00BB7A2C" w:rsidDel="003F0687">
          <w:rPr>
            <w:rStyle w:val="Hyperlink"/>
          </w:rPr>
          <w:delText>Collections</w:delText>
        </w:r>
        <w:r w:rsidDel="003F0687">
          <w:rPr>
            <w:webHidden/>
          </w:rPr>
          <w:tab/>
          <w:delText>18</w:delText>
        </w:r>
      </w:del>
    </w:p>
    <w:p w:rsidR="00F737EF" w:rsidDel="003F0687" w:rsidRDefault="00F737EF">
      <w:pPr>
        <w:pStyle w:val="TOC2"/>
        <w:tabs>
          <w:tab w:val="left" w:pos="1702"/>
        </w:tabs>
        <w:rPr>
          <w:del w:id="463" w:author="fastwin" w:date="2009-01-23T11:34:00Z"/>
          <w:rFonts w:ascii="Calibri" w:eastAsia="SimSun" w:hAnsi="Calibri"/>
          <w:sz w:val="22"/>
          <w:szCs w:val="22"/>
          <w:lang w:val="en-AU" w:eastAsia="en-AU"/>
        </w:rPr>
      </w:pPr>
      <w:del w:id="464" w:author="fastwin" w:date="2009-01-23T11:34:00Z">
        <w:r w:rsidRPr="00BB7A2C" w:rsidDel="003F0687">
          <w:rPr>
            <w:rStyle w:val="Hyperlink"/>
          </w:rPr>
          <w:delText>3.6</w:delText>
        </w:r>
        <w:r w:rsidDel="003F0687">
          <w:rPr>
            <w:rFonts w:ascii="Calibri" w:eastAsia="SimSun" w:hAnsi="Calibri"/>
            <w:sz w:val="22"/>
            <w:szCs w:val="22"/>
            <w:lang w:val="en-AU" w:eastAsia="en-AU"/>
          </w:rPr>
          <w:tab/>
        </w:r>
        <w:r w:rsidRPr="00BB7A2C" w:rsidDel="003F0687">
          <w:rPr>
            <w:rStyle w:val="Hyperlink"/>
          </w:rPr>
          <w:delText>Document Processing</w:delText>
        </w:r>
        <w:r w:rsidDel="003F0687">
          <w:rPr>
            <w:webHidden/>
          </w:rPr>
          <w:tab/>
          <w:delText>18</w:delText>
        </w:r>
      </w:del>
    </w:p>
    <w:p w:rsidR="00F737EF" w:rsidDel="003F0687" w:rsidRDefault="00F737EF">
      <w:pPr>
        <w:pStyle w:val="TOC3"/>
        <w:rPr>
          <w:del w:id="465" w:author="fastwin" w:date="2009-01-23T11:34:00Z"/>
          <w:rFonts w:ascii="Calibri" w:eastAsia="SimSun" w:hAnsi="Calibri"/>
          <w:sz w:val="22"/>
          <w:szCs w:val="22"/>
          <w:lang w:val="en-AU" w:eastAsia="en-AU"/>
        </w:rPr>
      </w:pPr>
      <w:del w:id="466" w:author="fastwin" w:date="2009-01-23T11:34:00Z">
        <w:r w:rsidRPr="00BB7A2C" w:rsidDel="003F0687">
          <w:rPr>
            <w:rStyle w:val="Hyperlink"/>
          </w:rPr>
          <w:delText>3.6.1</w:delText>
        </w:r>
        <w:r w:rsidDel="003F0687">
          <w:rPr>
            <w:rFonts w:ascii="Calibri" w:eastAsia="SimSun" w:hAnsi="Calibri"/>
            <w:sz w:val="22"/>
            <w:szCs w:val="22"/>
            <w:lang w:val="en-AU" w:eastAsia="en-AU"/>
          </w:rPr>
          <w:tab/>
        </w:r>
        <w:r w:rsidRPr="00BB7A2C" w:rsidDel="003F0687">
          <w:rPr>
            <w:rStyle w:val="Hyperlink"/>
          </w:rPr>
          <w:delText>NewslinkSimilarFinder</w:delText>
        </w:r>
        <w:r w:rsidDel="003F0687">
          <w:rPr>
            <w:webHidden/>
          </w:rPr>
          <w:tab/>
          <w:delText>22</w:delText>
        </w:r>
      </w:del>
    </w:p>
    <w:p w:rsidR="00F737EF" w:rsidDel="003F0687" w:rsidRDefault="00F737EF">
      <w:pPr>
        <w:pStyle w:val="TOC3"/>
        <w:rPr>
          <w:del w:id="467" w:author="fastwin" w:date="2009-01-23T11:34:00Z"/>
          <w:rFonts w:ascii="Calibri" w:eastAsia="SimSun" w:hAnsi="Calibri"/>
          <w:sz w:val="22"/>
          <w:szCs w:val="22"/>
          <w:lang w:val="en-AU" w:eastAsia="en-AU"/>
        </w:rPr>
      </w:pPr>
      <w:del w:id="468" w:author="fastwin" w:date="2009-01-23T11:34:00Z">
        <w:r w:rsidRPr="00BB7A2C" w:rsidDel="003F0687">
          <w:rPr>
            <w:rStyle w:val="Hyperlink"/>
          </w:rPr>
          <w:delText>3.6.2</w:delText>
        </w:r>
        <w:r w:rsidDel="003F0687">
          <w:rPr>
            <w:rFonts w:ascii="Calibri" w:eastAsia="SimSun" w:hAnsi="Calibri"/>
            <w:sz w:val="22"/>
            <w:szCs w:val="22"/>
            <w:lang w:val="en-AU" w:eastAsia="en-AU"/>
          </w:rPr>
          <w:tab/>
        </w:r>
        <w:r w:rsidRPr="00BB7A2C" w:rsidDel="003F0687">
          <w:rPr>
            <w:rStyle w:val="Hyperlink"/>
          </w:rPr>
          <w:delText>SimilarityComparer</w:delText>
        </w:r>
        <w:r w:rsidDel="003F0687">
          <w:rPr>
            <w:webHidden/>
          </w:rPr>
          <w:tab/>
          <w:delText>22</w:delText>
        </w:r>
      </w:del>
    </w:p>
    <w:p w:rsidR="00F737EF" w:rsidDel="003F0687" w:rsidRDefault="00F737EF">
      <w:pPr>
        <w:pStyle w:val="TOC2"/>
        <w:tabs>
          <w:tab w:val="left" w:pos="1702"/>
        </w:tabs>
        <w:rPr>
          <w:del w:id="469" w:author="fastwin" w:date="2009-01-23T11:34:00Z"/>
          <w:rFonts w:ascii="Calibri" w:eastAsia="SimSun" w:hAnsi="Calibri"/>
          <w:sz w:val="22"/>
          <w:szCs w:val="22"/>
          <w:lang w:val="en-AU" w:eastAsia="en-AU"/>
        </w:rPr>
      </w:pPr>
      <w:del w:id="470" w:author="fastwin" w:date="2009-01-23T11:34:00Z">
        <w:r w:rsidRPr="00BB7A2C" w:rsidDel="003F0687">
          <w:rPr>
            <w:rStyle w:val="Hyperlink"/>
          </w:rPr>
          <w:delText>3.7</w:delText>
        </w:r>
        <w:r w:rsidDel="003F0687">
          <w:rPr>
            <w:rFonts w:ascii="Calibri" w:eastAsia="SimSun" w:hAnsi="Calibri"/>
            <w:sz w:val="22"/>
            <w:szCs w:val="22"/>
            <w:lang w:val="en-AU" w:eastAsia="en-AU"/>
          </w:rPr>
          <w:tab/>
        </w:r>
        <w:r w:rsidRPr="00BB7A2C" w:rsidDel="003F0687">
          <w:rPr>
            <w:rStyle w:val="Hyperlink"/>
          </w:rPr>
          <w:delText>Queries and Updates</w:delText>
        </w:r>
        <w:r w:rsidDel="003F0687">
          <w:rPr>
            <w:webHidden/>
          </w:rPr>
          <w:tab/>
          <w:delText>23</w:delText>
        </w:r>
      </w:del>
    </w:p>
    <w:p w:rsidR="00F737EF" w:rsidDel="003F0687" w:rsidRDefault="00F737EF">
      <w:pPr>
        <w:pStyle w:val="TOC3"/>
        <w:rPr>
          <w:del w:id="471" w:author="fastwin" w:date="2009-01-23T11:34:00Z"/>
          <w:rFonts w:ascii="Calibri" w:eastAsia="SimSun" w:hAnsi="Calibri"/>
          <w:sz w:val="22"/>
          <w:szCs w:val="22"/>
          <w:lang w:val="en-AU" w:eastAsia="en-AU"/>
        </w:rPr>
      </w:pPr>
      <w:del w:id="472" w:author="fastwin" w:date="2009-01-23T11:34:00Z">
        <w:r w:rsidRPr="00BB7A2C" w:rsidDel="003F0687">
          <w:rPr>
            <w:rStyle w:val="Hyperlink"/>
          </w:rPr>
          <w:delText>3.7.1</w:delText>
        </w:r>
        <w:r w:rsidDel="003F0687">
          <w:rPr>
            <w:rFonts w:ascii="Calibri" w:eastAsia="SimSun" w:hAnsi="Calibri"/>
            <w:sz w:val="22"/>
            <w:szCs w:val="22"/>
            <w:lang w:val="en-AU" w:eastAsia="en-AU"/>
          </w:rPr>
          <w:tab/>
        </w:r>
        <w:r w:rsidRPr="00BB7A2C" w:rsidDel="003F0687">
          <w:rPr>
            <w:rStyle w:val="Hyperlink"/>
          </w:rPr>
          <w:delText>Queries</w:delText>
        </w:r>
        <w:r w:rsidDel="003F0687">
          <w:rPr>
            <w:webHidden/>
          </w:rPr>
          <w:tab/>
          <w:delText>23</w:delText>
        </w:r>
      </w:del>
    </w:p>
    <w:p w:rsidR="00F737EF" w:rsidDel="003F0687" w:rsidRDefault="00F737EF">
      <w:pPr>
        <w:pStyle w:val="TOC3"/>
        <w:rPr>
          <w:del w:id="473" w:author="fastwin" w:date="2009-01-23T11:34:00Z"/>
          <w:rFonts w:ascii="Calibri" w:eastAsia="SimSun" w:hAnsi="Calibri"/>
          <w:sz w:val="22"/>
          <w:szCs w:val="22"/>
          <w:lang w:val="en-AU" w:eastAsia="en-AU"/>
        </w:rPr>
      </w:pPr>
      <w:del w:id="474" w:author="fastwin" w:date="2009-01-23T11:34:00Z">
        <w:r w:rsidRPr="00BB7A2C" w:rsidDel="003F0687">
          <w:rPr>
            <w:rStyle w:val="Hyperlink"/>
          </w:rPr>
          <w:delText>3.7.2</w:delText>
        </w:r>
        <w:r w:rsidDel="003F0687">
          <w:rPr>
            <w:rFonts w:ascii="Calibri" w:eastAsia="SimSun" w:hAnsi="Calibri"/>
            <w:sz w:val="22"/>
            <w:szCs w:val="22"/>
            <w:lang w:val="en-AU" w:eastAsia="en-AU"/>
          </w:rPr>
          <w:tab/>
        </w:r>
        <w:r w:rsidRPr="00BB7A2C" w:rsidDel="003F0687">
          <w:rPr>
            <w:rStyle w:val="Hyperlink"/>
          </w:rPr>
          <w:delText>Updates</w:delText>
        </w:r>
        <w:r w:rsidDel="003F0687">
          <w:rPr>
            <w:webHidden/>
          </w:rPr>
          <w:tab/>
          <w:delText>23</w:delText>
        </w:r>
      </w:del>
    </w:p>
    <w:p w:rsidR="00F737EF" w:rsidDel="003F0687" w:rsidRDefault="00F737EF">
      <w:pPr>
        <w:pStyle w:val="TOC1"/>
        <w:rPr>
          <w:del w:id="475" w:author="fastwin" w:date="2009-01-23T11:34:00Z"/>
          <w:rFonts w:ascii="Calibri" w:eastAsia="SimSun" w:hAnsi="Calibri"/>
          <w:b w:val="0"/>
          <w:sz w:val="22"/>
          <w:szCs w:val="22"/>
          <w:lang w:val="en-AU" w:eastAsia="en-AU"/>
        </w:rPr>
      </w:pPr>
      <w:del w:id="476" w:author="fastwin" w:date="2009-01-23T11:34:00Z">
        <w:r w:rsidRPr="00BB7A2C" w:rsidDel="003F0687">
          <w:rPr>
            <w:rStyle w:val="Hyperlink"/>
          </w:rPr>
          <w:delText>4</w:delText>
        </w:r>
        <w:r w:rsidDel="003F0687">
          <w:rPr>
            <w:rFonts w:ascii="Calibri" w:eastAsia="SimSun" w:hAnsi="Calibri"/>
            <w:b w:val="0"/>
            <w:sz w:val="22"/>
            <w:szCs w:val="22"/>
            <w:lang w:val="en-AU" w:eastAsia="en-AU"/>
          </w:rPr>
          <w:tab/>
        </w:r>
        <w:r w:rsidRPr="00BB7A2C" w:rsidDel="003F0687">
          <w:rPr>
            <w:rStyle w:val="Hyperlink"/>
            <w:rFonts w:ascii="Courier New" w:hAnsi="Courier New" w:cs="Courier New"/>
          </w:rPr>
          <w:delText>En</w:delText>
        </w:r>
        <w:r w:rsidRPr="00BB7A2C" w:rsidDel="003F0687">
          <w:rPr>
            <w:rStyle w:val="Hyperlink"/>
          </w:rPr>
          <w:delText>vironments and Infrastructure</w:delText>
        </w:r>
        <w:r w:rsidDel="003F0687">
          <w:rPr>
            <w:webHidden/>
          </w:rPr>
          <w:tab/>
          <w:delText>25</w:delText>
        </w:r>
      </w:del>
    </w:p>
    <w:p w:rsidR="00F737EF" w:rsidDel="003F0687" w:rsidRDefault="00F737EF">
      <w:pPr>
        <w:pStyle w:val="TOC2"/>
        <w:tabs>
          <w:tab w:val="left" w:pos="1702"/>
        </w:tabs>
        <w:rPr>
          <w:del w:id="477" w:author="fastwin" w:date="2009-01-23T11:34:00Z"/>
          <w:rFonts w:ascii="Calibri" w:eastAsia="SimSun" w:hAnsi="Calibri"/>
          <w:sz w:val="22"/>
          <w:szCs w:val="22"/>
          <w:lang w:val="en-AU" w:eastAsia="en-AU"/>
        </w:rPr>
      </w:pPr>
      <w:del w:id="478" w:author="fastwin" w:date="2009-01-23T11:34:00Z">
        <w:r w:rsidRPr="00BB7A2C" w:rsidDel="003F0687">
          <w:rPr>
            <w:rStyle w:val="Hyperlink"/>
          </w:rPr>
          <w:delText>4.1</w:delText>
        </w:r>
        <w:r w:rsidDel="003F0687">
          <w:rPr>
            <w:rFonts w:ascii="Calibri" w:eastAsia="SimSun" w:hAnsi="Calibri"/>
            <w:sz w:val="22"/>
            <w:szCs w:val="22"/>
            <w:lang w:val="en-AU" w:eastAsia="en-AU"/>
          </w:rPr>
          <w:tab/>
        </w:r>
        <w:r w:rsidRPr="00BB7A2C" w:rsidDel="003F0687">
          <w:rPr>
            <w:rStyle w:val="Hyperlink"/>
          </w:rPr>
          <w:delText>Remote Access</w:delText>
        </w:r>
        <w:r w:rsidDel="003F0687">
          <w:rPr>
            <w:webHidden/>
          </w:rPr>
          <w:tab/>
          <w:delText>25</w:delText>
        </w:r>
      </w:del>
    </w:p>
    <w:p w:rsidR="00F737EF" w:rsidDel="003F0687" w:rsidRDefault="00F737EF">
      <w:pPr>
        <w:pStyle w:val="TOC2"/>
        <w:tabs>
          <w:tab w:val="left" w:pos="1702"/>
        </w:tabs>
        <w:rPr>
          <w:del w:id="479" w:author="fastwin" w:date="2009-01-23T11:34:00Z"/>
          <w:rFonts w:ascii="Calibri" w:eastAsia="SimSun" w:hAnsi="Calibri"/>
          <w:sz w:val="22"/>
          <w:szCs w:val="22"/>
          <w:lang w:val="en-AU" w:eastAsia="en-AU"/>
        </w:rPr>
      </w:pPr>
      <w:del w:id="480" w:author="fastwin" w:date="2009-01-23T11:34:00Z">
        <w:r w:rsidRPr="00BB7A2C" w:rsidDel="003F0687">
          <w:rPr>
            <w:rStyle w:val="Hyperlink"/>
          </w:rPr>
          <w:delText>4.2</w:delText>
        </w:r>
        <w:r w:rsidDel="003F0687">
          <w:rPr>
            <w:rFonts w:ascii="Calibri" w:eastAsia="SimSun" w:hAnsi="Calibri"/>
            <w:sz w:val="22"/>
            <w:szCs w:val="22"/>
            <w:lang w:val="en-AU" w:eastAsia="en-AU"/>
          </w:rPr>
          <w:tab/>
        </w:r>
        <w:r w:rsidRPr="00BB7A2C" w:rsidDel="003F0687">
          <w:rPr>
            <w:rStyle w:val="Hyperlink"/>
          </w:rPr>
          <w:delText>Production Environment</w:delText>
        </w:r>
        <w:r w:rsidDel="003F0687">
          <w:rPr>
            <w:webHidden/>
          </w:rPr>
          <w:tab/>
          <w:delText>25</w:delText>
        </w:r>
      </w:del>
    </w:p>
    <w:p w:rsidR="00F737EF" w:rsidDel="003F0687" w:rsidRDefault="00F737EF">
      <w:pPr>
        <w:pStyle w:val="TOC2"/>
        <w:tabs>
          <w:tab w:val="left" w:pos="1702"/>
        </w:tabs>
        <w:rPr>
          <w:del w:id="481" w:author="fastwin" w:date="2009-01-23T11:34:00Z"/>
          <w:rFonts w:ascii="Calibri" w:eastAsia="SimSun" w:hAnsi="Calibri"/>
          <w:sz w:val="22"/>
          <w:szCs w:val="22"/>
          <w:lang w:val="en-AU" w:eastAsia="en-AU"/>
        </w:rPr>
      </w:pPr>
      <w:del w:id="482" w:author="fastwin" w:date="2009-01-23T11:34:00Z">
        <w:r w:rsidRPr="00BB7A2C" w:rsidDel="003F0687">
          <w:rPr>
            <w:rStyle w:val="Hyperlink"/>
          </w:rPr>
          <w:delText>4.3</w:delText>
        </w:r>
        <w:r w:rsidDel="003F0687">
          <w:rPr>
            <w:rFonts w:ascii="Calibri" w:eastAsia="SimSun" w:hAnsi="Calibri"/>
            <w:sz w:val="22"/>
            <w:szCs w:val="22"/>
            <w:lang w:val="en-AU" w:eastAsia="en-AU"/>
          </w:rPr>
          <w:tab/>
        </w:r>
        <w:r w:rsidRPr="00BB7A2C" w:rsidDel="003F0687">
          <w:rPr>
            <w:rStyle w:val="Hyperlink"/>
          </w:rPr>
          <w:delText>Production Infrastructure</w:delText>
        </w:r>
        <w:r w:rsidDel="003F0687">
          <w:rPr>
            <w:webHidden/>
          </w:rPr>
          <w:tab/>
          <w:delText>25</w:delText>
        </w:r>
      </w:del>
    </w:p>
    <w:p w:rsidR="00F737EF" w:rsidDel="003F0687" w:rsidRDefault="00F737EF">
      <w:pPr>
        <w:pStyle w:val="TOC1"/>
        <w:rPr>
          <w:del w:id="483" w:author="fastwin" w:date="2009-01-23T11:34:00Z"/>
          <w:rFonts w:ascii="Calibri" w:eastAsia="SimSun" w:hAnsi="Calibri"/>
          <w:b w:val="0"/>
          <w:sz w:val="22"/>
          <w:szCs w:val="22"/>
          <w:lang w:val="en-AU" w:eastAsia="en-AU"/>
        </w:rPr>
      </w:pPr>
      <w:del w:id="484" w:author="fastwin" w:date="2009-01-23T11:34:00Z">
        <w:r w:rsidRPr="00BB7A2C" w:rsidDel="003F0687">
          <w:rPr>
            <w:rStyle w:val="Hyperlink"/>
          </w:rPr>
          <w:delText>5</w:delText>
        </w:r>
        <w:r w:rsidDel="003F0687">
          <w:rPr>
            <w:rFonts w:ascii="Calibri" w:eastAsia="SimSun" w:hAnsi="Calibri"/>
            <w:b w:val="0"/>
            <w:sz w:val="22"/>
            <w:szCs w:val="22"/>
            <w:lang w:val="en-AU" w:eastAsia="en-AU"/>
          </w:rPr>
          <w:tab/>
        </w:r>
        <w:r w:rsidRPr="00BB7A2C" w:rsidDel="003F0687">
          <w:rPr>
            <w:rStyle w:val="Hyperlink"/>
          </w:rPr>
          <w:delText>Open issues</w:delText>
        </w:r>
        <w:r w:rsidDel="003F0687">
          <w:rPr>
            <w:webHidden/>
          </w:rPr>
          <w:tab/>
          <w:delText>26</w:delText>
        </w:r>
      </w:del>
    </w:p>
    <w:p w:rsidR="00F737EF" w:rsidDel="003F0687" w:rsidRDefault="00F737EF">
      <w:pPr>
        <w:pStyle w:val="TOC1"/>
        <w:rPr>
          <w:del w:id="485" w:author="fastwin" w:date="2009-01-23T11:34:00Z"/>
          <w:rFonts w:ascii="Calibri" w:eastAsia="SimSun" w:hAnsi="Calibri"/>
          <w:b w:val="0"/>
          <w:sz w:val="22"/>
          <w:szCs w:val="22"/>
          <w:lang w:val="en-AU" w:eastAsia="en-AU"/>
        </w:rPr>
      </w:pPr>
      <w:del w:id="486" w:author="fastwin" w:date="2009-01-23T11:34:00Z">
        <w:r w:rsidRPr="006511A9" w:rsidDel="003F0687">
          <w:delText>Table of Contents</w:delText>
        </w:r>
        <w:r w:rsidDel="003F0687">
          <w:rPr>
            <w:webHidden/>
          </w:rPr>
          <w:tab/>
          <w:delText>2</w:delText>
        </w:r>
      </w:del>
    </w:p>
    <w:p w:rsidR="00F737EF" w:rsidDel="003F0687" w:rsidRDefault="00F737EF">
      <w:pPr>
        <w:pStyle w:val="TOC1"/>
        <w:rPr>
          <w:del w:id="487" w:author="fastwin" w:date="2009-01-23T11:34:00Z"/>
          <w:rFonts w:ascii="Calibri" w:eastAsia="SimSun" w:hAnsi="Calibri"/>
          <w:b w:val="0"/>
          <w:sz w:val="22"/>
          <w:szCs w:val="22"/>
          <w:lang w:val="en-AU" w:eastAsia="en-AU"/>
        </w:rPr>
      </w:pPr>
      <w:del w:id="488" w:author="fastwin" w:date="2009-01-23T11:34:00Z">
        <w:r w:rsidRPr="006511A9" w:rsidDel="003F0687">
          <w:delText>Figures</w:delText>
        </w:r>
        <w:r w:rsidDel="003F0687">
          <w:rPr>
            <w:webHidden/>
          </w:rPr>
          <w:tab/>
          <w:delText>4</w:delText>
        </w:r>
      </w:del>
    </w:p>
    <w:p w:rsidR="00F737EF" w:rsidDel="003F0687" w:rsidRDefault="00F737EF">
      <w:pPr>
        <w:pStyle w:val="TOC1"/>
        <w:rPr>
          <w:del w:id="489" w:author="fastwin" w:date="2009-01-23T11:34:00Z"/>
          <w:rFonts w:ascii="Calibri" w:eastAsia="SimSun" w:hAnsi="Calibri"/>
          <w:b w:val="0"/>
          <w:sz w:val="22"/>
          <w:szCs w:val="22"/>
          <w:lang w:val="en-AU" w:eastAsia="en-AU"/>
        </w:rPr>
      </w:pPr>
      <w:del w:id="490" w:author="fastwin" w:date="2009-01-23T11:34:00Z">
        <w:r w:rsidRPr="006511A9" w:rsidDel="003F0687">
          <w:delText>Document Details</w:delText>
        </w:r>
        <w:r w:rsidDel="003F0687">
          <w:rPr>
            <w:webHidden/>
          </w:rPr>
          <w:tab/>
          <w:delText>5</w:delText>
        </w:r>
      </w:del>
    </w:p>
    <w:p w:rsidR="00F737EF" w:rsidDel="003F0687" w:rsidRDefault="00F737EF">
      <w:pPr>
        <w:pStyle w:val="TOC2"/>
        <w:rPr>
          <w:del w:id="491" w:author="fastwin" w:date="2009-01-23T11:34:00Z"/>
          <w:rFonts w:ascii="Calibri" w:eastAsia="SimSun" w:hAnsi="Calibri"/>
          <w:sz w:val="22"/>
          <w:szCs w:val="22"/>
          <w:lang w:val="en-AU" w:eastAsia="en-AU"/>
        </w:rPr>
      </w:pPr>
      <w:del w:id="492" w:author="fastwin" w:date="2009-01-23T11:34:00Z">
        <w:r w:rsidRPr="006511A9" w:rsidDel="003F0687">
          <w:delText>Revision History</w:delText>
        </w:r>
        <w:r w:rsidDel="003F0687">
          <w:rPr>
            <w:webHidden/>
          </w:rPr>
          <w:tab/>
          <w:delText>5</w:delText>
        </w:r>
      </w:del>
    </w:p>
    <w:p w:rsidR="00F737EF" w:rsidDel="003F0687" w:rsidRDefault="00F737EF">
      <w:pPr>
        <w:pStyle w:val="TOC2"/>
        <w:rPr>
          <w:del w:id="493" w:author="fastwin" w:date="2009-01-23T11:34:00Z"/>
          <w:rFonts w:ascii="Calibri" w:eastAsia="SimSun" w:hAnsi="Calibri"/>
          <w:sz w:val="22"/>
          <w:szCs w:val="22"/>
          <w:lang w:val="en-AU" w:eastAsia="en-AU"/>
        </w:rPr>
      </w:pPr>
      <w:del w:id="494" w:author="fastwin" w:date="2009-01-23T11:34:00Z">
        <w:r w:rsidRPr="006511A9" w:rsidDel="003F0687">
          <w:delText>References</w:delText>
        </w:r>
        <w:r w:rsidDel="003F0687">
          <w:rPr>
            <w:webHidden/>
          </w:rPr>
          <w:tab/>
          <w:delText>5</w:delText>
        </w:r>
      </w:del>
    </w:p>
    <w:p w:rsidR="00F737EF" w:rsidDel="003F0687" w:rsidRDefault="00F737EF">
      <w:pPr>
        <w:pStyle w:val="TOC2"/>
        <w:rPr>
          <w:del w:id="495" w:author="fastwin" w:date="2009-01-23T11:34:00Z"/>
          <w:rFonts w:ascii="Calibri" w:eastAsia="SimSun" w:hAnsi="Calibri"/>
          <w:sz w:val="22"/>
          <w:szCs w:val="22"/>
          <w:lang w:val="en-AU" w:eastAsia="en-AU"/>
        </w:rPr>
      </w:pPr>
      <w:del w:id="496" w:author="fastwin" w:date="2009-01-23T11:34:00Z">
        <w:r w:rsidRPr="006511A9" w:rsidDel="003F0687">
          <w:delText>Scope</w:delText>
        </w:r>
        <w:r w:rsidDel="003F0687">
          <w:rPr>
            <w:webHidden/>
          </w:rPr>
          <w:tab/>
          <w:delText>6</w:delText>
        </w:r>
      </w:del>
    </w:p>
    <w:p w:rsidR="00F737EF" w:rsidDel="003F0687" w:rsidRDefault="00F737EF">
      <w:pPr>
        <w:pStyle w:val="TOC2"/>
        <w:rPr>
          <w:del w:id="497" w:author="fastwin" w:date="2009-01-23T11:34:00Z"/>
          <w:rFonts w:ascii="Calibri" w:eastAsia="SimSun" w:hAnsi="Calibri"/>
          <w:sz w:val="22"/>
          <w:szCs w:val="22"/>
          <w:lang w:val="en-AU" w:eastAsia="en-AU"/>
        </w:rPr>
      </w:pPr>
      <w:del w:id="498" w:author="fastwin" w:date="2009-01-23T11:34:00Z">
        <w:r w:rsidRPr="006511A9" w:rsidDel="003F0687">
          <w:delText>Location</w:delText>
        </w:r>
        <w:r w:rsidDel="003F0687">
          <w:rPr>
            <w:webHidden/>
          </w:rPr>
          <w:tab/>
          <w:delText>6</w:delText>
        </w:r>
      </w:del>
    </w:p>
    <w:p w:rsidR="00F737EF" w:rsidDel="003F0687" w:rsidRDefault="00F737EF">
      <w:pPr>
        <w:pStyle w:val="TOC1"/>
        <w:rPr>
          <w:del w:id="499" w:author="fastwin" w:date="2009-01-23T11:34:00Z"/>
          <w:rFonts w:ascii="Calibri" w:eastAsia="SimSun" w:hAnsi="Calibri"/>
          <w:b w:val="0"/>
          <w:sz w:val="22"/>
          <w:szCs w:val="22"/>
          <w:lang w:val="en-AU" w:eastAsia="en-AU"/>
        </w:rPr>
      </w:pPr>
      <w:del w:id="500" w:author="fastwin" w:date="2009-01-23T11:34:00Z">
        <w:r w:rsidRPr="006511A9" w:rsidDel="003F0687">
          <w:delText>1</w:delText>
        </w:r>
        <w:r w:rsidDel="003F0687">
          <w:rPr>
            <w:rFonts w:ascii="Calibri" w:eastAsia="SimSun" w:hAnsi="Calibri"/>
            <w:b w:val="0"/>
            <w:sz w:val="22"/>
            <w:szCs w:val="22"/>
            <w:lang w:val="en-AU" w:eastAsia="en-AU"/>
          </w:rPr>
          <w:tab/>
        </w:r>
        <w:r w:rsidRPr="006511A9" w:rsidDel="003F0687">
          <w:delText>Introduction</w:delText>
        </w:r>
        <w:r w:rsidDel="003F0687">
          <w:rPr>
            <w:webHidden/>
          </w:rPr>
          <w:tab/>
          <w:delText>7</w:delText>
        </w:r>
      </w:del>
    </w:p>
    <w:p w:rsidR="00F737EF" w:rsidDel="003F0687" w:rsidRDefault="00F737EF">
      <w:pPr>
        <w:pStyle w:val="TOC2"/>
        <w:tabs>
          <w:tab w:val="left" w:pos="1702"/>
        </w:tabs>
        <w:rPr>
          <w:del w:id="501" w:author="fastwin" w:date="2009-01-23T11:34:00Z"/>
          <w:rFonts w:ascii="Calibri" w:eastAsia="SimSun" w:hAnsi="Calibri"/>
          <w:sz w:val="22"/>
          <w:szCs w:val="22"/>
          <w:lang w:val="en-AU" w:eastAsia="en-AU"/>
        </w:rPr>
      </w:pPr>
      <w:del w:id="502" w:author="fastwin" w:date="2009-01-23T11:34:00Z">
        <w:r w:rsidRPr="006511A9" w:rsidDel="003F0687">
          <w:delText>1.1</w:delText>
        </w:r>
        <w:r w:rsidDel="003F0687">
          <w:rPr>
            <w:rFonts w:ascii="Calibri" w:eastAsia="SimSun" w:hAnsi="Calibri"/>
            <w:sz w:val="22"/>
            <w:szCs w:val="22"/>
            <w:lang w:val="en-AU" w:eastAsia="en-AU"/>
          </w:rPr>
          <w:tab/>
        </w:r>
        <w:r w:rsidRPr="006511A9" w:rsidDel="003F0687">
          <w:delText>Project Overview</w:delText>
        </w:r>
        <w:r w:rsidDel="003F0687">
          <w:rPr>
            <w:webHidden/>
          </w:rPr>
          <w:tab/>
          <w:delText>7</w:delText>
        </w:r>
      </w:del>
    </w:p>
    <w:p w:rsidR="00F737EF" w:rsidDel="003F0687" w:rsidRDefault="00F737EF">
      <w:pPr>
        <w:pStyle w:val="TOC1"/>
        <w:rPr>
          <w:del w:id="503" w:author="fastwin" w:date="2009-01-23T11:34:00Z"/>
          <w:rFonts w:ascii="Calibri" w:eastAsia="SimSun" w:hAnsi="Calibri"/>
          <w:b w:val="0"/>
          <w:sz w:val="22"/>
          <w:szCs w:val="22"/>
          <w:lang w:val="en-AU" w:eastAsia="en-AU"/>
        </w:rPr>
      </w:pPr>
      <w:del w:id="504" w:author="fastwin" w:date="2009-01-23T11:34:00Z">
        <w:r w:rsidRPr="006511A9" w:rsidDel="003F0687">
          <w:delText>2</w:delText>
        </w:r>
        <w:r w:rsidDel="003F0687">
          <w:rPr>
            <w:rFonts w:ascii="Calibri" w:eastAsia="SimSun" w:hAnsi="Calibri"/>
            <w:b w:val="0"/>
            <w:sz w:val="22"/>
            <w:szCs w:val="22"/>
            <w:lang w:val="en-AU" w:eastAsia="en-AU"/>
          </w:rPr>
          <w:tab/>
        </w:r>
        <w:r w:rsidRPr="006511A9" w:rsidDel="003F0687">
          <w:delText>Requirements and Constraints</w:delText>
        </w:r>
        <w:r w:rsidDel="003F0687">
          <w:rPr>
            <w:webHidden/>
          </w:rPr>
          <w:tab/>
          <w:delText>8</w:delText>
        </w:r>
      </w:del>
    </w:p>
    <w:p w:rsidR="00F737EF" w:rsidDel="003F0687" w:rsidRDefault="00F737EF">
      <w:pPr>
        <w:pStyle w:val="TOC2"/>
        <w:tabs>
          <w:tab w:val="left" w:pos="1702"/>
        </w:tabs>
        <w:rPr>
          <w:del w:id="505" w:author="fastwin" w:date="2009-01-23T11:34:00Z"/>
          <w:rFonts w:ascii="Calibri" w:eastAsia="SimSun" w:hAnsi="Calibri"/>
          <w:sz w:val="22"/>
          <w:szCs w:val="22"/>
          <w:lang w:val="en-AU" w:eastAsia="en-AU"/>
        </w:rPr>
      </w:pPr>
      <w:del w:id="506" w:author="fastwin" w:date="2009-01-23T11:34:00Z">
        <w:r w:rsidRPr="006511A9" w:rsidDel="003F0687">
          <w:delText>2.1</w:delText>
        </w:r>
        <w:r w:rsidDel="003F0687">
          <w:rPr>
            <w:rFonts w:ascii="Calibri" w:eastAsia="SimSun" w:hAnsi="Calibri"/>
            <w:sz w:val="22"/>
            <w:szCs w:val="22"/>
            <w:lang w:val="en-AU" w:eastAsia="en-AU"/>
          </w:rPr>
          <w:tab/>
        </w:r>
        <w:r w:rsidRPr="006511A9" w:rsidDel="003F0687">
          <w:delText>Crawling Requirements</w:delText>
        </w:r>
        <w:r w:rsidDel="003F0687">
          <w:rPr>
            <w:webHidden/>
          </w:rPr>
          <w:tab/>
          <w:delText>8</w:delText>
        </w:r>
      </w:del>
    </w:p>
    <w:p w:rsidR="00F737EF" w:rsidDel="003F0687" w:rsidRDefault="00F737EF">
      <w:pPr>
        <w:pStyle w:val="TOC2"/>
        <w:tabs>
          <w:tab w:val="left" w:pos="1702"/>
        </w:tabs>
        <w:rPr>
          <w:del w:id="507" w:author="fastwin" w:date="2009-01-23T11:34:00Z"/>
          <w:rFonts w:ascii="Calibri" w:eastAsia="SimSun" w:hAnsi="Calibri"/>
          <w:sz w:val="22"/>
          <w:szCs w:val="22"/>
          <w:lang w:val="en-AU" w:eastAsia="en-AU"/>
        </w:rPr>
      </w:pPr>
      <w:del w:id="508" w:author="fastwin" w:date="2009-01-23T11:34:00Z">
        <w:r w:rsidRPr="006511A9" w:rsidDel="003F0687">
          <w:delText>2.2</w:delText>
        </w:r>
        <w:r w:rsidDel="003F0687">
          <w:rPr>
            <w:rFonts w:ascii="Calibri" w:eastAsia="SimSun" w:hAnsi="Calibri"/>
            <w:sz w:val="22"/>
            <w:szCs w:val="22"/>
            <w:lang w:val="en-AU" w:eastAsia="en-AU"/>
          </w:rPr>
          <w:tab/>
        </w:r>
        <w:r w:rsidRPr="006511A9" w:rsidDel="003F0687">
          <w:delText>Search Requirements</w:delText>
        </w:r>
        <w:r w:rsidDel="003F0687">
          <w:rPr>
            <w:webHidden/>
          </w:rPr>
          <w:tab/>
          <w:delText>8</w:delText>
        </w:r>
      </w:del>
    </w:p>
    <w:p w:rsidR="00F737EF" w:rsidDel="003F0687" w:rsidRDefault="00F737EF">
      <w:pPr>
        <w:pStyle w:val="TOC2"/>
        <w:tabs>
          <w:tab w:val="left" w:pos="1702"/>
        </w:tabs>
        <w:rPr>
          <w:del w:id="509" w:author="fastwin" w:date="2009-01-23T11:34:00Z"/>
          <w:rFonts w:ascii="Calibri" w:eastAsia="SimSun" w:hAnsi="Calibri"/>
          <w:sz w:val="22"/>
          <w:szCs w:val="22"/>
          <w:lang w:val="en-AU" w:eastAsia="en-AU"/>
        </w:rPr>
      </w:pPr>
      <w:del w:id="510" w:author="fastwin" w:date="2009-01-23T11:34:00Z">
        <w:r w:rsidRPr="006511A9" w:rsidDel="003F0687">
          <w:delText>2.3</w:delText>
        </w:r>
        <w:r w:rsidDel="003F0687">
          <w:rPr>
            <w:rFonts w:ascii="Calibri" w:eastAsia="SimSun" w:hAnsi="Calibri"/>
            <w:sz w:val="22"/>
            <w:szCs w:val="22"/>
            <w:lang w:val="en-AU" w:eastAsia="en-AU"/>
          </w:rPr>
          <w:tab/>
        </w:r>
        <w:r w:rsidRPr="006511A9" w:rsidDel="003F0687">
          <w:delText>Product and Platform Details</w:delText>
        </w:r>
        <w:r w:rsidDel="003F0687">
          <w:rPr>
            <w:webHidden/>
          </w:rPr>
          <w:tab/>
          <w:delText>10</w:delText>
        </w:r>
      </w:del>
    </w:p>
    <w:p w:rsidR="00F737EF" w:rsidDel="003F0687" w:rsidRDefault="00F737EF">
      <w:pPr>
        <w:pStyle w:val="TOC2"/>
        <w:tabs>
          <w:tab w:val="left" w:pos="1702"/>
        </w:tabs>
        <w:rPr>
          <w:del w:id="511" w:author="fastwin" w:date="2009-01-23T11:34:00Z"/>
          <w:rFonts w:ascii="Calibri" w:eastAsia="SimSun" w:hAnsi="Calibri"/>
          <w:sz w:val="22"/>
          <w:szCs w:val="22"/>
          <w:lang w:val="en-AU" w:eastAsia="en-AU"/>
        </w:rPr>
      </w:pPr>
      <w:del w:id="512" w:author="fastwin" w:date="2009-01-23T11:34:00Z">
        <w:r w:rsidRPr="006511A9" w:rsidDel="003F0687">
          <w:delText>2.4</w:delText>
        </w:r>
        <w:r w:rsidDel="003F0687">
          <w:rPr>
            <w:rFonts w:ascii="Calibri" w:eastAsia="SimSun" w:hAnsi="Calibri"/>
            <w:sz w:val="22"/>
            <w:szCs w:val="22"/>
            <w:lang w:val="en-AU" w:eastAsia="en-AU"/>
          </w:rPr>
          <w:tab/>
        </w:r>
        <w:r w:rsidRPr="006511A9" w:rsidDel="003F0687">
          <w:delText>Custom Component Development</w:delText>
        </w:r>
        <w:r w:rsidDel="003F0687">
          <w:rPr>
            <w:webHidden/>
          </w:rPr>
          <w:tab/>
          <w:delText>10</w:delText>
        </w:r>
      </w:del>
    </w:p>
    <w:p w:rsidR="00F737EF" w:rsidDel="003F0687" w:rsidRDefault="00F737EF">
      <w:pPr>
        <w:pStyle w:val="TOC2"/>
        <w:tabs>
          <w:tab w:val="left" w:pos="1702"/>
        </w:tabs>
        <w:rPr>
          <w:del w:id="513" w:author="fastwin" w:date="2009-01-23T11:34:00Z"/>
          <w:rFonts w:ascii="Calibri" w:eastAsia="SimSun" w:hAnsi="Calibri"/>
          <w:sz w:val="22"/>
          <w:szCs w:val="22"/>
          <w:lang w:val="en-AU" w:eastAsia="en-AU"/>
        </w:rPr>
      </w:pPr>
      <w:del w:id="514" w:author="fastwin" w:date="2009-01-23T11:34:00Z">
        <w:r w:rsidRPr="006511A9" w:rsidDel="003F0687">
          <w:delText>2.5</w:delText>
        </w:r>
        <w:r w:rsidDel="003F0687">
          <w:rPr>
            <w:rFonts w:ascii="Calibri" w:eastAsia="SimSun" w:hAnsi="Calibri"/>
            <w:sz w:val="22"/>
            <w:szCs w:val="22"/>
            <w:lang w:val="en-AU" w:eastAsia="en-AU"/>
          </w:rPr>
          <w:tab/>
        </w:r>
        <w:r w:rsidRPr="006511A9" w:rsidDel="003F0687">
          <w:delText>External Product Dependencies</w:delText>
        </w:r>
        <w:r w:rsidDel="003F0687">
          <w:rPr>
            <w:webHidden/>
          </w:rPr>
          <w:tab/>
          <w:delText>10</w:delText>
        </w:r>
      </w:del>
    </w:p>
    <w:p w:rsidR="00F737EF" w:rsidDel="003F0687" w:rsidRDefault="00F737EF">
      <w:pPr>
        <w:pStyle w:val="TOC2"/>
        <w:tabs>
          <w:tab w:val="left" w:pos="1702"/>
        </w:tabs>
        <w:rPr>
          <w:del w:id="515" w:author="fastwin" w:date="2009-01-23T11:34:00Z"/>
          <w:rFonts w:ascii="Calibri" w:eastAsia="SimSun" w:hAnsi="Calibri"/>
          <w:sz w:val="22"/>
          <w:szCs w:val="22"/>
          <w:lang w:val="en-AU" w:eastAsia="en-AU"/>
        </w:rPr>
      </w:pPr>
      <w:del w:id="516" w:author="fastwin" w:date="2009-01-23T11:34:00Z">
        <w:r w:rsidRPr="006511A9" w:rsidDel="003F0687">
          <w:delText>2.6</w:delText>
        </w:r>
        <w:r w:rsidDel="003F0687">
          <w:rPr>
            <w:rFonts w:ascii="Calibri" w:eastAsia="SimSun" w:hAnsi="Calibri"/>
            <w:sz w:val="22"/>
            <w:szCs w:val="22"/>
            <w:lang w:val="en-AU" w:eastAsia="en-AU"/>
          </w:rPr>
          <w:tab/>
        </w:r>
        <w:r w:rsidRPr="006511A9" w:rsidDel="003F0687">
          <w:delText>Performance</w:delText>
        </w:r>
        <w:r w:rsidDel="003F0687">
          <w:rPr>
            <w:webHidden/>
          </w:rPr>
          <w:tab/>
          <w:delText>10</w:delText>
        </w:r>
      </w:del>
    </w:p>
    <w:p w:rsidR="00F737EF" w:rsidDel="003F0687" w:rsidRDefault="00F737EF">
      <w:pPr>
        <w:pStyle w:val="TOC2"/>
        <w:tabs>
          <w:tab w:val="left" w:pos="1702"/>
        </w:tabs>
        <w:rPr>
          <w:del w:id="517" w:author="fastwin" w:date="2009-01-23T11:34:00Z"/>
          <w:rFonts w:ascii="Calibri" w:eastAsia="SimSun" w:hAnsi="Calibri"/>
          <w:sz w:val="22"/>
          <w:szCs w:val="22"/>
          <w:lang w:val="en-AU" w:eastAsia="en-AU"/>
        </w:rPr>
      </w:pPr>
      <w:del w:id="518" w:author="fastwin" w:date="2009-01-23T11:34:00Z">
        <w:r w:rsidRPr="006511A9" w:rsidDel="003F0687">
          <w:delText>2.7</w:delText>
        </w:r>
        <w:r w:rsidDel="003F0687">
          <w:rPr>
            <w:rFonts w:ascii="Calibri" w:eastAsia="SimSun" w:hAnsi="Calibri"/>
            <w:sz w:val="22"/>
            <w:szCs w:val="22"/>
            <w:lang w:val="en-AU" w:eastAsia="en-AU"/>
          </w:rPr>
          <w:tab/>
        </w:r>
        <w:r w:rsidRPr="006511A9" w:rsidDel="003F0687">
          <w:delText>Assumptions</w:delText>
        </w:r>
        <w:r w:rsidDel="003F0687">
          <w:rPr>
            <w:webHidden/>
          </w:rPr>
          <w:tab/>
          <w:delText>11</w:delText>
        </w:r>
      </w:del>
    </w:p>
    <w:p w:rsidR="00F737EF" w:rsidDel="003F0687" w:rsidRDefault="00F737EF">
      <w:pPr>
        <w:pStyle w:val="TOC1"/>
        <w:rPr>
          <w:del w:id="519" w:author="fastwin" w:date="2009-01-23T11:34:00Z"/>
          <w:rFonts w:ascii="Calibri" w:eastAsia="SimSun" w:hAnsi="Calibri"/>
          <w:b w:val="0"/>
          <w:sz w:val="22"/>
          <w:szCs w:val="22"/>
          <w:lang w:val="en-AU" w:eastAsia="en-AU"/>
        </w:rPr>
      </w:pPr>
      <w:del w:id="520" w:author="fastwin" w:date="2009-01-23T11:34:00Z">
        <w:r w:rsidRPr="006511A9" w:rsidDel="003F0687">
          <w:delText>3</w:delText>
        </w:r>
        <w:r w:rsidDel="003F0687">
          <w:rPr>
            <w:rFonts w:ascii="Calibri" w:eastAsia="SimSun" w:hAnsi="Calibri"/>
            <w:b w:val="0"/>
            <w:sz w:val="22"/>
            <w:szCs w:val="22"/>
            <w:lang w:val="en-AU" w:eastAsia="en-AU"/>
          </w:rPr>
          <w:tab/>
        </w:r>
        <w:r w:rsidRPr="006511A9" w:rsidDel="003F0687">
          <w:delText>System Design</w:delText>
        </w:r>
        <w:r w:rsidDel="003F0687">
          <w:rPr>
            <w:webHidden/>
          </w:rPr>
          <w:tab/>
          <w:delText>12</w:delText>
        </w:r>
      </w:del>
    </w:p>
    <w:p w:rsidR="00F737EF" w:rsidDel="003F0687" w:rsidRDefault="00F737EF">
      <w:pPr>
        <w:pStyle w:val="TOC2"/>
        <w:tabs>
          <w:tab w:val="left" w:pos="1702"/>
        </w:tabs>
        <w:rPr>
          <w:del w:id="521" w:author="fastwin" w:date="2009-01-23T11:34:00Z"/>
          <w:rFonts w:ascii="Calibri" w:eastAsia="SimSun" w:hAnsi="Calibri"/>
          <w:sz w:val="22"/>
          <w:szCs w:val="22"/>
          <w:lang w:val="en-AU" w:eastAsia="en-AU"/>
        </w:rPr>
      </w:pPr>
      <w:del w:id="522" w:author="fastwin" w:date="2009-01-23T11:34:00Z">
        <w:r w:rsidRPr="006511A9" w:rsidDel="003F0687">
          <w:delText>3.1</w:delText>
        </w:r>
        <w:r w:rsidDel="003F0687">
          <w:rPr>
            <w:rFonts w:ascii="Calibri" w:eastAsia="SimSun" w:hAnsi="Calibri"/>
            <w:sz w:val="22"/>
            <w:szCs w:val="22"/>
            <w:lang w:val="en-AU" w:eastAsia="en-AU"/>
          </w:rPr>
          <w:tab/>
        </w:r>
        <w:r w:rsidRPr="006511A9" w:rsidDel="003F0687">
          <w:delText>System Architecture</w:delText>
        </w:r>
        <w:r w:rsidDel="003F0687">
          <w:rPr>
            <w:webHidden/>
          </w:rPr>
          <w:tab/>
          <w:delText>12</w:delText>
        </w:r>
      </w:del>
    </w:p>
    <w:p w:rsidR="00F737EF" w:rsidDel="003F0687" w:rsidRDefault="00F737EF">
      <w:pPr>
        <w:pStyle w:val="TOC2"/>
        <w:tabs>
          <w:tab w:val="left" w:pos="1702"/>
        </w:tabs>
        <w:rPr>
          <w:del w:id="523" w:author="fastwin" w:date="2009-01-23T11:34:00Z"/>
          <w:rFonts w:ascii="Calibri" w:eastAsia="SimSun" w:hAnsi="Calibri"/>
          <w:sz w:val="22"/>
          <w:szCs w:val="22"/>
          <w:lang w:val="en-AU" w:eastAsia="en-AU"/>
        </w:rPr>
      </w:pPr>
      <w:del w:id="524" w:author="fastwin" w:date="2009-01-23T11:34:00Z">
        <w:r w:rsidRPr="006511A9" w:rsidDel="003F0687">
          <w:delText>3.2</w:delText>
        </w:r>
        <w:r w:rsidDel="003F0687">
          <w:rPr>
            <w:rFonts w:ascii="Calibri" w:eastAsia="SimSun" w:hAnsi="Calibri"/>
            <w:sz w:val="22"/>
            <w:szCs w:val="22"/>
            <w:lang w:val="en-AU" w:eastAsia="en-AU"/>
          </w:rPr>
          <w:tab/>
        </w:r>
        <w:r w:rsidRPr="006511A9" w:rsidDel="003F0687">
          <w:delText>Logical Architecture</w:delText>
        </w:r>
        <w:r w:rsidDel="003F0687">
          <w:rPr>
            <w:webHidden/>
          </w:rPr>
          <w:tab/>
          <w:delText>13</w:delText>
        </w:r>
      </w:del>
    </w:p>
    <w:p w:rsidR="00F737EF" w:rsidDel="003F0687" w:rsidRDefault="00F737EF">
      <w:pPr>
        <w:pStyle w:val="TOC2"/>
        <w:tabs>
          <w:tab w:val="left" w:pos="1702"/>
        </w:tabs>
        <w:rPr>
          <w:del w:id="525" w:author="fastwin" w:date="2009-01-23T11:34:00Z"/>
          <w:rFonts w:ascii="Calibri" w:eastAsia="SimSun" w:hAnsi="Calibri"/>
          <w:sz w:val="22"/>
          <w:szCs w:val="22"/>
          <w:lang w:val="en-AU" w:eastAsia="en-AU"/>
        </w:rPr>
      </w:pPr>
      <w:del w:id="526" w:author="fastwin" w:date="2009-01-23T11:34:00Z">
        <w:r w:rsidRPr="006511A9" w:rsidDel="003F0687">
          <w:delText>3.3</w:delText>
        </w:r>
        <w:r w:rsidDel="003F0687">
          <w:rPr>
            <w:rFonts w:ascii="Calibri" w:eastAsia="SimSun" w:hAnsi="Calibri"/>
            <w:sz w:val="22"/>
            <w:szCs w:val="22"/>
            <w:lang w:val="en-AU" w:eastAsia="en-AU"/>
          </w:rPr>
          <w:tab/>
        </w:r>
        <w:r w:rsidRPr="006511A9" w:rsidDel="003F0687">
          <w:delText>Crawler Management</w:delText>
        </w:r>
        <w:r w:rsidDel="003F0687">
          <w:rPr>
            <w:webHidden/>
          </w:rPr>
          <w:tab/>
          <w:delText>14</w:delText>
        </w:r>
      </w:del>
    </w:p>
    <w:p w:rsidR="00F737EF" w:rsidDel="003F0687" w:rsidRDefault="00F737EF">
      <w:pPr>
        <w:pStyle w:val="TOC3"/>
        <w:rPr>
          <w:del w:id="527" w:author="fastwin" w:date="2009-01-23T11:34:00Z"/>
          <w:rFonts w:ascii="Calibri" w:eastAsia="SimSun" w:hAnsi="Calibri"/>
          <w:sz w:val="22"/>
          <w:szCs w:val="22"/>
          <w:lang w:val="en-AU" w:eastAsia="en-AU"/>
        </w:rPr>
      </w:pPr>
      <w:del w:id="528" w:author="fastwin" w:date="2009-01-23T11:34:00Z">
        <w:r w:rsidRPr="006511A9" w:rsidDel="003F0687">
          <w:delText>3.3.1</w:delText>
        </w:r>
        <w:r w:rsidDel="003F0687">
          <w:rPr>
            <w:rFonts w:ascii="Calibri" w:eastAsia="SimSun" w:hAnsi="Calibri"/>
            <w:sz w:val="22"/>
            <w:szCs w:val="22"/>
            <w:lang w:val="en-AU" w:eastAsia="en-AU"/>
          </w:rPr>
          <w:tab/>
        </w:r>
        <w:r w:rsidRPr="006511A9" w:rsidDel="003F0687">
          <w:delText>Start New Crawling Cycle</w:delText>
        </w:r>
        <w:r w:rsidDel="003F0687">
          <w:rPr>
            <w:webHidden/>
          </w:rPr>
          <w:tab/>
          <w:delText>14</w:delText>
        </w:r>
      </w:del>
    </w:p>
    <w:p w:rsidR="00F737EF" w:rsidDel="003F0687" w:rsidRDefault="00F737EF">
      <w:pPr>
        <w:pStyle w:val="TOC3"/>
        <w:rPr>
          <w:del w:id="529" w:author="fastwin" w:date="2009-01-23T11:34:00Z"/>
          <w:rFonts w:ascii="Calibri" w:eastAsia="SimSun" w:hAnsi="Calibri"/>
          <w:sz w:val="22"/>
          <w:szCs w:val="22"/>
          <w:lang w:val="en-AU" w:eastAsia="en-AU"/>
        </w:rPr>
      </w:pPr>
      <w:del w:id="530" w:author="fastwin" w:date="2009-01-23T11:34:00Z">
        <w:r w:rsidRPr="006511A9" w:rsidDel="003F0687">
          <w:delText>3.3.2</w:delText>
        </w:r>
        <w:r w:rsidDel="003F0687">
          <w:rPr>
            <w:rFonts w:ascii="Calibri" w:eastAsia="SimSun" w:hAnsi="Calibri"/>
            <w:sz w:val="22"/>
            <w:szCs w:val="22"/>
            <w:lang w:val="en-AU" w:eastAsia="en-AU"/>
          </w:rPr>
          <w:tab/>
        </w:r>
        <w:r w:rsidRPr="006511A9" w:rsidDel="003F0687">
          <w:delText>Resume Crawling</w:delText>
        </w:r>
        <w:r w:rsidDel="003F0687">
          <w:rPr>
            <w:webHidden/>
          </w:rPr>
          <w:tab/>
          <w:delText>15</w:delText>
        </w:r>
      </w:del>
    </w:p>
    <w:p w:rsidR="00F737EF" w:rsidDel="003F0687" w:rsidRDefault="00F737EF">
      <w:pPr>
        <w:pStyle w:val="TOC3"/>
        <w:rPr>
          <w:del w:id="531" w:author="fastwin" w:date="2009-01-23T11:34:00Z"/>
          <w:rFonts w:ascii="Calibri" w:eastAsia="SimSun" w:hAnsi="Calibri"/>
          <w:sz w:val="22"/>
          <w:szCs w:val="22"/>
          <w:lang w:val="en-AU" w:eastAsia="en-AU"/>
        </w:rPr>
      </w:pPr>
      <w:del w:id="532" w:author="fastwin" w:date="2009-01-23T11:34:00Z">
        <w:r w:rsidRPr="006511A9" w:rsidDel="003F0687">
          <w:delText>3.3.3</w:delText>
        </w:r>
        <w:r w:rsidDel="003F0687">
          <w:rPr>
            <w:rFonts w:ascii="Calibri" w:eastAsia="SimSun" w:hAnsi="Calibri"/>
            <w:sz w:val="22"/>
            <w:szCs w:val="22"/>
            <w:lang w:val="en-AU" w:eastAsia="en-AU"/>
          </w:rPr>
          <w:tab/>
        </w:r>
        <w:r w:rsidRPr="006511A9" w:rsidDel="003F0687">
          <w:delText>Stop/Pause Crawling</w:delText>
        </w:r>
        <w:r w:rsidDel="003F0687">
          <w:rPr>
            <w:webHidden/>
          </w:rPr>
          <w:tab/>
          <w:delText>15</w:delText>
        </w:r>
      </w:del>
    </w:p>
    <w:p w:rsidR="00F737EF" w:rsidDel="003F0687" w:rsidRDefault="00F737EF">
      <w:pPr>
        <w:pStyle w:val="TOC3"/>
        <w:rPr>
          <w:del w:id="533" w:author="fastwin" w:date="2009-01-23T11:34:00Z"/>
          <w:rFonts w:ascii="Calibri" w:eastAsia="SimSun" w:hAnsi="Calibri"/>
          <w:sz w:val="22"/>
          <w:szCs w:val="22"/>
          <w:lang w:val="en-AU" w:eastAsia="en-AU"/>
        </w:rPr>
      </w:pPr>
      <w:del w:id="534" w:author="fastwin" w:date="2009-01-23T11:34:00Z">
        <w:r w:rsidRPr="006511A9" w:rsidDel="003F0687">
          <w:delText>3.3.4</w:delText>
        </w:r>
        <w:r w:rsidDel="003F0687">
          <w:rPr>
            <w:rFonts w:ascii="Calibri" w:eastAsia="SimSun" w:hAnsi="Calibri"/>
            <w:sz w:val="22"/>
            <w:szCs w:val="22"/>
            <w:lang w:val="en-AU" w:eastAsia="en-AU"/>
          </w:rPr>
          <w:tab/>
        </w:r>
        <w:r w:rsidRPr="006511A9" w:rsidDel="003F0687">
          <w:delText>Update Crawler Configuration</w:delText>
        </w:r>
        <w:r w:rsidDel="003F0687">
          <w:rPr>
            <w:webHidden/>
          </w:rPr>
          <w:tab/>
          <w:delText>15</w:delText>
        </w:r>
      </w:del>
    </w:p>
    <w:p w:rsidR="00F737EF" w:rsidDel="003F0687" w:rsidRDefault="00F737EF">
      <w:pPr>
        <w:pStyle w:val="TOC3"/>
        <w:rPr>
          <w:del w:id="535" w:author="fastwin" w:date="2009-01-23T11:34:00Z"/>
          <w:rFonts w:ascii="Calibri" w:eastAsia="SimSun" w:hAnsi="Calibri"/>
          <w:sz w:val="22"/>
          <w:szCs w:val="22"/>
          <w:lang w:val="en-AU" w:eastAsia="en-AU"/>
        </w:rPr>
      </w:pPr>
      <w:del w:id="536" w:author="fastwin" w:date="2009-01-23T11:34:00Z">
        <w:r w:rsidRPr="006511A9" w:rsidDel="003F0687">
          <w:delText>3.3.5</w:delText>
        </w:r>
        <w:r w:rsidDel="003F0687">
          <w:rPr>
            <w:rFonts w:ascii="Calibri" w:eastAsia="SimSun" w:hAnsi="Calibri"/>
            <w:sz w:val="22"/>
            <w:szCs w:val="22"/>
            <w:lang w:val="en-AU" w:eastAsia="en-AU"/>
          </w:rPr>
          <w:tab/>
        </w:r>
        <w:r w:rsidRPr="006511A9" w:rsidDel="003F0687">
          <w:delText>Crawling Statistics</w:delText>
        </w:r>
        <w:r w:rsidDel="003F0687">
          <w:rPr>
            <w:webHidden/>
          </w:rPr>
          <w:tab/>
          <w:delText>15</w:delText>
        </w:r>
      </w:del>
    </w:p>
    <w:p w:rsidR="00F737EF" w:rsidDel="003F0687" w:rsidRDefault="00F737EF">
      <w:pPr>
        <w:pStyle w:val="TOC2"/>
        <w:tabs>
          <w:tab w:val="left" w:pos="1702"/>
        </w:tabs>
        <w:rPr>
          <w:del w:id="537" w:author="fastwin" w:date="2009-01-23T11:34:00Z"/>
          <w:rFonts w:ascii="Calibri" w:eastAsia="SimSun" w:hAnsi="Calibri"/>
          <w:sz w:val="22"/>
          <w:szCs w:val="22"/>
          <w:lang w:val="en-AU" w:eastAsia="en-AU"/>
        </w:rPr>
      </w:pPr>
      <w:del w:id="538" w:author="fastwin" w:date="2009-01-23T11:34:00Z">
        <w:r w:rsidRPr="006511A9" w:rsidDel="003F0687">
          <w:delText>3.4</w:delText>
        </w:r>
        <w:r w:rsidDel="003F0687">
          <w:rPr>
            <w:rFonts w:ascii="Calibri" w:eastAsia="SimSun" w:hAnsi="Calibri"/>
            <w:sz w:val="22"/>
            <w:szCs w:val="22"/>
            <w:lang w:val="en-AU" w:eastAsia="en-AU"/>
          </w:rPr>
          <w:tab/>
        </w:r>
        <w:r w:rsidRPr="006511A9" w:rsidDel="003F0687">
          <w:delText>Sources and Data Feeds</w:delText>
        </w:r>
        <w:r w:rsidDel="003F0687">
          <w:rPr>
            <w:webHidden/>
          </w:rPr>
          <w:tab/>
          <w:delText>15</w:delText>
        </w:r>
      </w:del>
    </w:p>
    <w:p w:rsidR="00F737EF" w:rsidDel="003F0687" w:rsidRDefault="00F737EF">
      <w:pPr>
        <w:pStyle w:val="TOC2"/>
        <w:tabs>
          <w:tab w:val="left" w:pos="1702"/>
        </w:tabs>
        <w:rPr>
          <w:del w:id="539" w:author="fastwin" w:date="2009-01-23T11:34:00Z"/>
          <w:rFonts w:ascii="Calibri" w:eastAsia="SimSun" w:hAnsi="Calibri"/>
          <w:sz w:val="22"/>
          <w:szCs w:val="22"/>
          <w:lang w:val="en-AU" w:eastAsia="en-AU"/>
        </w:rPr>
      </w:pPr>
      <w:del w:id="540" w:author="fastwin" w:date="2009-01-23T11:34:00Z">
        <w:r w:rsidRPr="006511A9" w:rsidDel="003F0687">
          <w:delText>3.5</w:delText>
        </w:r>
        <w:r w:rsidDel="003F0687">
          <w:rPr>
            <w:rFonts w:ascii="Calibri" w:eastAsia="SimSun" w:hAnsi="Calibri"/>
            <w:sz w:val="22"/>
            <w:szCs w:val="22"/>
            <w:lang w:val="en-AU" w:eastAsia="en-AU"/>
          </w:rPr>
          <w:tab/>
        </w:r>
        <w:r w:rsidRPr="006511A9" w:rsidDel="003F0687">
          <w:delText>Collections</w:delText>
        </w:r>
        <w:r w:rsidDel="003F0687">
          <w:rPr>
            <w:webHidden/>
          </w:rPr>
          <w:tab/>
          <w:delText>16</w:delText>
        </w:r>
      </w:del>
    </w:p>
    <w:p w:rsidR="00F737EF" w:rsidDel="003F0687" w:rsidRDefault="00F737EF">
      <w:pPr>
        <w:pStyle w:val="TOC2"/>
        <w:tabs>
          <w:tab w:val="left" w:pos="1702"/>
        </w:tabs>
        <w:rPr>
          <w:del w:id="541" w:author="fastwin" w:date="2009-01-23T11:34:00Z"/>
          <w:rFonts w:ascii="Calibri" w:eastAsia="SimSun" w:hAnsi="Calibri"/>
          <w:sz w:val="22"/>
          <w:szCs w:val="22"/>
          <w:lang w:val="en-AU" w:eastAsia="en-AU"/>
        </w:rPr>
      </w:pPr>
      <w:del w:id="542" w:author="fastwin" w:date="2009-01-23T11:34:00Z">
        <w:r w:rsidRPr="006511A9" w:rsidDel="003F0687">
          <w:delText>3.6</w:delText>
        </w:r>
        <w:r w:rsidDel="003F0687">
          <w:rPr>
            <w:rFonts w:ascii="Calibri" w:eastAsia="SimSun" w:hAnsi="Calibri"/>
            <w:sz w:val="22"/>
            <w:szCs w:val="22"/>
            <w:lang w:val="en-AU" w:eastAsia="en-AU"/>
          </w:rPr>
          <w:tab/>
        </w:r>
        <w:r w:rsidRPr="006511A9" w:rsidDel="003F0687">
          <w:delText>Document Processing</w:delText>
        </w:r>
        <w:r w:rsidDel="003F0687">
          <w:rPr>
            <w:webHidden/>
          </w:rPr>
          <w:tab/>
          <w:delText>16</w:delText>
        </w:r>
      </w:del>
    </w:p>
    <w:p w:rsidR="00F737EF" w:rsidDel="003F0687" w:rsidRDefault="00F737EF">
      <w:pPr>
        <w:pStyle w:val="TOC3"/>
        <w:rPr>
          <w:del w:id="543" w:author="fastwin" w:date="2009-01-23T11:34:00Z"/>
          <w:rFonts w:ascii="Calibri" w:eastAsia="SimSun" w:hAnsi="Calibri"/>
          <w:sz w:val="22"/>
          <w:szCs w:val="22"/>
          <w:lang w:val="en-AU" w:eastAsia="en-AU"/>
        </w:rPr>
      </w:pPr>
      <w:del w:id="544" w:author="fastwin" w:date="2009-01-23T11:34:00Z">
        <w:r w:rsidRPr="006511A9" w:rsidDel="003F0687">
          <w:delText>3.6.1</w:delText>
        </w:r>
        <w:r w:rsidDel="003F0687">
          <w:rPr>
            <w:rFonts w:ascii="Calibri" w:eastAsia="SimSun" w:hAnsi="Calibri"/>
            <w:sz w:val="22"/>
            <w:szCs w:val="22"/>
            <w:lang w:val="en-AU" w:eastAsia="en-AU"/>
          </w:rPr>
          <w:tab/>
        </w:r>
        <w:r w:rsidRPr="006511A9" w:rsidDel="003F0687">
          <w:delText>NewslinkSimilarFinder</w:delText>
        </w:r>
        <w:r w:rsidDel="003F0687">
          <w:rPr>
            <w:webHidden/>
          </w:rPr>
          <w:tab/>
          <w:delText>20</w:delText>
        </w:r>
      </w:del>
    </w:p>
    <w:p w:rsidR="00F737EF" w:rsidDel="003F0687" w:rsidRDefault="00F737EF">
      <w:pPr>
        <w:pStyle w:val="TOC3"/>
        <w:rPr>
          <w:del w:id="545" w:author="fastwin" w:date="2009-01-23T11:34:00Z"/>
          <w:rFonts w:ascii="Calibri" w:eastAsia="SimSun" w:hAnsi="Calibri"/>
          <w:sz w:val="22"/>
          <w:szCs w:val="22"/>
          <w:lang w:val="en-AU" w:eastAsia="en-AU"/>
        </w:rPr>
      </w:pPr>
      <w:del w:id="546" w:author="fastwin" w:date="2009-01-23T11:34:00Z">
        <w:r w:rsidRPr="006511A9" w:rsidDel="003F0687">
          <w:delText>3.6.2</w:delText>
        </w:r>
        <w:r w:rsidDel="003F0687">
          <w:rPr>
            <w:rFonts w:ascii="Calibri" w:eastAsia="SimSun" w:hAnsi="Calibri"/>
            <w:sz w:val="22"/>
            <w:szCs w:val="22"/>
            <w:lang w:val="en-AU" w:eastAsia="en-AU"/>
          </w:rPr>
          <w:tab/>
        </w:r>
        <w:r w:rsidRPr="006511A9" w:rsidDel="003F0687">
          <w:delText>SimilarityComparer</w:delText>
        </w:r>
        <w:r w:rsidDel="003F0687">
          <w:rPr>
            <w:webHidden/>
          </w:rPr>
          <w:tab/>
          <w:delText>20</w:delText>
        </w:r>
      </w:del>
    </w:p>
    <w:p w:rsidR="00F737EF" w:rsidDel="003F0687" w:rsidRDefault="00F737EF">
      <w:pPr>
        <w:pStyle w:val="TOC2"/>
        <w:tabs>
          <w:tab w:val="left" w:pos="1702"/>
        </w:tabs>
        <w:rPr>
          <w:del w:id="547" w:author="fastwin" w:date="2009-01-23T11:34:00Z"/>
          <w:rFonts w:ascii="Calibri" w:eastAsia="SimSun" w:hAnsi="Calibri"/>
          <w:sz w:val="22"/>
          <w:szCs w:val="22"/>
          <w:lang w:val="en-AU" w:eastAsia="en-AU"/>
        </w:rPr>
      </w:pPr>
      <w:del w:id="548" w:author="fastwin" w:date="2009-01-23T11:34:00Z">
        <w:r w:rsidRPr="006511A9" w:rsidDel="003F0687">
          <w:delText>3.7</w:delText>
        </w:r>
        <w:r w:rsidDel="003F0687">
          <w:rPr>
            <w:rFonts w:ascii="Calibri" w:eastAsia="SimSun" w:hAnsi="Calibri"/>
            <w:sz w:val="22"/>
            <w:szCs w:val="22"/>
            <w:lang w:val="en-AU" w:eastAsia="en-AU"/>
          </w:rPr>
          <w:tab/>
        </w:r>
        <w:r w:rsidRPr="006511A9" w:rsidDel="003F0687">
          <w:delText>Queries and Updates</w:delText>
        </w:r>
        <w:r w:rsidDel="003F0687">
          <w:rPr>
            <w:webHidden/>
          </w:rPr>
          <w:tab/>
          <w:delText>20</w:delText>
        </w:r>
      </w:del>
    </w:p>
    <w:p w:rsidR="00F737EF" w:rsidDel="003F0687" w:rsidRDefault="00F737EF">
      <w:pPr>
        <w:pStyle w:val="TOC1"/>
        <w:rPr>
          <w:del w:id="549" w:author="fastwin" w:date="2009-01-23T11:34:00Z"/>
          <w:rFonts w:ascii="Calibri" w:eastAsia="SimSun" w:hAnsi="Calibri"/>
          <w:b w:val="0"/>
          <w:sz w:val="22"/>
          <w:szCs w:val="22"/>
          <w:lang w:val="en-AU" w:eastAsia="en-AU"/>
        </w:rPr>
      </w:pPr>
      <w:del w:id="550" w:author="fastwin" w:date="2009-01-23T11:34:00Z">
        <w:r w:rsidRPr="006511A9" w:rsidDel="003F0687">
          <w:delText>4</w:delText>
        </w:r>
        <w:r w:rsidDel="003F0687">
          <w:rPr>
            <w:rFonts w:ascii="Calibri" w:eastAsia="SimSun" w:hAnsi="Calibri"/>
            <w:b w:val="0"/>
            <w:sz w:val="22"/>
            <w:szCs w:val="22"/>
            <w:lang w:val="en-AU" w:eastAsia="en-AU"/>
          </w:rPr>
          <w:tab/>
        </w:r>
        <w:r w:rsidRPr="006511A9" w:rsidDel="003F0687">
          <w:delText>Environments and Infrastructure</w:delText>
        </w:r>
        <w:r w:rsidDel="003F0687">
          <w:rPr>
            <w:webHidden/>
          </w:rPr>
          <w:tab/>
          <w:delText>22</w:delText>
        </w:r>
      </w:del>
    </w:p>
    <w:p w:rsidR="00F737EF" w:rsidDel="003F0687" w:rsidRDefault="00F737EF">
      <w:pPr>
        <w:pStyle w:val="TOC2"/>
        <w:tabs>
          <w:tab w:val="left" w:pos="1702"/>
        </w:tabs>
        <w:rPr>
          <w:del w:id="551" w:author="fastwin" w:date="2009-01-23T11:34:00Z"/>
          <w:rFonts w:ascii="Calibri" w:eastAsia="SimSun" w:hAnsi="Calibri"/>
          <w:sz w:val="22"/>
          <w:szCs w:val="22"/>
          <w:lang w:val="en-AU" w:eastAsia="en-AU"/>
        </w:rPr>
      </w:pPr>
      <w:del w:id="552" w:author="fastwin" w:date="2009-01-23T11:34:00Z">
        <w:r w:rsidRPr="006511A9" w:rsidDel="003F0687">
          <w:delText>4.1</w:delText>
        </w:r>
        <w:r w:rsidDel="003F0687">
          <w:rPr>
            <w:rFonts w:ascii="Calibri" w:eastAsia="SimSun" w:hAnsi="Calibri"/>
            <w:sz w:val="22"/>
            <w:szCs w:val="22"/>
            <w:lang w:val="en-AU" w:eastAsia="en-AU"/>
          </w:rPr>
          <w:tab/>
        </w:r>
        <w:r w:rsidRPr="006511A9" w:rsidDel="003F0687">
          <w:delText>Remote Access</w:delText>
        </w:r>
        <w:r w:rsidDel="003F0687">
          <w:rPr>
            <w:webHidden/>
          </w:rPr>
          <w:tab/>
          <w:delText>22</w:delText>
        </w:r>
      </w:del>
    </w:p>
    <w:p w:rsidR="00F737EF" w:rsidDel="003F0687" w:rsidRDefault="00F737EF">
      <w:pPr>
        <w:pStyle w:val="TOC2"/>
        <w:tabs>
          <w:tab w:val="left" w:pos="1702"/>
        </w:tabs>
        <w:rPr>
          <w:del w:id="553" w:author="fastwin" w:date="2009-01-23T11:34:00Z"/>
          <w:rFonts w:ascii="Calibri" w:eastAsia="SimSun" w:hAnsi="Calibri"/>
          <w:sz w:val="22"/>
          <w:szCs w:val="22"/>
          <w:lang w:val="en-AU" w:eastAsia="en-AU"/>
        </w:rPr>
      </w:pPr>
      <w:del w:id="554" w:author="fastwin" w:date="2009-01-23T11:34:00Z">
        <w:r w:rsidRPr="006511A9" w:rsidDel="003F0687">
          <w:delText>4.2</w:delText>
        </w:r>
        <w:r w:rsidDel="003F0687">
          <w:rPr>
            <w:rFonts w:ascii="Calibri" w:eastAsia="SimSun" w:hAnsi="Calibri"/>
            <w:sz w:val="22"/>
            <w:szCs w:val="22"/>
            <w:lang w:val="en-AU" w:eastAsia="en-AU"/>
          </w:rPr>
          <w:tab/>
        </w:r>
        <w:r w:rsidRPr="006511A9" w:rsidDel="003F0687">
          <w:delText>Production Environment</w:delText>
        </w:r>
        <w:r w:rsidDel="003F0687">
          <w:rPr>
            <w:webHidden/>
          </w:rPr>
          <w:tab/>
          <w:delText>22</w:delText>
        </w:r>
      </w:del>
    </w:p>
    <w:p w:rsidR="00F737EF" w:rsidDel="003F0687" w:rsidRDefault="00F737EF">
      <w:pPr>
        <w:pStyle w:val="TOC2"/>
        <w:tabs>
          <w:tab w:val="left" w:pos="1702"/>
        </w:tabs>
        <w:rPr>
          <w:del w:id="555" w:author="fastwin" w:date="2009-01-23T11:34:00Z"/>
          <w:rFonts w:ascii="Calibri" w:eastAsia="SimSun" w:hAnsi="Calibri"/>
          <w:sz w:val="22"/>
          <w:szCs w:val="22"/>
          <w:lang w:val="en-AU" w:eastAsia="en-AU"/>
        </w:rPr>
      </w:pPr>
      <w:del w:id="556" w:author="fastwin" w:date="2009-01-23T11:34:00Z">
        <w:r w:rsidRPr="006511A9" w:rsidDel="003F0687">
          <w:delText>4.3</w:delText>
        </w:r>
        <w:r w:rsidDel="003F0687">
          <w:rPr>
            <w:rFonts w:ascii="Calibri" w:eastAsia="SimSun" w:hAnsi="Calibri"/>
            <w:sz w:val="22"/>
            <w:szCs w:val="22"/>
            <w:lang w:val="en-AU" w:eastAsia="en-AU"/>
          </w:rPr>
          <w:tab/>
        </w:r>
        <w:r w:rsidRPr="006511A9" w:rsidDel="003F0687">
          <w:delText>Production Infrastructure</w:delText>
        </w:r>
        <w:r w:rsidDel="003F0687">
          <w:rPr>
            <w:webHidden/>
          </w:rPr>
          <w:tab/>
          <w:delText>22</w:delText>
        </w:r>
      </w:del>
    </w:p>
    <w:p w:rsidR="00F737EF" w:rsidDel="003F0687" w:rsidRDefault="00F737EF">
      <w:pPr>
        <w:pStyle w:val="TOC1"/>
        <w:rPr>
          <w:del w:id="557" w:author="fastwin" w:date="2009-01-23T11:34:00Z"/>
          <w:rFonts w:ascii="Calibri" w:eastAsia="SimSun" w:hAnsi="Calibri"/>
          <w:b w:val="0"/>
          <w:sz w:val="22"/>
          <w:szCs w:val="22"/>
          <w:lang w:val="en-AU" w:eastAsia="en-AU"/>
        </w:rPr>
      </w:pPr>
      <w:del w:id="558" w:author="fastwin" w:date="2009-01-23T11:34:00Z">
        <w:r w:rsidRPr="006511A9" w:rsidDel="003F0687">
          <w:delText>5</w:delText>
        </w:r>
        <w:r w:rsidDel="003F0687">
          <w:rPr>
            <w:rFonts w:ascii="Calibri" w:eastAsia="SimSun" w:hAnsi="Calibri"/>
            <w:b w:val="0"/>
            <w:sz w:val="22"/>
            <w:szCs w:val="22"/>
            <w:lang w:val="en-AU" w:eastAsia="en-AU"/>
          </w:rPr>
          <w:tab/>
        </w:r>
        <w:r w:rsidRPr="006511A9" w:rsidDel="003F0687">
          <w:delText>Open issues</w:delText>
        </w:r>
        <w:r w:rsidDel="003F0687">
          <w:rPr>
            <w:webHidden/>
          </w:rPr>
          <w:tab/>
          <w:delText>23</w:delText>
        </w:r>
      </w:del>
    </w:p>
    <w:p w:rsidR="00F737EF" w:rsidRPr="00BA7BE4" w:rsidRDefault="00F737EF">
      <w:pPr>
        <w:pStyle w:val="BodyText"/>
        <w:rPr>
          <w:rStyle w:val="Hyperlink"/>
          <w:b/>
          <w:lang w:val="en-US"/>
        </w:rPr>
      </w:pPr>
      <w:r w:rsidRPr="00BA7BE4">
        <w:rPr>
          <w:rStyle w:val="Hyperlink"/>
          <w:b/>
        </w:rPr>
        <w:fldChar w:fldCharType="end"/>
      </w:r>
    </w:p>
    <w:p w:rsidR="00F737EF" w:rsidRPr="00BA7BE4" w:rsidRDefault="00F737EF" w:rsidP="001F1A5B">
      <w:pPr>
        <w:pStyle w:val="Heading1"/>
        <w:numPr>
          <w:ilvl w:val="0"/>
          <w:numId w:val="0"/>
        </w:numPr>
        <w:rPr>
          <w:lang w:val="en-US"/>
        </w:rPr>
      </w:pPr>
      <w:bookmarkStart w:id="559" w:name="_Figures"/>
      <w:bookmarkStart w:id="560" w:name="_Toc220993837"/>
      <w:bookmarkEnd w:id="559"/>
      <w:r w:rsidRPr="00BA7BE4">
        <w:rPr>
          <w:lang w:val="en-US"/>
        </w:rPr>
        <w:t>Figures</w:t>
      </w:r>
      <w:bookmarkEnd w:id="560"/>
    </w:p>
    <w:p w:rsidR="00F737EF" w:rsidRPr="00BA7BE4" w:rsidRDefault="00F737EF">
      <w:pPr>
        <w:pStyle w:val="BodyText"/>
        <w:rPr>
          <w:rStyle w:val="Hyperlink"/>
          <w:b/>
          <w:lang w:val="en-US"/>
        </w:rPr>
      </w:pPr>
    </w:p>
    <w:p w:rsidR="00F737EF" w:rsidRDefault="00F737EF">
      <w:pPr>
        <w:pStyle w:val="TableofFigures"/>
        <w:numPr>
          <w:ins w:id="561" w:author="fastwin" w:date="2009-01-23T11:35:00Z"/>
        </w:numPr>
        <w:rPr>
          <w:ins w:id="562" w:author="fastwin" w:date="2009-01-23T11:35:00Z"/>
          <w:rFonts w:eastAsia="SimSun"/>
          <w:noProof/>
          <w:sz w:val="24"/>
          <w:szCs w:val="24"/>
          <w:lang w:eastAsia="zh-CN"/>
        </w:rPr>
      </w:pPr>
      <w:r w:rsidRPr="00BA7BE4">
        <w:fldChar w:fldCharType="begin"/>
      </w:r>
      <w:r w:rsidRPr="00BA7BE4">
        <w:instrText xml:space="preserve"> TOC \h \z \c "Figure" </w:instrText>
      </w:r>
      <w:r w:rsidRPr="00BA7BE4">
        <w:fldChar w:fldCharType="separate"/>
      </w:r>
      <w:ins w:id="563" w:author="fastwin" w:date="2009-01-23T11:35:00Z">
        <w:r w:rsidRPr="009D0967">
          <w:rPr>
            <w:rStyle w:val="Hyperlink"/>
            <w:noProof/>
          </w:rPr>
          <w:fldChar w:fldCharType="begin"/>
        </w:r>
        <w:r w:rsidRPr="009D0967">
          <w:rPr>
            <w:rStyle w:val="Hyperlink"/>
            <w:noProof/>
          </w:rPr>
          <w:instrText xml:space="preserve"> </w:instrText>
        </w:r>
        <w:r>
          <w:rPr>
            <w:noProof/>
          </w:rPr>
          <w:instrText>HYPERLINK \l "_Toc220473857"</w:instrText>
        </w:r>
        <w:r w:rsidRPr="009D0967">
          <w:rPr>
            <w:rStyle w:val="Hyperlink"/>
            <w:noProof/>
          </w:rPr>
          <w:instrText xml:space="preserve"> </w:instrText>
        </w:r>
      </w:ins>
      <w:r>
        <w:rPr>
          <w:noProof/>
        </w:rPr>
      </w:r>
      <w:ins w:id="564" w:author="fastwin" w:date="2009-01-23T11:35:00Z">
        <w:r w:rsidRPr="009D0967">
          <w:rPr>
            <w:rStyle w:val="Hyperlink"/>
            <w:noProof/>
          </w:rPr>
          <w:fldChar w:fldCharType="separate"/>
        </w:r>
        <w:r w:rsidRPr="009D0967">
          <w:rPr>
            <w:rStyle w:val="Hyperlink"/>
            <w:noProof/>
          </w:rPr>
          <w:t>Figure 1 System Architecture</w:t>
        </w:r>
        <w:r>
          <w:rPr>
            <w:noProof/>
            <w:webHidden/>
          </w:rPr>
          <w:tab/>
        </w:r>
        <w:r>
          <w:rPr>
            <w:noProof/>
            <w:webHidden/>
          </w:rPr>
          <w:fldChar w:fldCharType="begin"/>
        </w:r>
        <w:r>
          <w:rPr>
            <w:noProof/>
            <w:webHidden/>
          </w:rPr>
          <w:instrText xml:space="preserve"> PAGEREF _Toc220473857 \h </w:instrText>
        </w:r>
      </w:ins>
      <w:r>
        <w:rPr>
          <w:noProof/>
        </w:rPr>
      </w:r>
      <w:ins w:id="565" w:author="fastwin" w:date="2009-01-23T11:35:00Z">
        <w:r>
          <w:rPr>
            <w:noProof/>
            <w:webHidden/>
          </w:rPr>
          <w:fldChar w:fldCharType="separate"/>
        </w:r>
      </w:ins>
      <w:ins w:id="566" w:author="fastwin" w:date="2009-01-29T12:00:00Z">
        <w:r>
          <w:rPr>
            <w:noProof/>
            <w:webHidden/>
          </w:rPr>
          <w:t>3</w:t>
        </w:r>
      </w:ins>
      <w:ins w:id="567" w:author="fastwin" w:date="2009-01-23T11:35:00Z">
        <w:r>
          <w:rPr>
            <w:noProof/>
            <w:webHidden/>
          </w:rPr>
          <w:fldChar w:fldCharType="end"/>
        </w:r>
        <w:r w:rsidRPr="009D0967">
          <w:rPr>
            <w:rStyle w:val="Hyperlink"/>
            <w:noProof/>
          </w:rPr>
          <w:fldChar w:fldCharType="end"/>
        </w:r>
      </w:ins>
    </w:p>
    <w:p w:rsidR="00F737EF" w:rsidRDefault="00F737EF">
      <w:pPr>
        <w:pStyle w:val="TableofFigures"/>
        <w:numPr>
          <w:ins w:id="568" w:author="fastwin" w:date="2009-01-23T11:35:00Z"/>
        </w:numPr>
        <w:rPr>
          <w:ins w:id="569" w:author="fastwin" w:date="2009-01-23T11:35:00Z"/>
          <w:rFonts w:eastAsia="SimSun"/>
          <w:noProof/>
          <w:sz w:val="24"/>
          <w:szCs w:val="24"/>
          <w:lang w:eastAsia="zh-CN"/>
        </w:rPr>
      </w:pPr>
      <w:ins w:id="570" w:author="fastwin" w:date="2009-01-23T11:35:00Z">
        <w:r w:rsidRPr="009D0967">
          <w:rPr>
            <w:rStyle w:val="Hyperlink"/>
            <w:noProof/>
          </w:rPr>
          <w:fldChar w:fldCharType="begin"/>
        </w:r>
        <w:r w:rsidRPr="009D0967">
          <w:rPr>
            <w:rStyle w:val="Hyperlink"/>
            <w:noProof/>
          </w:rPr>
          <w:instrText xml:space="preserve"> </w:instrText>
        </w:r>
        <w:r>
          <w:rPr>
            <w:noProof/>
          </w:rPr>
          <w:instrText>HYPERLINK \l "_Toc220473858"</w:instrText>
        </w:r>
        <w:r w:rsidRPr="009D0967">
          <w:rPr>
            <w:rStyle w:val="Hyperlink"/>
            <w:noProof/>
          </w:rPr>
          <w:instrText xml:space="preserve"> </w:instrText>
        </w:r>
      </w:ins>
      <w:r>
        <w:rPr>
          <w:noProof/>
        </w:rPr>
      </w:r>
      <w:ins w:id="571" w:author="fastwin" w:date="2009-01-23T11:35:00Z">
        <w:r w:rsidRPr="009D0967">
          <w:rPr>
            <w:rStyle w:val="Hyperlink"/>
            <w:noProof/>
          </w:rPr>
          <w:fldChar w:fldCharType="separate"/>
        </w:r>
        <w:r w:rsidRPr="009D0967">
          <w:rPr>
            <w:rStyle w:val="Hyperlink"/>
            <w:noProof/>
          </w:rPr>
          <w:t>Figure 2 Logical Architecture</w:t>
        </w:r>
        <w:r>
          <w:rPr>
            <w:noProof/>
            <w:webHidden/>
          </w:rPr>
          <w:tab/>
        </w:r>
        <w:r>
          <w:rPr>
            <w:noProof/>
            <w:webHidden/>
          </w:rPr>
          <w:fldChar w:fldCharType="begin"/>
        </w:r>
        <w:r>
          <w:rPr>
            <w:noProof/>
            <w:webHidden/>
          </w:rPr>
          <w:instrText xml:space="preserve"> PAGEREF _Toc220473858 \h </w:instrText>
        </w:r>
      </w:ins>
      <w:r>
        <w:rPr>
          <w:noProof/>
        </w:rPr>
      </w:r>
      <w:ins w:id="572" w:author="fastwin" w:date="2009-01-23T11:35:00Z">
        <w:r>
          <w:rPr>
            <w:noProof/>
            <w:webHidden/>
          </w:rPr>
          <w:fldChar w:fldCharType="separate"/>
        </w:r>
      </w:ins>
      <w:ins w:id="573" w:author="fastwin" w:date="2009-01-29T12:00:00Z">
        <w:r>
          <w:rPr>
            <w:noProof/>
            <w:webHidden/>
          </w:rPr>
          <w:t>3</w:t>
        </w:r>
      </w:ins>
      <w:ins w:id="574" w:author="fastwin" w:date="2009-01-23T11:35:00Z">
        <w:r>
          <w:rPr>
            <w:noProof/>
            <w:webHidden/>
          </w:rPr>
          <w:fldChar w:fldCharType="end"/>
        </w:r>
        <w:r w:rsidRPr="009D0967">
          <w:rPr>
            <w:rStyle w:val="Hyperlink"/>
            <w:noProof/>
          </w:rPr>
          <w:fldChar w:fldCharType="end"/>
        </w:r>
      </w:ins>
    </w:p>
    <w:p w:rsidR="00F737EF" w:rsidDel="003F0687" w:rsidRDefault="00F737EF">
      <w:pPr>
        <w:pStyle w:val="TableofFigures"/>
        <w:rPr>
          <w:del w:id="575" w:author="fastwin" w:date="2009-01-23T11:35:00Z"/>
          <w:rFonts w:ascii="Calibri" w:eastAsia="SimSun" w:hAnsi="Calibri"/>
          <w:noProof/>
          <w:szCs w:val="22"/>
          <w:lang w:val="en-AU" w:eastAsia="en-AU"/>
        </w:rPr>
      </w:pPr>
      <w:del w:id="576" w:author="fastwin" w:date="2009-01-23T11:35:00Z">
        <w:r w:rsidRPr="003F0687" w:rsidDel="003F0687">
          <w:rPr>
            <w:rStyle w:val="Hyperlink"/>
            <w:noProof/>
          </w:rPr>
          <w:delText>Figure 1 System Architecture</w:delText>
        </w:r>
        <w:r w:rsidDel="003F0687">
          <w:rPr>
            <w:noProof/>
            <w:webHidden/>
          </w:rPr>
          <w:tab/>
        </w:r>
      </w:del>
      <w:del w:id="577" w:author="fastwin" w:date="2009-01-23T11:20:00Z">
        <w:r w:rsidDel="00ED14A0">
          <w:rPr>
            <w:noProof/>
            <w:webHidden/>
          </w:rPr>
          <w:delText>13</w:delText>
        </w:r>
      </w:del>
    </w:p>
    <w:p w:rsidR="00F737EF" w:rsidDel="003F0687" w:rsidRDefault="00F737EF">
      <w:pPr>
        <w:pStyle w:val="TableofFigures"/>
        <w:rPr>
          <w:del w:id="578" w:author="fastwin" w:date="2009-01-23T11:35:00Z"/>
          <w:rFonts w:ascii="Calibri" w:eastAsia="SimSun" w:hAnsi="Calibri"/>
          <w:noProof/>
          <w:szCs w:val="22"/>
          <w:lang w:val="en-AU" w:eastAsia="en-AU"/>
        </w:rPr>
      </w:pPr>
      <w:del w:id="579" w:author="fastwin" w:date="2009-01-23T11:35:00Z">
        <w:r w:rsidRPr="003F0687" w:rsidDel="003F0687">
          <w:rPr>
            <w:rStyle w:val="Hyperlink"/>
            <w:noProof/>
          </w:rPr>
          <w:delText>Figure 2 Logical Architecture</w:delText>
        </w:r>
        <w:r w:rsidDel="003F0687">
          <w:rPr>
            <w:noProof/>
            <w:webHidden/>
          </w:rPr>
          <w:tab/>
        </w:r>
      </w:del>
      <w:del w:id="580" w:author="fastwin" w:date="2009-01-23T11:20:00Z">
        <w:r w:rsidDel="00ED14A0">
          <w:rPr>
            <w:noProof/>
            <w:webHidden/>
          </w:rPr>
          <w:delText>14</w:delText>
        </w:r>
      </w:del>
    </w:p>
    <w:p w:rsidR="00F737EF" w:rsidDel="003F0687" w:rsidRDefault="00F737EF">
      <w:pPr>
        <w:pStyle w:val="TableofFigures"/>
        <w:rPr>
          <w:del w:id="581" w:author="fastwin" w:date="2009-01-23T11:35:00Z"/>
          <w:rFonts w:ascii="Calibri" w:eastAsia="SimSun" w:hAnsi="Calibri"/>
          <w:noProof/>
          <w:szCs w:val="22"/>
          <w:lang w:val="en-AU" w:eastAsia="en-AU"/>
        </w:rPr>
      </w:pPr>
      <w:del w:id="582" w:author="fastwin" w:date="2009-01-23T11:35:00Z">
        <w:r w:rsidRPr="00BB7A2C" w:rsidDel="003F0687">
          <w:rPr>
            <w:rStyle w:val="Hyperlink"/>
            <w:noProof/>
          </w:rPr>
          <w:delText>Figure 1 System Architecture</w:delText>
        </w:r>
        <w:r w:rsidDel="003F0687">
          <w:rPr>
            <w:noProof/>
            <w:webHidden/>
          </w:rPr>
          <w:tab/>
          <w:delText>13</w:delText>
        </w:r>
      </w:del>
    </w:p>
    <w:p w:rsidR="00F737EF" w:rsidDel="003F0687" w:rsidRDefault="00F737EF">
      <w:pPr>
        <w:pStyle w:val="TableofFigures"/>
        <w:rPr>
          <w:del w:id="583" w:author="fastwin" w:date="2009-01-23T11:35:00Z"/>
          <w:rFonts w:ascii="Calibri" w:eastAsia="SimSun" w:hAnsi="Calibri"/>
          <w:noProof/>
          <w:szCs w:val="22"/>
          <w:lang w:val="en-AU" w:eastAsia="en-AU"/>
        </w:rPr>
      </w:pPr>
      <w:del w:id="584" w:author="fastwin" w:date="2009-01-23T11:35:00Z">
        <w:r w:rsidRPr="00BB7A2C" w:rsidDel="003F0687">
          <w:rPr>
            <w:rStyle w:val="Hyperlink"/>
            <w:noProof/>
          </w:rPr>
          <w:delText>Figure 2 Logical Architecture</w:delText>
        </w:r>
        <w:r w:rsidDel="003F0687">
          <w:rPr>
            <w:noProof/>
            <w:webHidden/>
          </w:rPr>
          <w:tab/>
          <w:delText>14</w:delText>
        </w:r>
      </w:del>
    </w:p>
    <w:p w:rsidR="00F737EF" w:rsidRPr="00BA7BE4" w:rsidRDefault="00F737EF">
      <w:pPr>
        <w:pStyle w:val="BodyText"/>
        <w:rPr>
          <w:lang w:val="en-US"/>
        </w:rPr>
      </w:pPr>
      <w:r w:rsidRPr="00BA7BE4">
        <w:fldChar w:fldCharType="end"/>
      </w:r>
    </w:p>
    <w:p w:rsidR="00F737EF" w:rsidRPr="00BA7BE4" w:rsidRDefault="00F737EF">
      <w:pPr>
        <w:pStyle w:val="Heading1"/>
        <w:numPr>
          <w:ilvl w:val="0"/>
          <w:numId w:val="0"/>
        </w:numPr>
        <w:rPr>
          <w:lang w:val="en-US"/>
        </w:rPr>
      </w:pPr>
      <w:bookmarkStart w:id="585" w:name="_Toc55282574"/>
      <w:bookmarkStart w:id="586" w:name="_Toc104554963"/>
      <w:bookmarkStart w:id="587" w:name="_Toc104555019"/>
      <w:bookmarkStart w:id="588" w:name="_Toc104555085"/>
      <w:bookmarkStart w:id="589" w:name="_Toc220993838"/>
      <w:bookmarkStart w:id="590" w:name="_Ref451745266"/>
      <w:bookmarkStart w:id="591" w:name="_Ref451745272"/>
      <w:r w:rsidRPr="00BA7BE4">
        <w:rPr>
          <w:lang w:val="en-US"/>
        </w:rPr>
        <w:t xml:space="preserve">Document </w:t>
      </w:r>
      <w:bookmarkEnd w:id="585"/>
      <w:r w:rsidRPr="00BA7BE4">
        <w:rPr>
          <w:lang w:val="en-US"/>
        </w:rPr>
        <w:t>Details</w:t>
      </w:r>
      <w:bookmarkEnd w:id="586"/>
      <w:bookmarkEnd w:id="587"/>
      <w:bookmarkEnd w:id="588"/>
      <w:bookmarkEnd w:id="589"/>
    </w:p>
    <w:p w:rsidR="00F737EF" w:rsidRPr="00BA7BE4" w:rsidRDefault="00F737EF">
      <w:pPr>
        <w:pStyle w:val="Heading2"/>
        <w:numPr>
          <w:ilvl w:val="0"/>
          <w:numId w:val="0"/>
        </w:numPr>
        <w:rPr>
          <w:lang w:val="en-US"/>
        </w:rPr>
      </w:pPr>
      <w:bookmarkStart w:id="592" w:name="_Toc104554964"/>
      <w:bookmarkStart w:id="593" w:name="_Toc104555020"/>
      <w:bookmarkStart w:id="594" w:name="_Toc104555086"/>
      <w:bookmarkStart w:id="595" w:name="_Toc220993839"/>
      <w:r w:rsidRPr="00BA7BE4">
        <w:rPr>
          <w:lang w:val="en-US"/>
        </w:rPr>
        <w:t>Revision History</w:t>
      </w:r>
      <w:bookmarkEnd w:id="592"/>
      <w:bookmarkEnd w:id="593"/>
      <w:bookmarkEnd w:id="594"/>
      <w:bookmarkEnd w:id="595"/>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1417"/>
        <w:gridCol w:w="4493"/>
        <w:gridCol w:w="1744"/>
      </w:tblGrid>
      <w:tr w:rsidR="00F737EF" w:rsidRPr="00BA7BE4">
        <w:tc>
          <w:tcPr>
            <w:tcW w:w="1134" w:type="dxa"/>
            <w:shd w:val="clear" w:color="auto" w:fill="FF9800"/>
          </w:tcPr>
          <w:p w:rsidR="00F737EF" w:rsidRPr="00BA7BE4" w:rsidRDefault="00F737EF">
            <w:pPr>
              <w:pStyle w:val="TableText"/>
              <w:rPr>
                <w:b/>
                <w:color w:val="FFFFFF"/>
              </w:rPr>
            </w:pPr>
            <w:r w:rsidRPr="00BA7BE4">
              <w:rPr>
                <w:b/>
                <w:color w:val="FFFFFF"/>
              </w:rPr>
              <w:t>Revision</w:t>
            </w:r>
          </w:p>
        </w:tc>
        <w:tc>
          <w:tcPr>
            <w:tcW w:w="1417" w:type="dxa"/>
            <w:shd w:val="clear" w:color="auto" w:fill="FF9800"/>
          </w:tcPr>
          <w:p w:rsidR="00F737EF" w:rsidRPr="00BA7BE4" w:rsidRDefault="00F737EF">
            <w:pPr>
              <w:pStyle w:val="TableText"/>
              <w:rPr>
                <w:b/>
                <w:color w:val="FFFFFF"/>
              </w:rPr>
            </w:pPr>
            <w:r w:rsidRPr="00BA7BE4">
              <w:rPr>
                <w:b/>
                <w:color w:val="FFFFFF"/>
              </w:rPr>
              <w:t>Date</w:t>
            </w:r>
          </w:p>
        </w:tc>
        <w:tc>
          <w:tcPr>
            <w:tcW w:w="4493" w:type="dxa"/>
            <w:shd w:val="clear" w:color="auto" w:fill="FF9800"/>
          </w:tcPr>
          <w:p w:rsidR="00F737EF" w:rsidRPr="00BA7BE4" w:rsidRDefault="00F737EF">
            <w:pPr>
              <w:pStyle w:val="TableText"/>
              <w:rPr>
                <w:b/>
                <w:color w:val="FFFFFF"/>
              </w:rPr>
            </w:pPr>
            <w:r w:rsidRPr="00BA7BE4">
              <w:rPr>
                <w:b/>
                <w:color w:val="FFFFFF"/>
              </w:rPr>
              <w:t>Comment</w:t>
            </w:r>
          </w:p>
        </w:tc>
        <w:tc>
          <w:tcPr>
            <w:tcW w:w="1744" w:type="dxa"/>
            <w:shd w:val="clear" w:color="auto" w:fill="FF9800"/>
          </w:tcPr>
          <w:p w:rsidR="00F737EF" w:rsidRPr="00BA7BE4" w:rsidRDefault="00F737EF">
            <w:pPr>
              <w:pStyle w:val="TableText"/>
              <w:rPr>
                <w:b/>
                <w:color w:val="FFFFFF"/>
              </w:rPr>
            </w:pPr>
            <w:r w:rsidRPr="00BA7BE4">
              <w:rPr>
                <w:b/>
                <w:color w:val="FFFFFF"/>
              </w:rPr>
              <w:t>Author</w:t>
            </w:r>
          </w:p>
        </w:tc>
      </w:tr>
      <w:tr w:rsidR="00F737EF" w:rsidRPr="00BA7BE4">
        <w:tc>
          <w:tcPr>
            <w:tcW w:w="1134" w:type="dxa"/>
          </w:tcPr>
          <w:p w:rsidR="00F737EF" w:rsidRPr="00BA7BE4" w:rsidRDefault="00F737EF">
            <w:pPr>
              <w:pStyle w:val="StyleTableText8pt"/>
              <w:jc w:val="center"/>
            </w:pPr>
            <w:r>
              <w:t>1.0</w:t>
            </w:r>
          </w:p>
        </w:tc>
        <w:tc>
          <w:tcPr>
            <w:tcW w:w="1417" w:type="dxa"/>
          </w:tcPr>
          <w:p w:rsidR="00F737EF" w:rsidRPr="00BA7BE4" w:rsidRDefault="00F737EF">
            <w:pPr>
              <w:pStyle w:val="StyleTableText8pt"/>
            </w:pPr>
            <w:r>
              <w:t>10-11-2008</w:t>
            </w:r>
          </w:p>
        </w:tc>
        <w:tc>
          <w:tcPr>
            <w:tcW w:w="4493" w:type="dxa"/>
          </w:tcPr>
          <w:p w:rsidR="00F737EF" w:rsidRPr="00BA7BE4" w:rsidRDefault="00F737EF">
            <w:pPr>
              <w:pStyle w:val="StyleTableText8pt"/>
            </w:pPr>
            <w:r w:rsidRPr="00BA7BE4">
              <w:t>Initial draft</w:t>
            </w:r>
          </w:p>
        </w:tc>
        <w:tc>
          <w:tcPr>
            <w:tcW w:w="1744" w:type="dxa"/>
          </w:tcPr>
          <w:p w:rsidR="00F737EF" w:rsidRPr="00BA7BE4" w:rsidRDefault="00F737EF">
            <w:pPr>
              <w:pStyle w:val="StyleTableText8pt"/>
            </w:pPr>
            <w:r>
              <w:t>Lun Zhong</w:t>
            </w:r>
          </w:p>
        </w:tc>
      </w:tr>
      <w:tr w:rsidR="00F737EF" w:rsidRPr="00BA7BE4">
        <w:tc>
          <w:tcPr>
            <w:tcW w:w="1134" w:type="dxa"/>
          </w:tcPr>
          <w:p w:rsidR="00F737EF" w:rsidRPr="00BA7BE4" w:rsidRDefault="00F737EF">
            <w:pPr>
              <w:pStyle w:val="StyleTableText8pt"/>
              <w:jc w:val="center"/>
            </w:pPr>
            <w:r>
              <w:t>1.1</w:t>
            </w:r>
          </w:p>
        </w:tc>
        <w:tc>
          <w:tcPr>
            <w:tcW w:w="1417" w:type="dxa"/>
          </w:tcPr>
          <w:p w:rsidR="00F737EF" w:rsidRPr="00BA7BE4" w:rsidRDefault="00F737EF" w:rsidP="00C32F2C">
            <w:pPr>
              <w:pStyle w:val="StyleTableText8pt"/>
            </w:pPr>
            <w:r>
              <w:t>18-11-2008</w:t>
            </w:r>
          </w:p>
        </w:tc>
        <w:tc>
          <w:tcPr>
            <w:tcW w:w="4493" w:type="dxa"/>
          </w:tcPr>
          <w:p w:rsidR="00F737EF" w:rsidRPr="00BA7BE4" w:rsidRDefault="00F737EF" w:rsidP="001901FB">
            <w:pPr>
              <w:pStyle w:val="StyleTableText8pt"/>
            </w:pPr>
            <w:r>
              <w:t>Completed extra sections. Logical architecture changes.</w:t>
            </w:r>
          </w:p>
        </w:tc>
        <w:tc>
          <w:tcPr>
            <w:tcW w:w="1744" w:type="dxa"/>
          </w:tcPr>
          <w:p w:rsidR="00F737EF" w:rsidRPr="00BA7BE4" w:rsidRDefault="00F737EF" w:rsidP="00C32F2C">
            <w:pPr>
              <w:pStyle w:val="StyleTableText8pt"/>
            </w:pPr>
            <w:r>
              <w:t>Tim Hill</w:t>
            </w:r>
          </w:p>
        </w:tc>
      </w:tr>
      <w:tr w:rsidR="00F737EF" w:rsidRPr="00BA7BE4">
        <w:tc>
          <w:tcPr>
            <w:tcW w:w="1134" w:type="dxa"/>
          </w:tcPr>
          <w:p w:rsidR="00F737EF" w:rsidRDefault="00F737EF">
            <w:pPr>
              <w:pStyle w:val="StyleTableText8pt"/>
              <w:jc w:val="center"/>
            </w:pPr>
            <w:r>
              <w:t>1.2</w:t>
            </w:r>
          </w:p>
        </w:tc>
        <w:tc>
          <w:tcPr>
            <w:tcW w:w="1417" w:type="dxa"/>
          </w:tcPr>
          <w:p w:rsidR="00F737EF" w:rsidRDefault="00F737EF" w:rsidP="00C32F2C">
            <w:pPr>
              <w:pStyle w:val="StyleTableText8pt"/>
            </w:pPr>
            <w:r>
              <w:t>20-11-2008</w:t>
            </w:r>
          </w:p>
        </w:tc>
        <w:tc>
          <w:tcPr>
            <w:tcW w:w="4493" w:type="dxa"/>
          </w:tcPr>
          <w:p w:rsidR="00F737EF" w:rsidRPr="00BA7BE4" w:rsidRDefault="00F737EF">
            <w:pPr>
              <w:pStyle w:val="StyleTableText8pt"/>
            </w:pPr>
            <w:r>
              <w:t>Incorporated changes.</w:t>
            </w:r>
          </w:p>
        </w:tc>
        <w:tc>
          <w:tcPr>
            <w:tcW w:w="1744" w:type="dxa"/>
          </w:tcPr>
          <w:p w:rsidR="00F737EF" w:rsidRDefault="00F737EF" w:rsidP="00C32F2C">
            <w:pPr>
              <w:pStyle w:val="StyleTableText8pt"/>
            </w:pPr>
            <w:r>
              <w:t>Lun Zhong</w:t>
            </w:r>
          </w:p>
        </w:tc>
      </w:tr>
      <w:tr w:rsidR="00F737EF" w:rsidRPr="00BA7BE4">
        <w:tc>
          <w:tcPr>
            <w:tcW w:w="1134" w:type="dxa"/>
          </w:tcPr>
          <w:p w:rsidR="00F737EF" w:rsidRDefault="00F737EF">
            <w:pPr>
              <w:pStyle w:val="StyleTableText8pt"/>
              <w:jc w:val="center"/>
            </w:pPr>
            <w:r>
              <w:t>1.3</w:t>
            </w:r>
          </w:p>
        </w:tc>
        <w:tc>
          <w:tcPr>
            <w:tcW w:w="1417" w:type="dxa"/>
          </w:tcPr>
          <w:p w:rsidR="00F737EF" w:rsidRDefault="00F737EF" w:rsidP="00C32F2C">
            <w:pPr>
              <w:pStyle w:val="StyleTableText8pt"/>
            </w:pPr>
            <w:r>
              <w:t>21-11-2008</w:t>
            </w:r>
          </w:p>
        </w:tc>
        <w:tc>
          <w:tcPr>
            <w:tcW w:w="4493" w:type="dxa"/>
          </w:tcPr>
          <w:p w:rsidR="00F737EF" w:rsidRDefault="00F737EF">
            <w:pPr>
              <w:pStyle w:val="StyleTableText8pt"/>
            </w:pPr>
            <w:r>
              <w:t>Incorporated remaining changes and reviewed.</w:t>
            </w:r>
          </w:p>
        </w:tc>
        <w:tc>
          <w:tcPr>
            <w:tcW w:w="1744" w:type="dxa"/>
          </w:tcPr>
          <w:p w:rsidR="00F737EF" w:rsidRDefault="00F737EF" w:rsidP="00C32F2C">
            <w:pPr>
              <w:pStyle w:val="StyleTableText8pt"/>
            </w:pPr>
            <w:r>
              <w:t>Tim Hill</w:t>
            </w:r>
          </w:p>
        </w:tc>
      </w:tr>
      <w:tr w:rsidR="00F737EF" w:rsidRPr="00BA7BE4">
        <w:trPr>
          <w:ins w:id="596" w:author="Tim Hill" w:date="2008-12-03T23:54:00Z"/>
        </w:trPr>
        <w:tc>
          <w:tcPr>
            <w:tcW w:w="1134" w:type="dxa"/>
          </w:tcPr>
          <w:p w:rsidR="00F737EF" w:rsidRDefault="00F737EF">
            <w:pPr>
              <w:pStyle w:val="StyleTableText8pt"/>
              <w:jc w:val="center"/>
              <w:rPr>
                <w:ins w:id="597" w:author="Tim Hill" w:date="2008-12-03T23:54:00Z"/>
              </w:rPr>
            </w:pPr>
            <w:ins w:id="598" w:author="Tim Hill" w:date="2008-12-03T23:54:00Z">
              <w:r>
                <w:t>1.6</w:t>
              </w:r>
            </w:ins>
          </w:p>
        </w:tc>
        <w:tc>
          <w:tcPr>
            <w:tcW w:w="1417" w:type="dxa"/>
          </w:tcPr>
          <w:p w:rsidR="00F737EF" w:rsidRDefault="00F737EF" w:rsidP="00C32F2C">
            <w:pPr>
              <w:pStyle w:val="StyleTableText8pt"/>
              <w:rPr>
                <w:ins w:id="599" w:author="Tim Hill" w:date="2008-12-03T23:54:00Z"/>
              </w:rPr>
            </w:pPr>
            <w:ins w:id="600" w:author="Tim Hill" w:date="2008-12-03T23:54:00Z">
              <w:r>
                <w:t>1-12-2008</w:t>
              </w:r>
            </w:ins>
          </w:p>
        </w:tc>
        <w:tc>
          <w:tcPr>
            <w:tcW w:w="4493" w:type="dxa"/>
          </w:tcPr>
          <w:p w:rsidR="00F737EF" w:rsidRDefault="00F737EF">
            <w:pPr>
              <w:pStyle w:val="StyleTableText8pt"/>
              <w:rPr>
                <w:ins w:id="601" w:author="Tim Hill" w:date="2008-12-03T23:54:00Z"/>
              </w:rPr>
            </w:pPr>
            <w:ins w:id="602" w:author="Tim Hill" w:date="2008-12-03T23:54:00Z">
              <w:r>
                <w:t>Incorporated SPH feedback</w:t>
              </w:r>
            </w:ins>
          </w:p>
        </w:tc>
        <w:tc>
          <w:tcPr>
            <w:tcW w:w="1744" w:type="dxa"/>
          </w:tcPr>
          <w:p w:rsidR="00F737EF" w:rsidRDefault="00F737EF" w:rsidP="00C32F2C">
            <w:pPr>
              <w:pStyle w:val="StyleTableText8pt"/>
              <w:rPr>
                <w:ins w:id="603" w:author="Tim Hill" w:date="2008-12-03T23:54:00Z"/>
              </w:rPr>
            </w:pPr>
            <w:ins w:id="604" w:author="Tim Hill" w:date="2008-12-03T23:54:00Z">
              <w:r>
                <w:t>Tim Hill</w:t>
              </w:r>
            </w:ins>
          </w:p>
        </w:tc>
      </w:tr>
      <w:tr w:rsidR="00F737EF" w:rsidRPr="00BA7BE4">
        <w:trPr>
          <w:ins w:id="605" w:author="fastwin" w:date="2009-01-23T11:35:00Z"/>
        </w:trPr>
        <w:tc>
          <w:tcPr>
            <w:tcW w:w="1134" w:type="dxa"/>
          </w:tcPr>
          <w:p w:rsidR="00F737EF" w:rsidRDefault="00F737EF">
            <w:pPr>
              <w:pStyle w:val="StyleTableText8pt"/>
              <w:jc w:val="center"/>
              <w:rPr>
                <w:ins w:id="606" w:author="fastwin" w:date="2009-01-23T11:35:00Z"/>
              </w:rPr>
            </w:pPr>
            <w:ins w:id="607" w:author="fastwin" w:date="2009-01-23T11:35:00Z">
              <w:r>
                <w:t>1.7</w:t>
              </w:r>
            </w:ins>
          </w:p>
        </w:tc>
        <w:tc>
          <w:tcPr>
            <w:tcW w:w="1417" w:type="dxa"/>
          </w:tcPr>
          <w:p w:rsidR="00F737EF" w:rsidRDefault="00F737EF" w:rsidP="00C32F2C">
            <w:pPr>
              <w:pStyle w:val="StyleTableText8pt"/>
              <w:rPr>
                <w:ins w:id="608" w:author="fastwin" w:date="2009-01-23T11:35:00Z"/>
              </w:rPr>
            </w:pPr>
            <w:ins w:id="609" w:author="fastwin" w:date="2009-01-23T11:35:00Z">
              <w:r>
                <w:t>22-01-2009</w:t>
              </w:r>
            </w:ins>
          </w:p>
        </w:tc>
        <w:tc>
          <w:tcPr>
            <w:tcW w:w="4493" w:type="dxa"/>
          </w:tcPr>
          <w:p w:rsidR="00F737EF" w:rsidRDefault="00F737EF">
            <w:pPr>
              <w:pStyle w:val="StyleTableText8pt"/>
              <w:rPr>
                <w:ins w:id="610" w:author="fastwin" w:date="2009-01-23T11:35:00Z"/>
              </w:rPr>
            </w:pPr>
            <w:ins w:id="611" w:author="fastwin" w:date="2009-01-23T11:35:00Z">
              <w:r>
                <w:t>Incorporated the</w:t>
              </w:r>
            </w:ins>
            <w:ins w:id="612" w:author="fastwin" w:date="2009-01-23T11:36:00Z">
              <w:r>
                <w:t xml:space="preserve"> final</w:t>
              </w:r>
            </w:ins>
            <w:ins w:id="613" w:author="fastwin" w:date="2009-01-23T11:35:00Z">
              <w:r>
                <w:t xml:space="preserve"> pipeline/stages changes</w:t>
              </w:r>
            </w:ins>
          </w:p>
        </w:tc>
        <w:tc>
          <w:tcPr>
            <w:tcW w:w="1744" w:type="dxa"/>
          </w:tcPr>
          <w:p w:rsidR="00F737EF" w:rsidRDefault="00F737EF" w:rsidP="00C32F2C">
            <w:pPr>
              <w:pStyle w:val="StyleTableText8pt"/>
              <w:rPr>
                <w:ins w:id="614" w:author="fastwin" w:date="2009-01-23T11:35:00Z"/>
              </w:rPr>
            </w:pPr>
            <w:ins w:id="615" w:author="fastwin" w:date="2009-01-23T11:35:00Z">
              <w:r>
                <w:t>Lun Zhong</w:t>
              </w:r>
            </w:ins>
          </w:p>
        </w:tc>
      </w:tr>
    </w:tbl>
    <w:p w:rsidR="00F737EF" w:rsidRPr="00BA7BE4" w:rsidRDefault="00F737EF">
      <w:pPr>
        <w:pStyle w:val="Heading2"/>
        <w:numPr>
          <w:ilvl w:val="0"/>
          <w:numId w:val="0"/>
        </w:numPr>
        <w:rPr>
          <w:lang w:val="en-US"/>
        </w:rPr>
      </w:pPr>
      <w:bookmarkStart w:id="616" w:name="_Ref104225011"/>
      <w:bookmarkStart w:id="617" w:name="_Ref104225019"/>
      <w:bookmarkStart w:id="618" w:name="_Toc104554965"/>
      <w:bookmarkStart w:id="619" w:name="_Toc104555021"/>
      <w:bookmarkStart w:id="620" w:name="_Toc104555087"/>
      <w:bookmarkStart w:id="621" w:name="_Toc220993840"/>
      <w:bookmarkStart w:id="622" w:name="_Toc55282575"/>
      <w:r w:rsidRPr="00BA7BE4">
        <w:rPr>
          <w:lang w:val="en-US"/>
        </w:rPr>
        <w:t>References</w:t>
      </w:r>
      <w:bookmarkEnd w:id="616"/>
      <w:bookmarkEnd w:id="617"/>
      <w:bookmarkEnd w:id="618"/>
      <w:bookmarkEnd w:id="619"/>
      <w:bookmarkEnd w:id="620"/>
      <w:bookmarkEnd w:id="621"/>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92"/>
        <w:gridCol w:w="1276"/>
        <w:gridCol w:w="1701"/>
        <w:gridCol w:w="1559"/>
        <w:gridCol w:w="3260"/>
      </w:tblGrid>
      <w:tr w:rsidR="00F737EF" w:rsidRPr="00BA7BE4" w:rsidTr="00975E0E">
        <w:tc>
          <w:tcPr>
            <w:tcW w:w="992" w:type="dxa"/>
            <w:shd w:val="clear" w:color="auto" w:fill="FF9800"/>
          </w:tcPr>
          <w:p w:rsidR="00F737EF" w:rsidRPr="00BA7BE4" w:rsidRDefault="00F737EF">
            <w:pPr>
              <w:pStyle w:val="TableText"/>
              <w:rPr>
                <w:b/>
                <w:color w:val="FFFFFF"/>
              </w:rPr>
            </w:pPr>
            <w:r w:rsidRPr="00BA7BE4">
              <w:rPr>
                <w:b/>
                <w:color w:val="FFFFFF"/>
              </w:rPr>
              <w:t>Version</w:t>
            </w:r>
          </w:p>
        </w:tc>
        <w:tc>
          <w:tcPr>
            <w:tcW w:w="1276" w:type="dxa"/>
            <w:shd w:val="clear" w:color="auto" w:fill="FF9800"/>
          </w:tcPr>
          <w:p w:rsidR="00F737EF" w:rsidRPr="00BA7BE4" w:rsidRDefault="00F737EF">
            <w:pPr>
              <w:pStyle w:val="TableText"/>
              <w:rPr>
                <w:b/>
                <w:color w:val="FFFFFF"/>
              </w:rPr>
            </w:pPr>
            <w:r w:rsidRPr="00BA7BE4">
              <w:rPr>
                <w:b/>
                <w:color w:val="FFFFFF"/>
              </w:rPr>
              <w:t>Date</w:t>
            </w:r>
          </w:p>
        </w:tc>
        <w:tc>
          <w:tcPr>
            <w:tcW w:w="1701" w:type="dxa"/>
            <w:shd w:val="clear" w:color="auto" w:fill="FF9800"/>
          </w:tcPr>
          <w:p w:rsidR="00F737EF" w:rsidRPr="00BA7BE4" w:rsidRDefault="00F737EF">
            <w:pPr>
              <w:pStyle w:val="TableText"/>
              <w:rPr>
                <w:b/>
                <w:color w:val="FFFFFF"/>
              </w:rPr>
            </w:pPr>
            <w:r w:rsidRPr="00BA7BE4">
              <w:rPr>
                <w:b/>
                <w:color w:val="FFFFFF"/>
              </w:rPr>
              <w:t>Title</w:t>
            </w:r>
          </w:p>
        </w:tc>
        <w:tc>
          <w:tcPr>
            <w:tcW w:w="1559" w:type="dxa"/>
            <w:shd w:val="clear" w:color="auto" w:fill="FF9800"/>
          </w:tcPr>
          <w:p w:rsidR="00F737EF" w:rsidRPr="00BA7BE4" w:rsidRDefault="00F737EF">
            <w:pPr>
              <w:pStyle w:val="TableText"/>
              <w:rPr>
                <w:b/>
                <w:color w:val="FFFFFF"/>
              </w:rPr>
            </w:pPr>
            <w:r w:rsidRPr="00BA7BE4">
              <w:rPr>
                <w:b/>
                <w:color w:val="FFFFFF"/>
              </w:rPr>
              <w:t>Author</w:t>
            </w:r>
          </w:p>
        </w:tc>
        <w:tc>
          <w:tcPr>
            <w:tcW w:w="3260" w:type="dxa"/>
            <w:shd w:val="clear" w:color="auto" w:fill="FF9800"/>
          </w:tcPr>
          <w:p w:rsidR="00F737EF" w:rsidRPr="00BA7BE4" w:rsidRDefault="00F737EF">
            <w:pPr>
              <w:pStyle w:val="TableText"/>
              <w:rPr>
                <w:b/>
                <w:color w:val="FFFFFF"/>
              </w:rPr>
            </w:pPr>
            <w:r w:rsidRPr="00BA7BE4">
              <w:rPr>
                <w:b/>
                <w:color w:val="FFFFFF"/>
              </w:rPr>
              <w:t>Document</w:t>
            </w:r>
          </w:p>
        </w:tc>
      </w:tr>
      <w:tr w:rsidR="00F737EF" w:rsidRPr="00BA7BE4" w:rsidTr="00975E0E">
        <w:tc>
          <w:tcPr>
            <w:tcW w:w="992" w:type="dxa"/>
          </w:tcPr>
          <w:p w:rsidR="00F737EF" w:rsidRPr="00BA7BE4" w:rsidRDefault="00F737EF">
            <w:pPr>
              <w:pStyle w:val="StyleTableText8pt"/>
              <w:jc w:val="center"/>
            </w:pPr>
            <w:r>
              <w:t>1.0</w:t>
            </w:r>
          </w:p>
        </w:tc>
        <w:tc>
          <w:tcPr>
            <w:tcW w:w="1276" w:type="dxa"/>
          </w:tcPr>
          <w:p w:rsidR="00F737EF" w:rsidRPr="00BA7BE4" w:rsidRDefault="00F737EF">
            <w:pPr>
              <w:pStyle w:val="StyleTableText8pt"/>
            </w:pPr>
            <w:r>
              <w:t>22-05-2008</w:t>
            </w:r>
          </w:p>
        </w:tc>
        <w:tc>
          <w:tcPr>
            <w:tcW w:w="1701" w:type="dxa"/>
          </w:tcPr>
          <w:p w:rsidR="00F737EF" w:rsidRPr="00BA7BE4" w:rsidRDefault="00F737EF" w:rsidP="00CA00CC">
            <w:pPr>
              <w:pStyle w:val="StyleTableText8pt"/>
            </w:pPr>
            <w:r>
              <w:t>So</w:t>
            </w:r>
            <w:r w:rsidRPr="00BA7BE4">
              <w:t>W</w:t>
            </w:r>
            <w:del w:id="623" w:author="Tim Hill" w:date="2008-12-03T23:55:00Z">
              <w:r w:rsidRPr="00BA7BE4" w:rsidDel="003D3BE2">
                <w:delText xml:space="preserve"> </w:delText>
              </w:r>
            </w:del>
          </w:p>
        </w:tc>
        <w:tc>
          <w:tcPr>
            <w:tcW w:w="1559" w:type="dxa"/>
          </w:tcPr>
          <w:p w:rsidR="00F737EF" w:rsidRPr="00BA7BE4" w:rsidRDefault="00F737EF">
            <w:pPr>
              <w:pStyle w:val="StyleTableText8pt"/>
            </w:pPr>
            <w:r>
              <w:t>Alex Chua</w:t>
            </w:r>
          </w:p>
        </w:tc>
        <w:tc>
          <w:tcPr>
            <w:tcW w:w="3260" w:type="dxa"/>
          </w:tcPr>
          <w:p w:rsidR="00F737EF" w:rsidRPr="00F737EF" w:rsidRDefault="00F737EF">
            <w:pPr>
              <w:pStyle w:val="StyleTableText8pt"/>
              <w:rPr>
                <w:i/>
                <w:rPrChange w:id="624" w:author="Unknown">
                  <w:rPr/>
                </w:rPrChange>
              </w:rPr>
            </w:pPr>
            <w:r w:rsidRPr="00F737EF">
              <w:rPr>
                <w:i/>
                <w:rPrChange w:id="625" w:author="Tim Hill" w:date="2008-12-03T23:54:00Z">
                  <w:rPr>
                    <w:rFonts w:ascii="Times New Roman" w:hAnsi="Times New Roman"/>
                    <w:sz w:val="22"/>
                  </w:rPr>
                </w:rPrChange>
              </w:rPr>
              <w:t>SPH Newslink Intellectual Property Policing Statement of work.doc</w:t>
            </w:r>
          </w:p>
        </w:tc>
      </w:tr>
      <w:tr w:rsidR="00F737EF" w:rsidRPr="00BA7BE4" w:rsidTr="00975E0E">
        <w:tc>
          <w:tcPr>
            <w:tcW w:w="992" w:type="dxa"/>
          </w:tcPr>
          <w:p w:rsidR="00F737EF" w:rsidRPr="00BA7BE4" w:rsidRDefault="00F737EF">
            <w:pPr>
              <w:pStyle w:val="StyleTableText8pt"/>
              <w:jc w:val="center"/>
            </w:pPr>
            <w:r>
              <w:t>1.0</w:t>
            </w:r>
          </w:p>
        </w:tc>
        <w:tc>
          <w:tcPr>
            <w:tcW w:w="1276" w:type="dxa"/>
          </w:tcPr>
          <w:p w:rsidR="00F737EF" w:rsidRPr="00BA7BE4" w:rsidRDefault="00F737EF">
            <w:pPr>
              <w:pStyle w:val="StyleTableText8pt"/>
            </w:pPr>
            <w:r>
              <w:t>22-10-2008</w:t>
            </w:r>
          </w:p>
        </w:tc>
        <w:tc>
          <w:tcPr>
            <w:tcW w:w="1701" w:type="dxa"/>
          </w:tcPr>
          <w:p w:rsidR="00F737EF" w:rsidRPr="00BA7BE4" w:rsidRDefault="00F737EF">
            <w:pPr>
              <w:pStyle w:val="StyleTableText8pt"/>
            </w:pPr>
            <w:r>
              <w:t>Requirements</w:t>
            </w:r>
          </w:p>
        </w:tc>
        <w:tc>
          <w:tcPr>
            <w:tcW w:w="1559" w:type="dxa"/>
          </w:tcPr>
          <w:p w:rsidR="00F737EF" w:rsidRPr="00BA7BE4" w:rsidRDefault="00F737EF">
            <w:pPr>
              <w:pStyle w:val="StyleTableText8pt"/>
            </w:pPr>
            <w:r>
              <w:t>Lun Zhong</w:t>
            </w:r>
          </w:p>
        </w:tc>
        <w:tc>
          <w:tcPr>
            <w:tcW w:w="3260" w:type="dxa"/>
          </w:tcPr>
          <w:p w:rsidR="00F737EF" w:rsidRPr="00F737EF" w:rsidRDefault="00F737EF">
            <w:pPr>
              <w:pStyle w:val="StyleTableText8pt"/>
              <w:rPr>
                <w:i/>
                <w:rPrChange w:id="626" w:author="Unknown">
                  <w:rPr/>
                </w:rPrChange>
              </w:rPr>
            </w:pPr>
            <w:r w:rsidRPr="00F737EF">
              <w:rPr>
                <w:i/>
                <w:rPrChange w:id="627" w:author="Tim Hill" w:date="2008-12-03T23:54:00Z">
                  <w:rPr>
                    <w:rFonts w:ascii="Times New Roman" w:hAnsi="Times New Roman"/>
                    <w:sz w:val="22"/>
                  </w:rPr>
                </w:rPrChange>
              </w:rPr>
              <w:t>SPH_IP_Tracking_BusinessRequirements_v1.0.docx</w:t>
            </w:r>
          </w:p>
        </w:tc>
      </w:tr>
    </w:tbl>
    <w:p w:rsidR="00F737EF" w:rsidRDefault="00F737EF">
      <w:pPr>
        <w:pStyle w:val="BodyText"/>
        <w:rPr>
          <w:lang w:val="en-US"/>
        </w:rPr>
      </w:pPr>
    </w:p>
    <w:p w:rsidR="00F737EF" w:rsidRDefault="00F737EF">
      <w:pPr>
        <w:spacing w:before="0"/>
        <w:rPr>
          <w:rFonts w:ascii="Arial" w:hAnsi="Arial"/>
          <w:sz w:val="20"/>
        </w:rPr>
      </w:pPr>
      <w:r>
        <w:br w:type="page"/>
      </w:r>
    </w:p>
    <w:p w:rsidR="00F737EF" w:rsidRPr="00BA7BE4" w:rsidRDefault="00F737EF">
      <w:pPr>
        <w:pStyle w:val="Heading2"/>
        <w:numPr>
          <w:ilvl w:val="0"/>
          <w:numId w:val="0"/>
        </w:numPr>
        <w:rPr>
          <w:lang w:val="en-US"/>
        </w:rPr>
      </w:pPr>
      <w:bookmarkStart w:id="628" w:name="_Toc104554966"/>
      <w:bookmarkStart w:id="629" w:name="_Toc104555022"/>
      <w:bookmarkStart w:id="630" w:name="_Toc104555088"/>
      <w:bookmarkStart w:id="631" w:name="_Toc220993841"/>
      <w:r w:rsidRPr="00BA7BE4">
        <w:rPr>
          <w:lang w:val="en-US"/>
        </w:rPr>
        <w:t>Scope</w:t>
      </w:r>
      <w:bookmarkEnd w:id="628"/>
      <w:bookmarkEnd w:id="629"/>
      <w:bookmarkEnd w:id="630"/>
      <w:bookmarkEnd w:id="631"/>
    </w:p>
    <w:p w:rsidR="00F737EF" w:rsidRPr="00BA7BE4" w:rsidRDefault="00F737EF" w:rsidP="00D678F5">
      <w:pPr>
        <w:pStyle w:val="BodyText"/>
        <w:jc w:val="both"/>
        <w:rPr>
          <w:lang w:val="en-US"/>
        </w:rPr>
      </w:pPr>
      <w:r w:rsidRPr="00BA7BE4">
        <w:rPr>
          <w:lang w:val="en-US"/>
        </w:rPr>
        <w:t>This document describes a mutually agreed</w:t>
      </w:r>
      <w:r>
        <w:rPr>
          <w:lang w:val="en-US"/>
        </w:rPr>
        <w:t>-upon</w:t>
      </w:r>
      <w:r w:rsidRPr="00BA7BE4">
        <w:rPr>
          <w:lang w:val="en-US"/>
        </w:rPr>
        <w:t xml:space="preserve"> approach to the d</w:t>
      </w:r>
      <w:r>
        <w:rPr>
          <w:lang w:val="en-US"/>
        </w:rPr>
        <w:t xml:space="preserve">elivery and deployment of an </w:t>
      </w:r>
      <w:r w:rsidRPr="00713DED">
        <w:rPr>
          <w:lang w:val="en-US"/>
        </w:rPr>
        <w:t>ESP</w:t>
      </w:r>
      <w:r w:rsidRPr="00BA7BE4">
        <w:rPr>
          <w:lang w:val="en-US"/>
        </w:rPr>
        <w:t xml:space="preserve"> solution at </w:t>
      </w:r>
      <w:r w:rsidRPr="0075104F">
        <w:rPr>
          <w:lang w:val="en-US"/>
        </w:rPr>
        <w:t>Singapore Press Holdings Limited (</w:t>
      </w:r>
      <w:r w:rsidRPr="00713DED">
        <w:rPr>
          <w:lang w:val="en-US"/>
        </w:rPr>
        <w:t>SPH</w:t>
      </w:r>
      <w:r w:rsidRPr="0075104F">
        <w:rPr>
          <w:lang w:val="en-US"/>
        </w:rPr>
        <w:t>)</w:t>
      </w:r>
      <w:r w:rsidRPr="00BA7BE4">
        <w:rPr>
          <w:lang w:val="en-US"/>
        </w:rPr>
        <w:t>.</w:t>
      </w:r>
    </w:p>
    <w:p w:rsidR="00F737EF" w:rsidRDefault="00F737EF" w:rsidP="00D678F5">
      <w:pPr>
        <w:pStyle w:val="BodyText"/>
        <w:jc w:val="both"/>
        <w:rPr>
          <w:lang w:val="en-US"/>
        </w:rPr>
      </w:pPr>
      <w:r w:rsidRPr="00BA7BE4">
        <w:rPr>
          <w:lang w:val="en-US"/>
        </w:rPr>
        <w:t xml:space="preserve">In no way does this document </w:t>
      </w:r>
      <w:r>
        <w:rPr>
          <w:lang w:val="en-US"/>
        </w:rPr>
        <w:t xml:space="preserve">construct or </w:t>
      </w:r>
      <w:r w:rsidRPr="00BA7BE4">
        <w:rPr>
          <w:lang w:val="en-US"/>
        </w:rPr>
        <w:t xml:space="preserve">dictate contractual obligations of either </w:t>
      </w:r>
      <w:r w:rsidRPr="00713DED">
        <w:rPr>
          <w:lang w:val="en-US"/>
        </w:rPr>
        <w:t>FAST</w:t>
      </w:r>
      <w:r w:rsidRPr="00BA7BE4">
        <w:rPr>
          <w:lang w:val="en-US"/>
        </w:rPr>
        <w:t xml:space="preserve"> or </w:t>
      </w:r>
      <w:r w:rsidRPr="00713DED">
        <w:rPr>
          <w:lang w:val="en-US"/>
        </w:rPr>
        <w:t>SPH</w:t>
      </w:r>
      <w:r w:rsidRPr="00BA7BE4">
        <w:rPr>
          <w:lang w:val="en-US"/>
        </w:rPr>
        <w:t>. All such obligations are contained within the Professional Services Agreement (</w:t>
      </w:r>
      <w:r w:rsidRPr="00713DED">
        <w:rPr>
          <w:i/>
          <w:lang w:val="en-US"/>
        </w:rPr>
        <w:t>PSA</w:t>
      </w:r>
      <w:r w:rsidRPr="00BA7BE4">
        <w:rPr>
          <w:lang w:val="en-US"/>
        </w:rPr>
        <w:t>) and Statement of Work (</w:t>
      </w:r>
      <w:r w:rsidRPr="00713DED">
        <w:rPr>
          <w:lang w:val="en-US"/>
        </w:rPr>
        <w:t>SOW</w:t>
      </w:r>
      <w:r w:rsidRPr="00BA7BE4">
        <w:rPr>
          <w:lang w:val="en-US"/>
        </w:rPr>
        <w:t>) referenced above.</w:t>
      </w:r>
    </w:p>
    <w:p w:rsidR="00F737EF" w:rsidRDefault="00F737EF" w:rsidP="00D678F5">
      <w:pPr>
        <w:pStyle w:val="BodyText"/>
        <w:jc w:val="both"/>
      </w:pPr>
      <w:r>
        <w:t>The deliverables of this project are as follows:</w:t>
      </w:r>
    </w:p>
    <w:p w:rsidR="00F737EF" w:rsidRDefault="00F737EF" w:rsidP="00D678F5">
      <w:pPr>
        <w:pStyle w:val="BodyText"/>
        <w:numPr>
          <w:ilvl w:val="0"/>
          <w:numId w:val="35"/>
        </w:numPr>
        <w:jc w:val="both"/>
      </w:pPr>
      <w:r>
        <w:t xml:space="preserve">FAST to provide </w:t>
      </w:r>
      <w:r>
        <w:rPr>
          <w:i/>
        </w:rPr>
        <w:t>Enterprise Crawler</w:t>
      </w:r>
      <w:r>
        <w:t xml:space="preserve"> installation, production environment deployment, appropriate specifications, design, development and technical documentation.</w:t>
      </w:r>
    </w:p>
    <w:p w:rsidR="00F737EF" w:rsidRDefault="00F737EF" w:rsidP="00D678F5">
      <w:pPr>
        <w:pStyle w:val="BodyText"/>
        <w:numPr>
          <w:ilvl w:val="0"/>
          <w:numId w:val="35"/>
        </w:numPr>
        <w:jc w:val="both"/>
      </w:pPr>
      <w:r>
        <w:t xml:space="preserve">FAST to provide </w:t>
      </w:r>
      <w:r w:rsidRPr="00557869">
        <w:rPr>
          <w:i/>
        </w:rPr>
        <w:t>ESP 5</w:t>
      </w:r>
      <w:r>
        <w:t xml:space="preserve"> installation, production environment deployment, appropriate specifications, design, development and technical documentation.</w:t>
      </w:r>
    </w:p>
    <w:p w:rsidR="00F737EF" w:rsidRDefault="00F737EF" w:rsidP="001D5BE2">
      <w:pPr>
        <w:pStyle w:val="BodyText"/>
        <w:jc w:val="both"/>
        <w:rPr>
          <w:lang w:val="en-US"/>
        </w:rPr>
      </w:pPr>
      <w:r>
        <w:rPr>
          <w:lang w:val="en-US"/>
        </w:rPr>
        <w:t>According to the SOW, FAST will also provide a measurable amount of technical support for the front-end application development.</w:t>
      </w:r>
    </w:p>
    <w:p w:rsidR="00F737EF" w:rsidRDefault="00F737EF" w:rsidP="001D5BE2">
      <w:pPr>
        <w:pStyle w:val="BodyText"/>
        <w:jc w:val="both"/>
        <w:rPr>
          <w:lang w:val="en-US"/>
        </w:rPr>
      </w:pPr>
      <w:r w:rsidRPr="00BA7BE4">
        <w:rPr>
          <w:lang w:val="en-US"/>
        </w:rPr>
        <w:t>This is a working document and should be updated throughout the project in order that it contains an accurate representation of the solution delivered.</w:t>
      </w:r>
    </w:p>
    <w:p w:rsidR="00F737EF" w:rsidRPr="00BA7BE4" w:rsidRDefault="00F737EF" w:rsidP="001D5BE2">
      <w:pPr>
        <w:pStyle w:val="BodyText"/>
        <w:jc w:val="both"/>
        <w:rPr>
          <w:lang w:val="en-US"/>
        </w:rPr>
      </w:pPr>
    </w:p>
    <w:p w:rsidR="00F737EF" w:rsidRPr="00BA7BE4" w:rsidRDefault="00F737EF">
      <w:pPr>
        <w:pStyle w:val="Heading2"/>
        <w:numPr>
          <w:ilvl w:val="0"/>
          <w:numId w:val="0"/>
        </w:numPr>
        <w:rPr>
          <w:lang w:val="en-US"/>
        </w:rPr>
      </w:pPr>
      <w:bookmarkStart w:id="632" w:name="_Toc104554967"/>
      <w:bookmarkStart w:id="633" w:name="_Toc104555023"/>
      <w:bookmarkStart w:id="634" w:name="_Toc104555089"/>
      <w:bookmarkStart w:id="635" w:name="_Toc220993842"/>
      <w:r w:rsidRPr="00BA7BE4">
        <w:rPr>
          <w:lang w:val="en-US"/>
        </w:rPr>
        <w:t>Location</w:t>
      </w:r>
      <w:bookmarkEnd w:id="632"/>
      <w:bookmarkEnd w:id="633"/>
      <w:bookmarkEnd w:id="634"/>
      <w:bookmarkEnd w:id="635"/>
    </w:p>
    <w:p w:rsidR="00F737EF" w:rsidRDefault="00F737EF" w:rsidP="00D678F5">
      <w:pPr>
        <w:pStyle w:val="BodyText"/>
        <w:rPr>
          <w:lang w:val="en-US"/>
        </w:rPr>
      </w:pPr>
      <w:r w:rsidRPr="00BA7BE4">
        <w:rPr>
          <w:lang w:val="en-US"/>
        </w:rPr>
        <w:t>All FAST project documentation is stored on the file system on FAST CFS and all customized code delivered by FAST is stored in CVS.</w:t>
      </w:r>
    </w:p>
    <w:p w:rsidR="00F737EF" w:rsidRPr="00BA7BE4" w:rsidRDefault="00F737EF" w:rsidP="00D678F5">
      <w:pPr>
        <w:pStyle w:val="BodyText"/>
        <w:rPr>
          <w:lang w:val="en-US"/>
        </w:rPr>
      </w:pPr>
    </w:p>
    <w:p w:rsidR="00F737EF" w:rsidRPr="00BA7BE4" w:rsidRDefault="00F737EF">
      <w:pPr>
        <w:pStyle w:val="BodyText"/>
        <w:rPr>
          <w:lang w:val="en-US"/>
        </w:rPr>
      </w:pPr>
    </w:p>
    <w:p w:rsidR="00F737EF" w:rsidRPr="00BA7BE4" w:rsidRDefault="00F737EF">
      <w:pPr>
        <w:pStyle w:val="Heading1"/>
        <w:numPr>
          <w:ilvl w:val="0"/>
          <w:numId w:val="30"/>
        </w:numPr>
        <w:rPr>
          <w:lang w:val="en-US"/>
        </w:rPr>
      </w:pPr>
      <w:bookmarkStart w:id="636" w:name="_Ref104268950"/>
      <w:bookmarkStart w:id="637" w:name="_Toc104554968"/>
      <w:bookmarkStart w:id="638" w:name="_Toc104555024"/>
      <w:bookmarkStart w:id="639" w:name="_Toc104555090"/>
      <w:bookmarkStart w:id="640" w:name="_Toc220993843"/>
      <w:r w:rsidRPr="00BA7BE4">
        <w:rPr>
          <w:lang w:val="en-US"/>
        </w:rPr>
        <w:t>Introduction</w:t>
      </w:r>
      <w:bookmarkEnd w:id="590"/>
      <w:bookmarkEnd w:id="591"/>
      <w:bookmarkEnd w:id="622"/>
      <w:bookmarkEnd w:id="636"/>
      <w:bookmarkEnd w:id="637"/>
      <w:bookmarkEnd w:id="638"/>
      <w:bookmarkEnd w:id="639"/>
      <w:bookmarkEnd w:id="640"/>
    </w:p>
    <w:p w:rsidR="00F737EF" w:rsidRPr="00BA7BE4" w:rsidRDefault="00F737EF">
      <w:pPr>
        <w:pStyle w:val="Heading2"/>
        <w:numPr>
          <w:ilvl w:val="1"/>
          <w:numId w:val="30"/>
        </w:numPr>
        <w:rPr>
          <w:lang w:val="en-US"/>
        </w:rPr>
      </w:pPr>
      <w:bookmarkStart w:id="641" w:name="_Toc104554969"/>
      <w:bookmarkStart w:id="642" w:name="_Toc104555025"/>
      <w:bookmarkStart w:id="643" w:name="_Toc104555091"/>
      <w:bookmarkStart w:id="644" w:name="_Toc220993844"/>
      <w:r w:rsidRPr="00BA7BE4">
        <w:rPr>
          <w:lang w:val="en-US"/>
        </w:rPr>
        <w:t>Project Overview</w:t>
      </w:r>
      <w:bookmarkEnd w:id="641"/>
      <w:bookmarkEnd w:id="642"/>
      <w:bookmarkEnd w:id="643"/>
      <w:bookmarkEnd w:id="644"/>
    </w:p>
    <w:p w:rsidR="00F737EF" w:rsidRPr="0075104F" w:rsidRDefault="00F737EF" w:rsidP="005B7E74">
      <w:pPr>
        <w:pStyle w:val="BodyText"/>
        <w:jc w:val="both"/>
        <w:rPr>
          <w:lang w:val="en-US"/>
        </w:rPr>
      </w:pPr>
      <w:bookmarkStart w:id="645" w:name="_Toc104554970"/>
      <w:bookmarkStart w:id="646" w:name="_Toc104555026"/>
      <w:bookmarkStart w:id="647" w:name="_Toc104555092"/>
      <w:r w:rsidRPr="0075104F">
        <w:rPr>
          <w:lang w:val="en-US"/>
        </w:rPr>
        <w:t xml:space="preserve">Main board-listed </w:t>
      </w:r>
      <w:r w:rsidRPr="00161678">
        <w:rPr>
          <w:b/>
          <w:lang w:val="en-US"/>
        </w:rPr>
        <w:t>Singapore Press Holdings Limited</w:t>
      </w:r>
      <w:r w:rsidRPr="0075104F">
        <w:rPr>
          <w:lang w:val="en-US"/>
        </w:rPr>
        <w:t xml:space="preserve"> (</w:t>
      </w:r>
      <w:r w:rsidRPr="00161678">
        <w:rPr>
          <w:b/>
          <w:lang w:val="en-US"/>
        </w:rPr>
        <w:t>SPH</w:t>
      </w:r>
      <w:r w:rsidRPr="0075104F">
        <w:rPr>
          <w:lang w:val="en-US"/>
        </w:rPr>
        <w:t>) is the leading media organization in Singapore, with one of the region's most advanced printing assets. It is licensed to publish 14 newspapers in four languages in Singapore and together these have a circulation of more than one million copies a day. SPH also publishes and distributes more than 90 periodicals in Singapore and the region. In addition, it owns a 40 percent stake in MediaCorp Press Pte</w:t>
      </w:r>
      <w:r>
        <w:rPr>
          <w:lang w:val="en-US"/>
        </w:rPr>
        <w:t>.</w:t>
      </w:r>
      <w:r w:rsidRPr="0075104F">
        <w:rPr>
          <w:lang w:val="en-US"/>
        </w:rPr>
        <w:t xml:space="preserve"> Ltd, which publishes free newspaper Today. Every day, SPH newspapers are read by 2.7 million individuals, or 83 percent of </w:t>
      </w:r>
      <w:r>
        <w:rPr>
          <w:lang w:val="en-US"/>
        </w:rPr>
        <w:t>Singaporeans</w:t>
      </w:r>
      <w:r w:rsidRPr="0075104F">
        <w:rPr>
          <w:lang w:val="en-US"/>
        </w:rPr>
        <w:t xml:space="preserve"> above 15 years old.</w:t>
      </w:r>
    </w:p>
    <w:bookmarkEnd w:id="645"/>
    <w:bookmarkEnd w:id="646"/>
    <w:bookmarkEnd w:id="647"/>
    <w:p w:rsidR="00F737EF" w:rsidRDefault="00F737EF" w:rsidP="00161678">
      <w:pPr>
        <w:pStyle w:val="BodyText"/>
      </w:pPr>
      <w:r>
        <w:t xml:space="preserve">The focus of </w:t>
      </w:r>
      <w:r w:rsidRPr="00161678">
        <w:rPr>
          <w:b/>
        </w:rPr>
        <w:t>IP Tracking</w:t>
      </w:r>
      <w:r>
        <w:t xml:space="preserve"> is to help SPH combat misuse of intellectual property by third parties, and ensures that their right to have content appropriately credited is respected. The backend (crawler and ESP) should be able to identify and log SPH text content on the Internet. The frontend application should provide general infringement reports and be a general tool for SPH staff investigating and searching for infringements. </w:t>
      </w:r>
    </w:p>
    <w:p w:rsidR="00F737EF" w:rsidRDefault="00F737EF" w:rsidP="00161678">
      <w:pPr>
        <w:pStyle w:val="BodyText"/>
      </w:pPr>
    </w:p>
    <w:p w:rsidR="00F737EF" w:rsidRPr="00BA7BE4" w:rsidRDefault="00F737EF">
      <w:pPr>
        <w:pStyle w:val="BodyText"/>
        <w:rPr>
          <w:lang w:val="en-US"/>
        </w:rPr>
      </w:pPr>
      <w:r w:rsidRPr="00BA7BE4">
        <w:rPr>
          <w:lang w:val="en-US"/>
        </w:rPr>
        <w:t>The table below lists the key members in the project:</w:t>
      </w:r>
    </w:p>
    <w:tbl>
      <w:tblPr>
        <w:tblW w:w="9214" w:type="dxa"/>
        <w:tblInd w:w="959" w:type="dxa"/>
        <w:tblLook w:val="0000"/>
      </w:tblPr>
      <w:tblGrid>
        <w:gridCol w:w="1131"/>
        <w:gridCol w:w="1279"/>
        <w:gridCol w:w="2126"/>
        <w:gridCol w:w="1559"/>
        <w:gridCol w:w="3119"/>
      </w:tblGrid>
      <w:tr w:rsidR="00F737EF" w:rsidRPr="00BA7BE4" w:rsidTr="0000528D">
        <w:trPr>
          <w:cantSplit/>
          <w:trHeight w:val="255"/>
          <w:tblHeader/>
        </w:trPr>
        <w:tc>
          <w:tcPr>
            <w:tcW w:w="1131" w:type="dxa"/>
            <w:tcBorders>
              <w:top w:val="single" w:sz="4" w:space="0" w:color="auto"/>
              <w:left w:val="single" w:sz="4" w:space="0" w:color="auto"/>
              <w:bottom w:val="single" w:sz="4" w:space="0" w:color="auto"/>
              <w:right w:val="single" w:sz="4" w:space="0" w:color="auto"/>
            </w:tcBorders>
            <w:shd w:val="clear" w:color="auto" w:fill="FF9900"/>
          </w:tcPr>
          <w:p w:rsidR="00F737EF" w:rsidRPr="00BA7BE4" w:rsidRDefault="00F737EF">
            <w:pPr>
              <w:rPr>
                <w:rFonts w:ascii="Arial" w:hAnsi="Arial" w:cs="Arial"/>
                <w:b/>
                <w:bCs/>
                <w:color w:val="FFFFFF"/>
                <w:sz w:val="20"/>
              </w:rPr>
            </w:pPr>
            <w:r w:rsidRPr="00BA7BE4">
              <w:rPr>
                <w:rFonts w:ascii="Arial" w:hAnsi="Arial" w:cs="Arial"/>
                <w:b/>
                <w:bCs/>
                <w:color w:val="FFFFFF"/>
                <w:sz w:val="20"/>
              </w:rPr>
              <w:t>Company</w:t>
            </w:r>
          </w:p>
        </w:tc>
        <w:tc>
          <w:tcPr>
            <w:tcW w:w="1279" w:type="dxa"/>
            <w:tcBorders>
              <w:top w:val="single" w:sz="4" w:space="0" w:color="auto"/>
              <w:left w:val="nil"/>
              <w:bottom w:val="single" w:sz="4" w:space="0" w:color="auto"/>
              <w:right w:val="single" w:sz="4" w:space="0" w:color="auto"/>
            </w:tcBorders>
            <w:shd w:val="clear" w:color="auto" w:fill="FF9900"/>
          </w:tcPr>
          <w:p w:rsidR="00F737EF" w:rsidRPr="00BA7BE4" w:rsidRDefault="00F737EF">
            <w:pPr>
              <w:rPr>
                <w:rFonts w:ascii="Arial" w:hAnsi="Arial" w:cs="Arial"/>
                <w:b/>
                <w:bCs/>
                <w:color w:val="FFFFFF"/>
                <w:sz w:val="20"/>
              </w:rPr>
            </w:pPr>
            <w:r w:rsidRPr="00BA7BE4">
              <w:rPr>
                <w:rFonts w:ascii="Arial" w:hAnsi="Arial" w:cs="Arial"/>
                <w:b/>
                <w:bCs/>
                <w:color w:val="FFFFFF"/>
                <w:sz w:val="20"/>
              </w:rPr>
              <w:t>Name</w:t>
            </w:r>
          </w:p>
        </w:tc>
        <w:tc>
          <w:tcPr>
            <w:tcW w:w="2126" w:type="dxa"/>
            <w:tcBorders>
              <w:top w:val="single" w:sz="4" w:space="0" w:color="auto"/>
              <w:left w:val="nil"/>
              <w:bottom w:val="single" w:sz="4" w:space="0" w:color="auto"/>
              <w:right w:val="single" w:sz="4" w:space="0" w:color="auto"/>
            </w:tcBorders>
            <w:shd w:val="clear" w:color="auto" w:fill="FF9900"/>
          </w:tcPr>
          <w:p w:rsidR="00F737EF" w:rsidRPr="00BA7BE4" w:rsidRDefault="00F737EF">
            <w:pPr>
              <w:rPr>
                <w:rFonts w:ascii="Arial" w:hAnsi="Arial" w:cs="Arial"/>
                <w:b/>
                <w:bCs/>
                <w:color w:val="FFFFFF"/>
                <w:sz w:val="20"/>
              </w:rPr>
            </w:pPr>
            <w:r w:rsidRPr="00BA7BE4">
              <w:rPr>
                <w:rFonts w:ascii="Arial" w:hAnsi="Arial" w:cs="Arial"/>
                <w:b/>
                <w:bCs/>
                <w:color w:val="FFFFFF"/>
                <w:sz w:val="20"/>
              </w:rPr>
              <w:t>Role</w:t>
            </w:r>
          </w:p>
        </w:tc>
        <w:tc>
          <w:tcPr>
            <w:tcW w:w="1559" w:type="dxa"/>
            <w:tcBorders>
              <w:top w:val="single" w:sz="4" w:space="0" w:color="auto"/>
              <w:left w:val="nil"/>
              <w:bottom w:val="single" w:sz="4" w:space="0" w:color="auto"/>
              <w:right w:val="single" w:sz="4" w:space="0" w:color="auto"/>
            </w:tcBorders>
            <w:shd w:val="clear" w:color="auto" w:fill="FF9900"/>
          </w:tcPr>
          <w:p w:rsidR="00F737EF" w:rsidRPr="00BA7BE4" w:rsidRDefault="00F737EF">
            <w:pPr>
              <w:rPr>
                <w:rFonts w:ascii="Arial" w:hAnsi="Arial" w:cs="Arial"/>
                <w:b/>
                <w:bCs/>
                <w:color w:val="FFFFFF"/>
                <w:sz w:val="20"/>
              </w:rPr>
            </w:pPr>
            <w:r w:rsidRPr="00BA7BE4">
              <w:rPr>
                <w:rFonts w:ascii="Arial" w:hAnsi="Arial" w:cs="Arial"/>
                <w:b/>
                <w:bCs/>
                <w:color w:val="FFFFFF"/>
                <w:sz w:val="20"/>
              </w:rPr>
              <w:t>Phone</w:t>
            </w:r>
          </w:p>
        </w:tc>
        <w:tc>
          <w:tcPr>
            <w:tcW w:w="3119" w:type="dxa"/>
            <w:tcBorders>
              <w:top w:val="single" w:sz="4" w:space="0" w:color="auto"/>
              <w:left w:val="nil"/>
              <w:bottom w:val="single" w:sz="4" w:space="0" w:color="auto"/>
              <w:right w:val="single" w:sz="4" w:space="0" w:color="auto"/>
            </w:tcBorders>
            <w:shd w:val="clear" w:color="auto" w:fill="FF9900"/>
          </w:tcPr>
          <w:p w:rsidR="00F737EF" w:rsidRPr="00BA7BE4" w:rsidRDefault="00F737EF">
            <w:pPr>
              <w:rPr>
                <w:rFonts w:ascii="Arial" w:hAnsi="Arial" w:cs="Arial"/>
                <w:b/>
                <w:bCs/>
                <w:color w:val="FFFFFF"/>
                <w:sz w:val="20"/>
              </w:rPr>
            </w:pPr>
            <w:r w:rsidRPr="00BA7BE4">
              <w:rPr>
                <w:rFonts w:ascii="Arial" w:hAnsi="Arial" w:cs="Arial"/>
                <w:b/>
                <w:bCs/>
                <w:color w:val="FFFFFF"/>
                <w:sz w:val="20"/>
              </w:rPr>
              <w:t>Email</w:t>
            </w:r>
          </w:p>
        </w:tc>
      </w:tr>
      <w:tr w:rsidR="00F737EF" w:rsidRPr="00BA7BE4" w:rsidTr="0000528D">
        <w:trPr>
          <w:cantSplit/>
          <w:trHeight w:val="255"/>
          <w:tblHeader/>
        </w:trPr>
        <w:tc>
          <w:tcPr>
            <w:tcW w:w="1131" w:type="dxa"/>
            <w:tcBorders>
              <w:top w:val="single" w:sz="4" w:space="0" w:color="auto"/>
              <w:left w:val="single" w:sz="4" w:space="0" w:color="auto"/>
              <w:bottom w:val="single" w:sz="4" w:space="0" w:color="auto"/>
              <w:right w:val="single" w:sz="4" w:space="0" w:color="auto"/>
            </w:tcBorders>
          </w:tcPr>
          <w:p w:rsidR="00F737EF" w:rsidRPr="00BA7BE4" w:rsidRDefault="00F737EF">
            <w:pPr>
              <w:rPr>
                <w:rFonts w:ascii="Arial" w:hAnsi="Arial" w:cs="Arial"/>
                <w:sz w:val="18"/>
                <w:szCs w:val="18"/>
              </w:rPr>
            </w:pPr>
            <w:r>
              <w:rPr>
                <w:rFonts w:ascii="Arial" w:hAnsi="Arial" w:cs="Arial"/>
                <w:sz w:val="18"/>
                <w:szCs w:val="18"/>
              </w:rPr>
              <w:t xml:space="preserve">SPH </w:t>
            </w:r>
          </w:p>
        </w:tc>
        <w:tc>
          <w:tcPr>
            <w:tcW w:w="1279" w:type="dxa"/>
            <w:tcBorders>
              <w:top w:val="single" w:sz="4" w:space="0" w:color="auto"/>
              <w:left w:val="nil"/>
              <w:bottom w:val="single" w:sz="4" w:space="0" w:color="auto"/>
              <w:right w:val="single" w:sz="4" w:space="0" w:color="auto"/>
            </w:tcBorders>
          </w:tcPr>
          <w:p w:rsidR="00F737EF" w:rsidRPr="00687EAB" w:rsidRDefault="00F737EF">
            <w:pPr>
              <w:rPr>
                <w:rFonts w:ascii="Arial" w:hAnsi="Arial" w:cs="Arial"/>
                <w:b/>
                <w:sz w:val="18"/>
                <w:szCs w:val="18"/>
              </w:rPr>
            </w:pPr>
            <w:r w:rsidRPr="00687EAB">
              <w:rPr>
                <w:rFonts w:ascii="Arial" w:hAnsi="Arial" w:cs="Arial"/>
                <w:b/>
                <w:sz w:val="18"/>
                <w:szCs w:val="18"/>
              </w:rPr>
              <w:t>Ben Lim</w:t>
            </w:r>
          </w:p>
        </w:tc>
        <w:tc>
          <w:tcPr>
            <w:tcW w:w="2126" w:type="dxa"/>
            <w:tcBorders>
              <w:top w:val="single" w:sz="4" w:space="0" w:color="auto"/>
              <w:left w:val="nil"/>
              <w:bottom w:val="single" w:sz="4" w:space="0" w:color="auto"/>
              <w:right w:val="single" w:sz="4" w:space="0" w:color="auto"/>
            </w:tcBorders>
          </w:tcPr>
          <w:p w:rsidR="00F737EF" w:rsidRPr="00BA7BE4" w:rsidRDefault="00F737EF">
            <w:pPr>
              <w:rPr>
                <w:rFonts w:ascii="Arial" w:hAnsi="Arial" w:cs="Arial"/>
                <w:sz w:val="18"/>
                <w:szCs w:val="18"/>
              </w:rPr>
            </w:pPr>
            <w:r>
              <w:rPr>
                <w:rFonts w:ascii="Arial" w:hAnsi="Arial" w:cs="Arial"/>
                <w:sz w:val="18"/>
                <w:szCs w:val="18"/>
              </w:rPr>
              <w:t>SPH Project Manager</w:t>
            </w:r>
          </w:p>
        </w:tc>
        <w:tc>
          <w:tcPr>
            <w:tcW w:w="1559" w:type="dxa"/>
            <w:tcBorders>
              <w:top w:val="single" w:sz="4" w:space="0" w:color="auto"/>
              <w:left w:val="nil"/>
              <w:bottom w:val="single" w:sz="4" w:space="0" w:color="auto"/>
              <w:right w:val="single" w:sz="4" w:space="0" w:color="auto"/>
            </w:tcBorders>
            <w:noWrap/>
            <w:vAlign w:val="bottom"/>
          </w:tcPr>
          <w:p w:rsidR="00F737EF" w:rsidRPr="00BA7BE4" w:rsidRDefault="00F737EF">
            <w:pPr>
              <w:rPr>
                <w:rFonts w:ascii="Arial" w:hAnsi="Arial" w:cs="Arial"/>
                <w:color w:val="000000"/>
                <w:sz w:val="18"/>
                <w:szCs w:val="18"/>
              </w:rPr>
            </w:pPr>
            <w:r>
              <w:rPr>
                <w:rFonts w:ascii="Arial" w:hAnsi="Arial" w:cs="Arial"/>
                <w:color w:val="000000"/>
                <w:sz w:val="18"/>
                <w:szCs w:val="18"/>
              </w:rPr>
              <w:t>63191758</w:t>
            </w:r>
          </w:p>
        </w:tc>
        <w:tc>
          <w:tcPr>
            <w:tcW w:w="3119" w:type="dxa"/>
            <w:tcBorders>
              <w:top w:val="single" w:sz="4" w:space="0" w:color="auto"/>
              <w:left w:val="nil"/>
              <w:bottom w:val="single" w:sz="4" w:space="0" w:color="auto"/>
              <w:right w:val="single" w:sz="4" w:space="0" w:color="auto"/>
            </w:tcBorders>
          </w:tcPr>
          <w:p w:rsidR="00F737EF" w:rsidRPr="00BA7BE4" w:rsidRDefault="00F737EF">
            <w:pPr>
              <w:rPr>
                <w:rFonts w:ascii="Arial" w:hAnsi="Arial" w:cs="Arial"/>
                <w:color w:val="0000FF"/>
                <w:sz w:val="20"/>
                <w:u w:val="single"/>
              </w:rPr>
            </w:pPr>
            <w:r>
              <w:rPr>
                <w:rFonts w:ascii="Arial" w:hAnsi="Arial" w:cs="Arial"/>
                <w:color w:val="0000FF"/>
                <w:sz w:val="20"/>
                <w:u w:val="single"/>
              </w:rPr>
              <w:t>limcwb@sph.com.sg</w:t>
            </w:r>
          </w:p>
        </w:tc>
      </w:tr>
      <w:tr w:rsidR="00F737EF" w:rsidRPr="00BA7BE4" w:rsidTr="0000528D">
        <w:trPr>
          <w:cantSplit/>
          <w:trHeight w:val="255"/>
          <w:tblHeader/>
        </w:trPr>
        <w:tc>
          <w:tcPr>
            <w:tcW w:w="1131" w:type="dxa"/>
            <w:tcBorders>
              <w:top w:val="single" w:sz="4" w:space="0" w:color="auto"/>
              <w:left w:val="single" w:sz="4" w:space="0" w:color="auto"/>
              <w:bottom w:val="single" w:sz="4" w:space="0" w:color="auto"/>
              <w:right w:val="single" w:sz="4" w:space="0" w:color="auto"/>
            </w:tcBorders>
          </w:tcPr>
          <w:p w:rsidR="00F737EF" w:rsidRPr="00BA7BE4" w:rsidRDefault="00F737EF">
            <w:pPr>
              <w:rPr>
                <w:rFonts w:ascii="Arial" w:hAnsi="Arial" w:cs="Arial"/>
                <w:sz w:val="18"/>
                <w:szCs w:val="18"/>
              </w:rPr>
            </w:pPr>
            <w:r>
              <w:rPr>
                <w:rFonts w:ascii="Arial" w:hAnsi="Arial" w:cs="Arial"/>
                <w:sz w:val="18"/>
                <w:szCs w:val="18"/>
              </w:rPr>
              <w:t>SPH</w:t>
            </w:r>
          </w:p>
        </w:tc>
        <w:tc>
          <w:tcPr>
            <w:tcW w:w="1279" w:type="dxa"/>
            <w:tcBorders>
              <w:top w:val="single" w:sz="4" w:space="0" w:color="auto"/>
              <w:left w:val="nil"/>
              <w:bottom w:val="single" w:sz="4" w:space="0" w:color="auto"/>
              <w:right w:val="single" w:sz="4" w:space="0" w:color="auto"/>
            </w:tcBorders>
          </w:tcPr>
          <w:p w:rsidR="00F737EF" w:rsidRPr="00687EAB" w:rsidRDefault="00F737EF">
            <w:pPr>
              <w:rPr>
                <w:rFonts w:ascii="Arial" w:hAnsi="Arial" w:cs="Arial"/>
                <w:b/>
                <w:sz w:val="18"/>
                <w:szCs w:val="18"/>
              </w:rPr>
            </w:pPr>
            <w:r w:rsidRPr="00687EAB">
              <w:rPr>
                <w:rFonts w:ascii="Arial" w:hAnsi="Arial" w:cs="Arial"/>
                <w:b/>
                <w:sz w:val="18"/>
                <w:szCs w:val="18"/>
              </w:rPr>
              <w:t>Xian Zhihai</w:t>
            </w:r>
          </w:p>
        </w:tc>
        <w:tc>
          <w:tcPr>
            <w:tcW w:w="2126" w:type="dxa"/>
            <w:tcBorders>
              <w:top w:val="single" w:sz="4" w:space="0" w:color="auto"/>
              <w:left w:val="nil"/>
              <w:bottom w:val="single" w:sz="4" w:space="0" w:color="auto"/>
              <w:right w:val="single" w:sz="4" w:space="0" w:color="auto"/>
            </w:tcBorders>
          </w:tcPr>
          <w:p w:rsidR="00F737EF" w:rsidRPr="00BA7BE4" w:rsidRDefault="00F737EF">
            <w:pPr>
              <w:rPr>
                <w:rFonts w:ascii="Arial" w:hAnsi="Arial" w:cs="Arial"/>
                <w:sz w:val="18"/>
                <w:szCs w:val="18"/>
              </w:rPr>
            </w:pPr>
            <w:r>
              <w:rPr>
                <w:rFonts w:ascii="Arial" w:hAnsi="Arial" w:cs="Arial"/>
                <w:sz w:val="18"/>
                <w:szCs w:val="18"/>
              </w:rPr>
              <w:t>Developer</w:t>
            </w:r>
          </w:p>
        </w:tc>
        <w:tc>
          <w:tcPr>
            <w:tcW w:w="1559" w:type="dxa"/>
            <w:tcBorders>
              <w:top w:val="single" w:sz="4" w:space="0" w:color="auto"/>
              <w:left w:val="nil"/>
              <w:bottom w:val="single" w:sz="4" w:space="0" w:color="auto"/>
              <w:right w:val="single" w:sz="4" w:space="0" w:color="auto"/>
            </w:tcBorders>
            <w:noWrap/>
            <w:vAlign w:val="bottom"/>
          </w:tcPr>
          <w:p w:rsidR="00F737EF" w:rsidRPr="00BA7BE4" w:rsidRDefault="00F737EF">
            <w:pPr>
              <w:rPr>
                <w:rFonts w:ascii="Arial" w:hAnsi="Arial" w:cs="Arial"/>
                <w:color w:val="000000"/>
                <w:sz w:val="18"/>
                <w:szCs w:val="18"/>
              </w:rPr>
            </w:pPr>
            <w:r>
              <w:rPr>
                <w:rFonts w:ascii="Arial" w:hAnsi="Arial" w:cs="Arial"/>
                <w:color w:val="000000"/>
                <w:sz w:val="18"/>
                <w:szCs w:val="18"/>
              </w:rPr>
              <w:t>63191023</w:t>
            </w:r>
          </w:p>
        </w:tc>
        <w:tc>
          <w:tcPr>
            <w:tcW w:w="3119" w:type="dxa"/>
            <w:tcBorders>
              <w:top w:val="single" w:sz="4" w:space="0" w:color="auto"/>
              <w:left w:val="nil"/>
              <w:bottom w:val="single" w:sz="4" w:space="0" w:color="auto"/>
              <w:right w:val="single" w:sz="4" w:space="0" w:color="auto"/>
            </w:tcBorders>
          </w:tcPr>
          <w:p w:rsidR="00F737EF" w:rsidRPr="00BA7BE4" w:rsidRDefault="00F737EF" w:rsidP="003862C0">
            <w:pPr>
              <w:rPr>
                <w:rFonts w:ascii="Arial" w:hAnsi="Arial" w:cs="Arial"/>
                <w:color w:val="0000FF"/>
                <w:sz w:val="20"/>
                <w:u w:val="single"/>
              </w:rPr>
            </w:pPr>
            <w:r>
              <w:rPr>
                <w:rFonts w:ascii="Arial" w:hAnsi="Arial" w:cs="Arial"/>
                <w:color w:val="0000FF"/>
                <w:sz w:val="20"/>
                <w:u w:val="single"/>
              </w:rPr>
              <w:t>z</w:t>
            </w:r>
            <w:del w:id="648" w:author="lunz" w:date="2008-11-26T11:21:00Z">
              <w:r w:rsidDel="003862C0">
                <w:rPr>
                  <w:rFonts w:ascii="Arial" w:hAnsi="Arial" w:cs="Arial"/>
                  <w:color w:val="0000FF"/>
                  <w:sz w:val="20"/>
                  <w:u w:val="single"/>
                </w:rPr>
                <w:delText>benlimcw</w:delText>
              </w:r>
            </w:del>
            <w:r>
              <w:rPr>
                <w:rFonts w:ascii="Arial" w:hAnsi="Arial" w:cs="Arial"/>
                <w:color w:val="0000FF"/>
                <w:sz w:val="20"/>
                <w:u w:val="single"/>
              </w:rPr>
              <w:t>hihai@sph.com.sg</w:t>
            </w:r>
          </w:p>
        </w:tc>
      </w:tr>
      <w:tr w:rsidR="00F737EF" w:rsidRPr="00BA7BE4" w:rsidTr="0000528D">
        <w:trPr>
          <w:cantSplit/>
          <w:trHeight w:val="255"/>
          <w:tblHeader/>
        </w:trPr>
        <w:tc>
          <w:tcPr>
            <w:tcW w:w="1131" w:type="dxa"/>
            <w:tcBorders>
              <w:top w:val="single" w:sz="4" w:space="0" w:color="auto"/>
              <w:left w:val="single" w:sz="4" w:space="0" w:color="auto"/>
              <w:bottom w:val="single" w:sz="4" w:space="0" w:color="auto"/>
              <w:right w:val="single" w:sz="4" w:space="0" w:color="auto"/>
            </w:tcBorders>
          </w:tcPr>
          <w:p w:rsidR="00F737EF" w:rsidRPr="00BA7BE4" w:rsidRDefault="00F737EF">
            <w:pPr>
              <w:rPr>
                <w:rFonts w:ascii="Arial" w:hAnsi="Arial" w:cs="Arial"/>
                <w:sz w:val="18"/>
                <w:szCs w:val="18"/>
              </w:rPr>
            </w:pPr>
            <w:r>
              <w:rPr>
                <w:rFonts w:ascii="Arial" w:hAnsi="Arial" w:cs="Arial"/>
                <w:sz w:val="18"/>
                <w:szCs w:val="18"/>
              </w:rPr>
              <w:t>SPH</w:t>
            </w:r>
          </w:p>
        </w:tc>
        <w:tc>
          <w:tcPr>
            <w:tcW w:w="1279" w:type="dxa"/>
            <w:tcBorders>
              <w:top w:val="single" w:sz="4" w:space="0" w:color="auto"/>
              <w:left w:val="nil"/>
              <w:bottom w:val="single" w:sz="4" w:space="0" w:color="auto"/>
              <w:right w:val="single" w:sz="4" w:space="0" w:color="auto"/>
            </w:tcBorders>
          </w:tcPr>
          <w:p w:rsidR="00F737EF" w:rsidRPr="00687EAB" w:rsidRDefault="00F737EF">
            <w:pPr>
              <w:rPr>
                <w:rFonts w:ascii="Arial" w:hAnsi="Arial" w:cs="Arial"/>
                <w:b/>
                <w:sz w:val="18"/>
                <w:szCs w:val="18"/>
              </w:rPr>
            </w:pPr>
            <w:r w:rsidRPr="00687EAB">
              <w:rPr>
                <w:rFonts w:ascii="Arial" w:hAnsi="Arial" w:cs="Arial"/>
                <w:b/>
                <w:sz w:val="18"/>
                <w:szCs w:val="18"/>
              </w:rPr>
              <w:t>Cai Qing</w:t>
            </w:r>
          </w:p>
        </w:tc>
        <w:tc>
          <w:tcPr>
            <w:tcW w:w="2126" w:type="dxa"/>
            <w:tcBorders>
              <w:top w:val="single" w:sz="4" w:space="0" w:color="auto"/>
              <w:left w:val="nil"/>
              <w:bottom w:val="single" w:sz="4" w:space="0" w:color="auto"/>
              <w:right w:val="single" w:sz="4" w:space="0" w:color="auto"/>
            </w:tcBorders>
          </w:tcPr>
          <w:p w:rsidR="00F737EF" w:rsidRPr="00BA7BE4" w:rsidRDefault="00F737EF">
            <w:pPr>
              <w:rPr>
                <w:rFonts w:ascii="Arial" w:hAnsi="Arial" w:cs="Arial"/>
                <w:sz w:val="18"/>
                <w:szCs w:val="18"/>
              </w:rPr>
            </w:pPr>
            <w:r>
              <w:rPr>
                <w:rFonts w:ascii="Arial" w:hAnsi="Arial" w:cs="Arial"/>
                <w:sz w:val="18"/>
                <w:szCs w:val="18"/>
              </w:rPr>
              <w:t>Developer</w:t>
            </w:r>
          </w:p>
        </w:tc>
        <w:tc>
          <w:tcPr>
            <w:tcW w:w="1559" w:type="dxa"/>
            <w:tcBorders>
              <w:top w:val="single" w:sz="4" w:space="0" w:color="auto"/>
              <w:left w:val="nil"/>
              <w:bottom w:val="single" w:sz="4" w:space="0" w:color="auto"/>
              <w:right w:val="single" w:sz="4" w:space="0" w:color="auto"/>
            </w:tcBorders>
            <w:noWrap/>
            <w:vAlign w:val="bottom"/>
          </w:tcPr>
          <w:p w:rsidR="00F737EF" w:rsidRPr="00BA7BE4" w:rsidRDefault="00F737EF">
            <w:pPr>
              <w:rPr>
                <w:rFonts w:ascii="Arial" w:hAnsi="Arial" w:cs="Arial"/>
                <w:color w:val="000000"/>
                <w:sz w:val="18"/>
                <w:szCs w:val="18"/>
              </w:rPr>
            </w:pPr>
            <w:ins w:id="649" w:author="lunz" w:date="2008-11-26T11:21:00Z">
              <w:r>
                <w:rPr>
                  <w:rFonts w:ascii="Arial" w:hAnsi="Arial" w:cs="Arial"/>
                  <w:color w:val="000000"/>
                  <w:sz w:val="18"/>
                  <w:szCs w:val="18"/>
                </w:rPr>
                <w:t>6319</w:t>
              </w:r>
            </w:ins>
            <w:ins w:id="650" w:author="lunz" w:date="2008-11-26T11:22:00Z">
              <w:r>
                <w:rPr>
                  <w:rFonts w:ascii="Arial" w:hAnsi="Arial" w:cs="Arial"/>
                  <w:color w:val="000000"/>
                  <w:sz w:val="18"/>
                  <w:szCs w:val="18"/>
                </w:rPr>
                <w:t>2354</w:t>
              </w:r>
            </w:ins>
          </w:p>
        </w:tc>
        <w:tc>
          <w:tcPr>
            <w:tcW w:w="3119" w:type="dxa"/>
            <w:tcBorders>
              <w:top w:val="single" w:sz="4" w:space="0" w:color="auto"/>
              <w:left w:val="nil"/>
              <w:bottom w:val="single" w:sz="4" w:space="0" w:color="auto"/>
              <w:right w:val="single" w:sz="4" w:space="0" w:color="auto"/>
            </w:tcBorders>
          </w:tcPr>
          <w:p w:rsidR="00F737EF" w:rsidRPr="00BA7BE4" w:rsidRDefault="00F737EF">
            <w:pPr>
              <w:rPr>
                <w:rFonts w:ascii="Arial" w:hAnsi="Arial" w:cs="Arial"/>
                <w:color w:val="0000FF"/>
                <w:sz w:val="20"/>
                <w:u w:val="single"/>
              </w:rPr>
            </w:pPr>
            <w:r>
              <w:rPr>
                <w:rFonts w:ascii="Arial" w:hAnsi="Arial" w:cs="Arial"/>
                <w:color w:val="0000FF"/>
                <w:sz w:val="20"/>
                <w:u w:val="single"/>
              </w:rPr>
              <w:t>caiqing@sph.com.sg</w:t>
            </w:r>
          </w:p>
        </w:tc>
      </w:tr>
      <w:tr w:rsidR="00F737EF" w:rsidRPr="00BA7BE4" w:rsidTr="0000528D">
        <w:trPr>
          <w:cantSplit/>
          <w:trHeight w:val="255"/>
          <w:tblHeader/>
        </w:trPr>
        <w:tc>
          <w:tcPr>
            <w:tcW w:w="1131" w:type="dxa"/>
            <w:tcBorders>
              <w:top w:val="nil"/>
              <w:left w:val="single" w:sz="4" w:space="0" w:color="auto"/>
              <w:bottom w:val="single" w:sz="4" w:space="0" w:color="auto"/>
              <w:right w:val="single" w:sz="4" w:space="0" w:color="auto"/>
            </w:tcBorders>
            <w:vAlign w:val="center"/>
          </w:tcPr>
          <w:p w:rsidR="00F737EF" w:rsidRPr="00BA7BE4" w:rsidRDefault="00F737EF" w:rsidP="00920B24">
            <w:pPr>
              <w:rPr>
                <w:rFonts w:ascii="Arial" w:hAnsi="Arial" w:cs="Arial"/>
                <w:sz w:val="18"/>
                <w:szCs w:val="18"/>
              </w:rPr>
            </w:pPr>
            <w:r>
              <w:rPr>
                <w:rFonts w:ascii="Arial" w:hAnsi="Arial" w:cs="Arial"/>
                <w:sz w:val="18"/>
                <w:szCs w:val="18"/>
              </w:rPr>
              <w:t>FAST</w:t>
            </w:r>
          </w:p>
        </w:tc>
        <w:tc>
          <w:tcPr>
            <w:tcW w:w="1279" w:type="dxa"/>
            <w:tcBorders>
              <w:top w:val="nil"/>
              <w:left w:val="nil"/>
              <w:bottom w:val="single" w:sz="4" w:space="0" w:color="auto"/>
              <w:right w:val="single" w:sz="4" w:space="0" w:color="auto"/>
            </w:tcBorders>
            <w:vAlign w:val="center"/>
          </w:tcPr>
          <w:p w:rsidR="00F737EF" w:rsidRPr="00687EAB" w:rsidRDefault="00F737EF" w:rsidP="00920B24">
            <w:pPr>
              <w:rPr>
                <w:rFonts w:ascii="Arial" w:hAnsi="Arial" w:cs="Arial"/>
                <w:b/>
                <w:sz w:val="18"/>
                <w:szCs w:val="18"/>
              </w:rPr>
            </w:pPr>
            <w:r>
              <w:rPr>
                <w:rFonts w:ascii="Arial" w:hAnsi="Arial" w:cs="Arial"/>
                <w:b/>
                <w:sz w:val="18"/>
                <w:szCs w:val="18"/>
              </w:rPr>
              <w:t xml:space="preserve">Cindy </w:t>
            </w:r>
          </w:p>
        </w:tc>
        <w:tc>
          <w:tcPr>
            <w:tcW w:w="2126" w:type="dxa"/>
            <w:tcBorders>
              <w:top w:val="nil"/>
              <w:left w:val="nil"/>
              <w:bottom w:val="single" w:sz="4" w:space="0" w:color="auto"/>
              <w:right w:val="single" w:sz="4" w:space="0" w:color="auto"/>
            </w:tcBorders>
            <w:vAlign w:val="center"/>
          </w:tcPr>
          <w:p w:rsidR="00F737EF" w:rsidRPr="00BA7BE4" w:rsidRDefault="00F737EF" w:rsidP="00920B24">
            <w:pPr>
              <w:rPr>
                <w:rFonts w:ascii="Arial" w:hAnsi="Arial" w:cs="Arial"/>
                <w:sz w:val="18"/>
                <w:szCs w:val="18"/>
              </w:rPr>
            </w:pPr>
            <w:r>
              <w:rPr>
                <w:rFonts w:ascii="Arial" w:hAnsi="Arial" w:cs="Arial"/>
                <w:sz w:val="18"/>
                <w:szCs w:val="18"/>
              </w:rPr>
              <w:t>FAST Project Manager</w:t>
            </w:r>
          </w:p>
        </w:tc>
        <w:tc>
          <w:tcPr>
            <w:tcW w:w="1559" w:type="dxa"/>
            <w:tcBorders>
              <w:top w:val="nil"/>
              <w:left w:val="nil"/>
              <w:bottom w:val="single" w:sz="4" w:space="0" w:color="auto"/>
              <w:right w:val="single" w:sz="4" w:space="0" w:color="auto"/>
            </w:tcBorders>
            <w:vAlign w:val="center"/>
          </w:tcPr>
          <w:p w:rsidR="00F737EF" w:rsidRPr="00BA7BE4" w:rsidRDefault="00F737EF" w:rsidP="00920B24">
            <w:pPr>
              <w:rPr>
                <w:rFonts w:ascii="Arial" w:hAnsi="Arial" w:cs="Arial"/>
                <w:sz w:val="18"/>
                <w:szCs w:val="18"/>
              </w:rPr>
            </w:pPr>
            <w:r w:rsidRPr="00073982">
              <w:rPr>
                <w:rFonts w:ascii="Arial" w:hAnsi="Arial" w:cs="Arial"/>
                <w:sz w:val="18"/>
                <w:szCs w:val="18"/>
              </w:rPr>
              <w:t>+61 289183208</w:t>
            </w:r>
          </w:p>
        </w:tc>
        <w:tc>
          <w:tcPr>
            <w:tcW w:w="3119" w:type="dxa"/>
            <w:tcBorders>
              <w:top w:val="nil"/>
              <w:left w:val="nil"/>
              <w:bottom w:val="single" w:sz="4" w:space="0" w:color="auto"/>
              <w:right w:val="single" w:sz="4" w:space="0" w:color="auto"/>
            </w:tcBorders>
            <w:vAlign w:val="center"/>
          </w:tcPr>
          <w:p w:rsidR="00F737EF" w:rsidRPr="00BA7BE4" w:rsidRDefault="00F737EF" w:rsidP="00920B24">
            <w:pPr>
              <w:rPr>
                <w:rFonts w:ascii="Arial" w:hAnsi="Arial" w:cs="Arial"/>
                <w:color w:val="0000FF"/>
                <w:sz w:val="20"/>
                <w:u w:val="single"/>
              </w:rPr>
            </w:pPr>
            <w:r>
              <w:rPr>
                <w:rFonts w:ascii="Arial" w:hAnsi="Arial" w:cs="Arial"/>
                <w:color w:val="0000FF"/>
                <w:sz w:val="20"/>
                <w:u w:val="single"/>
              </w:rPr>
              <w:t>cindysch@microsoft.com</w:t>
            </w:r>
          </w:p>
        </w:tc>
      </w:tr>
      <w:tr w:rsidR="00F737EF" w:rsidRPr="00BA7BE4" w:rsidTr="001901FB">
        <w:trPr>
          <w:cantSplit/>
          <w:trHeight w:val="255"/>
          <w:tblHeader/>
        </w:trPr>
        <w:tc>
          <w:tcPr>
            <w:tcW w:w="1131" w:type="dxa"/>
            <w:tcBorders>
              <w:top w:val="nil"/>
              <w:left w:val="single" w:sz="4" w:space="0" w:color="auto"/>
              <w:bottom w:val="single" w:sz="4" w:space="0" w:color="auto"/>
              <w:right w:val="single" w:sz="4" w:space="0" w:color="auto"/>
            </w:tcBorders>
            <w:vAlign w:val="center"/>
          </w:tcPr>
          <w:p w:rsidR="00F737EF" w:rsidRPr="00BA7BE4" w:rsidRDefault="00F737EF" w:rsidP="00920B24">
            <w:pPr>
              <w:rPr>
                <w:rFonts w:ascii="Arial" w:hAnsi="Arial" w:cs="Arial"/>
                <w:sz w:val="18"/>
                <w:szCs w:val="18"/>
              </w:rPr>
            </w:pPr>
            <w:r>
              <w:rPr>
                <w:rFonts w:ascii="Arial" w:hAnsi="Arial" w:cs="Arial"/>
                <w:sz w:val="18"/>
                <w:szCs w:val="18"/>
              </w:rPr>
              <w:t>FAST</w:t>
            </w:r>
          </w:p>
        </w:tc>
        <w:tc>
          <w:tcPr>
            <w:tcW w:w="1279" w:type="dxa"/>
            <w:tcBorders>
              <w:top w:val="nil"/>
              <w:left w:val="nil"/>
              <w:bottom w:val="single" w:sz="4" w:space="0" w:color="auto"/>
              <w:right w:val="single" w:sz="4" w:space="0" w:color="auto"/>
            </w:tcBorders>
            <w:vAlign w:val="center"/>
          </w:tcPr>
          <w:p w:rsidR="00F737EF" w:rsidRPr="00687EAB" w:rsidRDefault="00F737EF" w:rsidP="00920B24">
            <w:pPr>
              <w:rPr>
                <w:rFonts w:ascii="Arial" w:hAnsi="Arial" w:cs="Arial"/>
                <w:b/>
                <w:sz w:val="18"/>
                <w:szCs w:val="18"/>
              </w:rPr>
            </w:pPr>
            <w:r w:rsidRPr="00687EAB">
              <w:rPr>
                <w:rFonts w:ascii="Arial" w:hAnsi="Arial" w:cs="Arial"/>
                <w:b/>
                <w:sz w:val="18"/>
                <w:szCs w:val="18"/>
              </w:rPr>
              <w:t>Lun Zhong</w:t>
            </w:r>
          </w:p>
        </w:tc>
        <w:tc>
          <w:tcPr>
            <w:tcW w:w="2126" w:type="dxa"/>
            <w:tcBorders>
              <w:top w:val="nil"/>
              <w:left w:val="nil"/>
              <w:bottom w:val="single" w:sz="4" w:space="0" w:color="auto"/>
              <w:right w:val="single" w:sz="4" w:space="0" w:color="auto"/>
            </w:tcBorders>
            <w:vAlign w:val="center"/>
          </w:tcPr>
          <w:p w:rsidR="00F737EF" w:rsidRPr="00BA7BE4" w:rsidRDefault="00F737EF" w:rsidP="00920B24">
            <w:pPr>
              <w:rPr>
                <w:rFonts w:ascii="Arial" w:hAnsi="Arial" w:cs="Arial"/>
                <w:sz w:val="18"/>
                <w:szCs w:val="18"/>
              </w:rPr>
            </w:pPr>
            <w:r>
              <w:rPr>
                <w:rFonts w:ascii="Arial" w:hAnsi="Arial" w:cs="Arial"/>
                <w:sz w:val="18"/>
                <w:szCs w:val="18"/>
              </w:rPr>
              <w:t>FAST Technical Architect</w:t>
            </w:r>
          </w:p>
        </w:tc>
        <w:tc>
          <w:tcPr>
            <w:tcW w:w="1559" w:type="dxa"/>
            <w:tcBorders>
              <w:top w:val="nil"/>
              <w:left w:val="nil"/>
              <w:bottom w:val="single" w:sz="4" w:space="0" w:color="auto"/>
              <w:right w:val="single" w:sz="4" w:space="0" w:color="auto"/>
            </w:tcBorders>
            <w:noWrap/>
            <w:vAlign w:val="center"/>
          </w:tcPr>
          <w:p w:rsidR="00F737EF" w:rsidRPr="00BA7BE4" w:rsidRDefault="00F737EF" w:rsidP="00920B24">
            <w:pPr>
              <w:rPr>
                <w:rFonts w:ascii="Arial" w:hAnsi="Arial" w:cs="Arial"/>
                <w:sz w:val="18"/>
                <w:szCs w:val="18"/>
              </w:rPr>
            </w:pPr>
            <w:r>
              <w:rPr>
                <w:rFonts w:ascii="Arial" w:hAnsi="Arial" w:cs="Arial"/>
                <w:sz w:val="18"/>
                <w:szCs w:val="18"/>
              </w:rPr>
              <w:t>96477009</w:t>
            </w:r>
          </w:p>
        </w:tc>
        <w:tc>
          <w:tcPr>
            <w:tcW w:w="3119" w:type="dxa"/>
            <w:tcBorders>
              <w:top w:val="nil"/>
              <w:left w:val="nil"/>
              <w:bottom w:val="single" w:sz="4" w:space="0" w:color="auto"/>
              <w:right w:val="single" w:sz="4" w:space="0" w:color="auto"/>
            </w:tcBorders>
            <w:vAlign w:val="center"/>
          </w:tcPr>
          <w:p w:rsidR="00F737EF" w:rsidRPr="00BA7BE4" w:rsidRDefault="00F737EF" w:rsidP="00920B24">
            <w:pPr>
              <w:rPr>
                <w:rFonts w:ascii="Arial" w:hAnsi="Arial" w:cs="Arial"/>
                <w:color w:val="0000FF"/>
                <w:sz w:val="20"/>
                <w:u w:val="single"/>
              </w:rPr>
            </w:pPr>
            <w:r>
              <w:rPr>
                <w:rFonts w:ascii="Arial" w:hAnsi="Arial" w:cs="Arial"/>
                <w:color w:val="0000FF"/>
                <w:sz w:val="20"/>
                <w:u w:val="single"/>
              </w:rPr>
              <w:t>lunz@microsoft.com</w:t>
            </w:r>
          </w:p>
        </w:tc>
      </w:tr>
      <w:tr w:rsidR="00F737EF" w:rsidRPr="00BA7BE4" w:rsidTr="001901FB">
        <w:trPr>
          <w:cantSplit/>
          <w:trHeight w:val="255"/>
          <w:tblHeader/>
        </w:trPr>
        <w:tc>
          <w:tcPr>
            <w:tcW w:w="1131" w:type="dxa"/>
            <w:tcBorders>
              <w:top w:val="single" w:sz="4" w:space="0" w:color="auto"/>
              <w:left w:val="single" w:sz="4" w:space="0" w:color="auto"/>
              <w:bottom w:val="single" w:sz="4" w:space="0" w:color="auto"/>
              <w:right w:val="single" w:sz="4" w:space="0" w:color="auto"/>
            </w:tcBorders>
            <w:vAlign w:val="center"/>
          </w:tcPr>
          <w:p w:rsidR="00F737EF" w:rsidDel="00993EE5" w:rsidRDefault="00F737EF" w:rsidP="00920B24">
            <w:pPr>
              <w:rPr>
                <w:rFonts w:ascii="Arial" w:hAnsi="Arial" w:cs="Arial"/>
                <w:sz w:val="18"/>
                <w:szCs w:val="18"/>
              </w:rPr>
            </w:pPr>
            <w:r>
              <w:rPr>
                <w:rFonts w:ascii="Arial" w:hAnsi="Arial" w:cs="Arial"/>
                <w:sz w:val="18"/>
                <w:szCs w:val="18"/>
              </w:rPr>
              <w:t>FAST</w:t>
            </w:r>
          </w:p>
        </w:tc>
        <w:tc>
          <w:tcPr>
            <w:tcW w:w="1279" w:type="dxa"/>
            <w:tcBorders>
              <w:top w:val="single" w:sz="4" w:space="0" w:color="auto"/>
              <w:left w:val="nil"/>
              <w:bottom w:val="single" w:sz="4" w:space="0" w:color="auto"/>
              <w:right w:val="single" w:sz="4" w:space="0" w:color="auto"/>
            </w:tcBorders>
            <w:vAlign w:val="center"/>
          </w:tcPr>
          <w:p w:rsidR="00F737EF" w:rsidRPr="00687EAB" w:rsidRDefault="00F737EF" w:rsidP="00920B24">
            <w:pPr>
              <w:rPr>
                <w:rFonts w:ascii="Arial" w:hAnsi="Arial" w:cs="Arial"/>
                <w:b/>
                <w:sz w:val="18"/>
                <w:szCs w:val="18"/>
              </w:rPr>
            </w:pPr>
            <w:r>
              <w:rPr>
                <w:rFonts w:ascii="Arial" w:hAnsi="Arial" w:cs="Arial"/>
                <w:b/>
                <w:sz w:val="18"/>
                <w:szCs w:val="18"/>
              </w:rPr>
              <w:t>Tim Hill</w:t>
            </w:r>
          </w:p>
        </w:tc>
        <w:tc>
          <w:tcPr>
            <w:tcW w:w="2126" w:type="dxa"/>
            <w:tcBorders>
              <w:top w:val="single" w:sz="4" w:space="0" w:color="auto"/>
              <w:left w:val="nil"/>
              <w:bottom w:val="single" w:sz="4" w:space="0" w:color="auto"/>
              <w:right w:val="single" w:sz="4" w:space="0" w:color="auto"/>
            </w:tcBorders>
            <w:vAlign w:val="center"/>
          </w:tcPr>
          <w:p w:rsidR="00F737EF" w:rsidRDefault="00F737EF" w:rsidP="00920B24">
            <w:pPr>
              <w:rPr>
                <w:rFonts w:ascii="Arial" w:hAnsi="Arial" w:cs="Arial"/>
                <w:sz w:val="18"/>
                <w:szCs w:val="18"/>
              </w:rPr>
            </w:pPr>
            <w:r>
              <w:rPr>
                <w:rFonts w:ascii="Arial" w:hAnsi="Arial" w:cs="Arial"/>
                <w:sz w:val="18"/>
                <w:szCs w:val="18"/>
              </w:rPr>
              <w:t>FAST Engineer</w:t>
            </w:r>
          </w:p>
        </w:tc>
        <w:tc>
          <w:tcPr>
            <w:tcW w:w="1559" w:type="dxa"/>
            <w:tcBorders>
              <w:top w:val="single" w:sz="4" w:space="0" w:color="auto"/>
              <w:left w:val="nil"/>
              <w:bottom w:val="single" w:sz="4" w:space="0" w:color="auto"/>
              <w:right w:val="single" w:sz="4" w:space="0" w:color="auto"/>
            </w:tcBorders>
            <w:noWrap/>
            <w:vAlign w:val="center"/>
          </w:tcPr>
          <w:p w:rsidR="00F737EF" w:rsidRDefault="00F737EF" w:rsidP="00920B24">
            <w:pPr>
              <w:rPr>
                <w:rFonts w:ascii="Arial" w:hAnsi="Arial" w:cs="Arial"/>
                <w:sz w:val="18"/>
                <w:szCs w:val="18"/>
              </w:rPr>
            </w:pPr>
          </w:p>
        </w:tc>
        <w:tc>
          <w:tcPr>
            <w:tcW w:w="3119" w:type="dxa"/>
            <w:tcBorders>
              <w:top w:val="single" w:sz="4" w:space="0" w:color="auto"/>
              <w:left w:val="nil"/>
              <w:bottom w:val="single" w:sz="4" w:space="0" w:color="auto"/>
              <w:right w:val="single" w:sz="4" w:space="0" w:color="auto"/>
            </w:tcBorders>
            <w:vAlign w:val="center"/>
          </w:tcPr>
          <w:p w:rsidR="00F737EF" w:rsidRDefault="00F737EF" w:rsidP="00920B24">
            <w:pPr>
              <w:rPr>
                <w:rFonts w:ascii="Arial" w:hAnsi="Arial" w:cs="Arial"/>
                <w:color w:val="0000FF"/>
                <w:sz w:val="20"/>
                <w:u w:val="single"/>
              </w:rPr>
            </w:pPr>
            <w:r>
              <w:rPr>
                <w:rFonts w:ascii="Arial" w:hAnsi="Arial" w:cs="Arial"/>
                <w:color w:val="0000FF"/>
                <w:sz w:val="20"/>
                <w:u w:val="single"/>
              </w:rPr>
              <w:t>thill@microsoft.com</w:t>
            </w:r>
          </w:p>
        </w:tc>
      </w:tr>
    </w:tbl>
    <w:p w:rsidR="00F737EF" w:rsidRPr="00BA7BE4" w:rsidRDefault="00F737EF">
      <w:pPr>
        <w:pStyle w:val="BodyText"/>
        <w:rPr>
          <w:lang w:val="en-US"/>
        </w:rPr>
      </w:pPr>
    </w:p>
    <w:p w:rsidR="00F737EF" w:rsidRDefault="00F737EF">
      <w:pPr>
        <w:pStyle w:val="Heading1"/>
        <w:numPr>
          <w:ilvl w:val="0"/>
          <w:numId w:val="30"/>
        </w:numPr>
        <w:rPr>
          <w:lang w:val="en-US"/>
        </w:rPr>
      </w:pPr>
      <w:bookmarkStart w:id="651" w:name="_Toc104554971"/>
      <w:bookmarkStart w:id="652" w:name="_Toc104555027"/>
      <w:bookmarkStart w:id="653" w:name="_Toc104555093"/>
      <w:bookmarkStart w:id="654" w:name="_Toc220993845"/>
      <w:r w:rsidRPr="00BA7BE4">
        <w:rPr>
          <w:lang w:val="en-US"/>
        </w:rPr>
        <w:t>Requirements</w:t>
      </w:r>
      <w:bookmarkEnd w:id="651"/>
      <w:bookmarkEnd w:id="652"/>
      <w:bookmarkEnd w:id="653"/>
      <w:r w:rsidRPr="00BA7BE4">
        <w:rPr>
          <w:lang w:val="en-US"/>
        </w:rPr>
        <w:t xml:space="preserve"> </w:t>
      </w:r>
      <w:r>
        <w:rPr>
          <w:lang w:val="en-US"/>
        </w:rPr>
        <w:t>and Constraints</w:t>
      </w:r>
      <w:bookmarkEnd w:id="654"/>
    </w:p>
    <w:p w:rsidR="00F737EF" w:rsidRDefault="00F737EF" w:rsidP="00C86C53">
      <w:pPr>
        <w:pStyle w:val="BodyText"/>
      </w:pPr>
      <w:r>
        <w:rPr>
          <w:lang w:val="en-US"/>
        </w:rPr>
        <w:t xml:space="preserve">This section </w:t>
      </w:r>
      <w:r>
        <w:t>captures crawling and search requirements in this project. It identifies ESP feature or ESP-related development activities needed to meet these requirements.</w:t>
      </w:r>
    </w:p>
    <w:p w:rsidR="00F737EF" w:rsidRDefault="00F737EF" w:rsidP="00920B24">
      <w:pPr>
        <w:pStyle w:val="BodyText"/>
      </w:pPr>
    </w:p>
    <w:p w:rsidR="00F737EF" w:rsidRPr="00BA7BE4" w:rsidRDefault="00F737EF" w:rsidP="00DF685E">
      <w:pPr>
        <w:pStyle w:val="Heading2"/>
        <w:numPr>
          <w:ilvl w:val="1"/>
          <w:numId w:val="30"/>
        </w:numPr>
        <w:rPr>
          <w:lang w:val="en-US"/>
        </w:rPr>
      </w:pPr>
      <w:bookmarkStart w:id="655" w:name="_Toc220993846"/>
      <w:r>
        <w:rPr>
          <w:lang w:val="en-US"/>
        </w:rPr>
        <w:t>Crawling</w:t>
      </w:r>
      <w:r w:rsidRPr="00BA7BE4">
        <w:rPr>
          <w:lang w:val="en-US"/>
        </w:rPr>
        <w:t xml:space="preserve"> Requirements</w:t>
      </w:r>
      <w:bookmarkEnd w:id="655"/>
    </w:p>
    <w:p w:rsidR="00F737EF" w:rsidRDefault="00F737EF" w:rsidP="00113B7D">
      <w:pPr>
        <w:pStyle w:val="Caption"/>
        <w:keepNext/>
        <w:ind w:firstLine="851"/>
      </w:pPr>
      <w:bookmarkStart w:id="656" w:name="_Ref126737095"/>
      <w:bookmarkStart w:id="657" w:name="_Ref126736622"/>
      <w:r>
        <w:t xml:space="preserve">Table </w:t>
      </w:r>
      <w:bookmarkEnd w:id="656"/>
      <w:r>
        <w:t>1 Crawling requirements</w:t>
      </w:r>
      <w:bookmarkEnd w:id="657"/>
      <w:r>
        <w:t xml:space="preserve"> and how to fulfill them</w:t>
      </w:r>
    </w:p>
    <w:tbl>
      <w:tblPr>
        <w:tblW w:w="8788" w:type="dxa"/>
        <w:tblInd w:w="959"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tblPr>
      <w:tblGrid>
        <w:gridCol w:w="534"/>
        <w:gridCol w:w="141"/>
        <w:gridCol w:w="2727"/>
        <w:gridCol w:w="3118"/>
        <w:gridCol w:w="2268"/>
      </w:tblGrid>
      <w:tr w:rsidR="00F737EF" w:rsidRPr="00BA7BE4" w:rsidTr="000E041E">
        <w:trPr>
          <w:cantSplit/>
          <w:tblHeader/>
        </w:trPr>
        <w:tc>
          <w:tcPr>
            <w:tcW w:w="675" w:type="dxa"/>
            <w:gridSpan w:val="2"/>
            <w:shd w:val="solid" w:color="000080" w:fill="FFFFFF"/>
          </w:tcPr>
          <w:p w:rsidR="00F737EF" w:rsidRPr="000E041E" w:rsidRDefault="00F737EF" w:rsidP="000E041E">
            <w:pPr>
              <w:pStyle w:val="BodyText"/>
              <w:ind w:left="0"/>
              <w:rPr>
                <w:b/>
                <w:bCs/>
                <w:color w:val="FFFFFF"/>
                <w:lang w:val="en-US"/>
              </w:rPr>
            </w:pPr>
            <w:r w:rsidRPr="000E041E">
              <w:rPr>
                <w:b/>
                <w:bCs/>
                <w:color w:val="FFFFFF"/>
                <w:lang w:val="en-US"/>
              </w:rPr>
              <w:t>#</w:t>
            </w:r>
          </w:p>
        </w:tc>
        <w:tc>
          <w:tcPr>
            <w:tcW w:w="2727" w:type="dxa"/>
            <w:shd w:val="solid" w:color="000080" w:fill="FFFFFF"/>
          </w:tcPr>
          <w:p w:rsidR="00F737EF" w:rsidRPr="000E041E" w:rsidRDefault="00F737EF" w:rsidP="000E041E">
            <w:pPr>
              <w:pStyle w:val="BodyText"/>
              <w:ind w:left="0"/>
              <w:rPr>
                <w:b/>
                <w:bCs/>
                <w:color w:val="FFFFFF"/>
                <w:lang w:val="en-US"/>
              </w:rPr>
            </w:pPr>
            <w:r w:rsidRPr="000E041E">
              <w:rPr>
                <w:b/>
                <w:bCs/>
                <w:color w:val="FFFFFF"/>
                <w:lang w:val="en-US"/>
              </w:rPr>
              <w:t>Requirement specification</w:t>
            </w:r>
          </w:p>
        </w:tc>
        <w:tc>
          <w:tcPr>
            <w:tcW w:w="3118" w:type="dxa"/>
            <w:shd w:val="solid" w:color="000080" w:fill="FFFFFF"/>
          </w:tcPr>
          <w:p w:rsidR="00F737EF" w:rsidRPr="000E041E" w:rsidRDefault="00F737EF" w:rsidP="000E041E">
            <w:pPr>
              <w:pStyle w:val="BodyText"/>
              <w:ind w:left="0"/>
              <w:rPr>
                <w:b/>
                <w:bCs/>
                <w:color w:val="FFFFFF"/>
                <w:lang w:val="en-US"/>
              </w:rPr>
            </w:pPr>
            <w:r w:rsidRPr="000E041E">
              <w:rPr>
                <w:b/>
                <w:bCs/>
                <w:color w:val="FFFFFF"/>
                <w:lang w:val="en-US"/>
              </w:rPr>
              <w:t>Fulfillment</w:t>
            </w:r>
          </w:p>
        </w:tc>
        <w:tc>
          <w:tcPr>
            <w:tcW w:w="2268" w:type="dxa"/>
            <w:shd w:val="solid" w:color="000080" w:fill="FFFFFF"/>
          </w:tcPr>
          <w:p w:rsidR="00F737EF" w:rsidRPr="000E041E" w:rsidRDefault="00F737EF" w:rsidP="000E041E">
            <w:pPr>
              <w:pStyle w:val="BodyText"/>
              <w:ind w:left="0"/>
              <w:rPr>
                <w:b/>
                <w:bCs/>
                <w:color w:val="FFFFFF"/>
                <w:lang w:val="en-US"/>
              </w:rPr>
            </w:pPr>
            <w:r w:rsidRPr="000E041E">
              <w:rPr>
                <w:b/>
                <w:bCs/>
                <w:color w:val="FFFFFF"/>
                <w:lang w:val="en-US"/>
              </w:rPr>
              <w:t>Comment</w:t>
            </w:r>
          </w:p>
        </w:tc>
      </w:tr>
      <w:tr w:rsidR="00F737EF" w:rsidRPr="00BA7BE4" w:rsidTr="000E041E">
        <w:trPr>
          <w:cantSplit/>
        </w:trPr>
        <w:tc>
          <w:tcPr>
            <w:tcW w:w="534" w:type="dxa"/>
            <w:tcBorders>
              <w:top w:val="single" w:sz="4" w:space="0" w:color="auto"/>
              <w:bottom w:val="single" w:sz="4" w:space="0" w:color="auto"/>
              <w:right w:val="single" w:sz="4" w:space="0" w:color="auto"/>
            </w:tcBorders>
          </w:tcPr>
          <w:p w:rsidR="00F737EF" w:rsidRDefault="00F737EF" w:rsidP="001513F0">
            <w:pPr>
              <w:pStyle w:val="TableText"/>
            </w:pPr>
            <w:r>
              <w:t>2.1</w:t>
            </w:r>
          </w:p>
        </w:tc>
        <w:tc>
          <w:tcPr>
            <w:tcW w:w="2868" w:type="dxa"/>
            <w:gridSpan w:val="2"/>
            <w:tcBorders>
              <w:top w:val="single" w:sz="4" w:space="0" w:color="auto"/>
              <w:bottom w:val="single" w:sz="4" w:space="0" w:color="auto"/>
              <w:right w:val="single" w:sz="4" w:space="0" w:color="auto"/>
            </w:tcBorders>
          </w:tcPr>
          <w:p w:rsidR="00F737EF" w:rsidRDefault="00F737EF" w:rsidP="008418A9">
            <w:pPr>
              <w:pStyle w:val="TableText"/>
            </w:pPr>
            <w:r>
              <w:t>Able to start up &amp; shut down the crawler.</w:t>
            </w:r>
          </w:p>
        </w:tc>
        <w:tc>
          <w:tcPr>
            <w:tcW w:w="3118" w:type="dxa"/>
            <w:tcBorders>
              <w:top w:val="single" w:sz="4" w:space="0" w:color="auto"/>
              <w:left w:val="single" w:sz="4" w:space="0" w:color="auto"/>
              <w:bottom w:val="single" w:sz="4" w:space="0" w:color="auto"/>
            </w:tcBorders>
          </w:tcPr>
          <w:p w:rsidR="00F737EF" w:rsidRPr="000E041E" w:rsidRDefault="00F737EF" w:rsidP="000E041E">
            <w:pPr>
              <w:pStyle w:val="BodyText"/>
              <w:ind w:left="0"/>
              <w:rPr>
                <w:lang w:val="en-US"/>
              </w:rPr>
            </w:pPr>
            <w:r w:rsidRPr="000E041E">
              <w:rPr>
                <w:lang w:val="en-US"/>
              </w:rPr>
              <w:t>Command line &amp; XML-RPC</w:t>
            </w:r>
          </w:p>
        </w:tc>
        <w:tc>
          <w:tcPr>
            <w:tcW w:w="2268" w:type="dxa"/>
          </w:tcPr>
          <w:p w:rsidR="00F737EF" w:rsidRPr="000E041E" w:rsidRDefault="00F737EF" w:rsidP="000E041E">
            <w:pPr>
              <w:pStyle w:val="BodyText"/>
              <w:ind w:left="0"/>
              <w:rPr>
                <w:lang w:val="en-US"/>
              </w:rPr>
            </w:pPr>
            <w:r w:rsidRPr="000E041E">
              <w:rPr>
                <w:lang w:val="en-US"/>
              </w:rPr>
              <w:t>Front end trigger to start, resume, stop crawling, refer to section 3.3.</w:t>
            </w:r>
          </w:p>
          <w:p w:rsidR="00F737EF" w:rsidRPr="000E041E" w:rsidRDefault="00F737EF" w:rsidP="000E041E">
            <w:pPr>
              <w:pStyle w:val="BodyText"/>
              <w:ind w:left="0"/>
              <w:rPr>
                <w:lang w:val="en-US"/>
              </w:rPr>
            </w:pPr>
          </w:p>
        </w:tc>
      </w:tr>
      <w:tr w:rsidR="00F737EF" w:rsidRPr="00BA7BE4" w:rsidTr="000E041E">
        <w:trPr>
          <w:cantSplit/>
        </w:trPr>
        <w:tc>
          <w:tcPr>
            <w:tcW w:w="534" w:type="dxa"/>
            <w:tcBorders>
              <w:top w:val="single" w:sz="4" w:space="0" w:color="auto"/>
              <w:bottom w:val="single" w:sz="4" w:space="0" w:color="auto"/>
              <w:right w:val="single" w:sz="4" w:space="0" w:color="auto"/>
            </w:tcBorders>
          </w:tcPr>
          <w:p w:rsidR="00F737EF" w:rsidRDefault="00F737EF" w:rsidP="001513F0">
            <w:pPr>
              <w:pStyle w:val="TableText"/>
            </w:pPr>
            <w:r>
              <w:t>2.3</w:t>
            </w:r>
          </w:p>
        </w:tc>
        <w:tc>
          <w:tcPr>
            <w:tcW w:w="2868" w:type="dxa"/>
            <w:gridSpan w:val="2"/>
            <w:tcBorders>
              <w:top w:val="single" w:sz="4" w:space="0" w:color="auto"/>
              <w:bottom w:val="single" w:sz="4" w:space="0" w:color="auto"/>
              <w:right w:val="single" w:sz="4" w:space="0" w:color="auto"/>
            </w:tcBorders>
          </w:tcPr>
          <w:p w:rsidR="00F737EF" w:rsidRDefault="00F737EF" w:rsidP="001513F0">
            <w:pPr>
              <w:pStyle w:val="TableText"/>
            </w:pPr>
            <w:r>
              <w:t xml:space="preserve">Crawling configuration generated from database: </w:t>
            </w:r>
          </w:p>
          <w:p w:rsidR="00F737EF" w:rsidRDefault="00F737EF" w:rsidP="000E041E">
            <w:pPr>
              <w:pStyle w:val="TableText"/>
              <w:numPr>
                <w:ilvl w:val="0"/>
                <w:numId w:val="36"/>
              </w:numPr>
              <w:spacing w:before="0" w:after="120"/>
            </w:pPr>
            <w:r>
              <w:t>Start URLs</w:t>
            </w:r>
          </w:p>
          <w:p w:rsidR="00F737EF" w:rsidRDefault="00F737EF" w:rsidP="000E041E">
            <w:pPr>
              <w:pStyle w:val="TableText"/>
              <w:numPr>
                <w:ilvl w:val="0"/>
                <w:numId w:val="36"/>
              </w:numPr>
              <w:spacing w:before="0" w:after="120"/>
            </w:pPr>
            <w:r>
              <w:t>Start URL Priority (Urgent/High/Medium(default)/Low)</w:t>
            </w:r>
          </w:p>
          <w:p w:rsidR="00F737EF" w:rsidRDefault="00F737EF" w:rsidP="000E041E">
            <w:pPr>
              <w:pStyle w:val="TableText"/>
              <w:numPr>
                <w:ilvl w:val="0"/>
                <w:numId w:val="36"/>
              </w:numPr>
              <w:spacing w:before="0" w:after="120"/>
            </w:pPr>
            <w:r>
              <w:t>Level</w:t>
            </w:r>
            <w:ins w:id="658" w:author="Tim Hill" w:date="2008-12-03T23:57:00Z">
              <w:r>
                <w:rPr>
                  <w:rStyle w:val="FootnoteReference"/>
                </w:rPr>
                <w:footnoteReference w:id="3"/>
              </w:r>
            </w:ins>
            <w:r>
              <w:t xml:space="preserve"> (default: 4)</w:t>
            </w:r>
          </w:p>
          <w:p w:rsidR="00F737EF" w:rsidRDefault="00F737EF" w:rsidP="000E041E">
            <w:pPr>
              <w:pStyle w:val="TableText"/>
              <w:numPr>
                <w:ilvl w:val="0"/>
                <w:numId w:val="36"/>
              </w:numPr>
              <w:spacing w:before="0" w:after="120"/>
            </w:pPr>
            <w:r>
              <w:t>etc.</w:t>
            </w:r>
          </w:p>
        </w:tc>
        <w:tc>
          <w:tcPr>
            <w:tcW w:w="3118" w:type="dxa"/>
            <w:tcBorders>
              <w:top w:val="single" w:sz="4" w:space="0" w:color="auto"/>
              <w:left w:val="single" w:sz="4" w:space="0" w:color="auto"/>
              <w:bottom w:val="single" w:sz="4" w:space="0" w:color="auto"/>
            </w:tcBorders>
          </w:tcPr>
          <w:p w:rsidR="00F737EF" w:rsidRPr="000E041E" w:rsidRDefault="00F737EF" w:rsidP="000E041E">
            <w:pPr>
              <w:pStyle w:val="BodyText"/>
              <w:ind w:left="0"/>
              <w:rPr>
                <w:lang w:val="en-US"/>
              </w:rPr>
            </w:pPr>
            <w:r w:rsidRPr="000E041E">
              <w:rPr>
                <w:lang w:val="en-US"/>
              </w:rPr>
              <w:t>Crawler configuration</w:t>
            </w:r>
          </w:p>
          <w:p w:rsidR="00F737EF" w:rsidRPr="000E041E" w:rsidRDefault="00F737EF" w:rsidP="000E041E">
            <w:pPr>
              <w:pStyle w:val="BodyText"/>
              <w:ind w:left="0"/>
              <w:rPr>
                <w:lang w:val="en-US"/>
              </w:rPr>
            </w:pPr>
            <w:r w:rsidRPr="000E041E">
              <w:rPr>
                <w:lang w:val="en-US"/>
              </w:rPr>
              <w:t>Command line &amp; XML-RPC</w:t>
            </w:r>
          </w:p>
        </w:tc>
        <w:tc>
          <w:tcPr>
            <w:tcW w:w="2268" w:type="dxa"/>
          </w:tcPr>
          <w:p w:rsidR="00F737EF" w:rsidRPr="000E041E" w:rsidRDefault="00F737EF" w:rsidP="000E041E">
            <w:pPr>
              <w:pStyle w:val="BodyText"/>
              <w:ind w:left="0"/>
              <w:rPr>
                <w:lang w:val="en-US"/>
              </w:rPr>
            </w:pPr>
            <w:r w:rsidRPr="000E041E">
              <w:rPr>
                <w:lang w:val="en-US"/>
              </w:rPr>
              <w:t>Front end application to create the configuration from the Candidate Site database and update the crawler.</w:t>
            </w:r>
          </w:p>
        </w:tc>
      </w:tr>
      <w:tr w:rsidR="00F737EF" w:rsidRPr="00BA7BE4" w:rsidTr="000E041E">
        <w:trPr>
          <w:cantSplit/>
        </w:trPr>
        <w:tc>
          <w:tcPr>
            <w:tcW w:w="534" w:type="dxa"/>
            <w:tcBorders>
              <w:top w:val="single" w:sz="4" w:space="0" w:color="auto"/>
              <w:bottom w:val="single" w:sz="4" w:space="0" w:color="auto"/>
              <w:right w:val="single" w:sz="4" w:space="0" w:color="auto"/>
            </w:tcBorders>
          </w:tcPr>
          <w:p w:rsidR="00F737EF" w:rsidRDefault="00F737EF" w:rsidP="001513F0">
            <w:pPr>
              <w:pStyle w:val="TableText"/>
            </w:pPr>
            <w:r>
              <w:t>2.4</w:t>
            </w:r>
          </w:p>
        </w:tc>
        <w:tc>
          <w:tcPr>
            <w:tcW w:w="2868" w:type="dxa"/>
            <w:gridSpan w:val="2"/>
            <w:tcBorders>
              <w:top w:val="single" w:sz="4" w:space="0" w:color="auto"/>
              <w:bottom w:val="single" w:sz="4" w:space="0" w:color="auto"/>
              <w:right w:val="single" w:sz="4" w:space="0" w:color="auto"/>
            </w:tcBorders>
          </w:tcPr>
          <w:p w:rsidR="00F737EF" w:rsidRDefault="00F737EF" w:rsidP="00B15684">
            <w:pPr>
              <w:pStyle w:val="TableText"/>
            </w:pPr>
            <w:r>
              <w:t>Delete or add web sites at run time</w:t>
            </w:r>
          </w:p>
        </w:tc>
        <w:tc>
          <w:tcPr>
            <w:tcW w:w="3118" w:type="dxa"/>
            <w:tcBorders>
              <w:top w:val="single" w:sz="4" w:space="0" w:color="auto"/>
              <w:left w:val="single" w:sz="4" w:space="0" w:color="auto"/>
              <w:bottom w:val="single" w:sz="4" w:space="0" w:color="auto"/>
            </w:tcBorders>
          </w:tcPr>
          <w:p w:rsidR="00F737EF" w:rsidRPr="000E041E" w:rsidRDefault="00F737EF" w:rsidP="000E041E">
            <w:pPr>
              <w:pStyle w:val="BodyText"/>
              <w:ind w:left="0"/>
              <w:rPr>
                <w:lang w:val="en-US"/>
              </w:rPr>
            </w:pPr>
            <w:r w:rsidRPr="000E041E">
              <w:rPr>
                <w:lang w:val="en-US"/>
              </w:rPr>
              <w:t>Command line &amp; XML-RPC</w:t>
            </w:r>
          </w:p>
        </w:tc>
        <w:tc>
          <w:tcPr>
            <w:tcW w:w="2268" w:type="dxa"/>
          </w:tcPr>
          <w:p w:rsidR="00F737EF" w:rsidRPr="000E041E" w:rsidRDefault="00F737EF" w:rsidP="000E041E">
            <w:pPr>
              <w:pStyle w:val="BodyText"/>
              <w:ind w:left="0"/>
              <w:rPr>
                <w:lang w:val="en-US"/>
              </w:rPr>
            </w:pPr>
          </w:p>
        </w:tc>
      </w:tr>
      <w:tr w:rsidR="00F737EF" w:rsidRPr="00BA7BE4" w:rsidTr="000E041E">
        <w:trPr>
          <w:cantSplit/>
        </w:trPr>
        <w:tc>
          <w:tcPr>
            <w:tcW w:w="534" w:type="dxa"/>
            <w:tcBorders>
              <w:top w:val="single" w:sz="4" w:space="0" w:color="auto"/>
              <w:bottom w:val="single" w:sz="4" w:space="0" w:color="auto"/>
              <w:right w:val="single" w:sz="4" w:space="0" w:color="auto"/>
            </w:tcBorders>
          </w:tcPr>
          <w:p w:rsidR="00F737EF" w:rsidRDefault="00F737EF" w:rsidP="001513F0">
            <w:pPr>
              <w:pStyle w:val="TableText"/>
            </w:pPr>
            <w:r>
              <w:t>2.5</w:t>
            </w:r>
          </w:p>
        </w:tc>
        <w:tc>
          <w:tcPr>
            <w:tcW w:w="2868" w:type="dxa"/>
            <w:gridSpan w:val="2"/>
            <w:tcBorders>
              <w:top w:val="single" w:sz="4" w:space="0" w:color="auto"/>
              <w:bottom w:val="single" w:sz="4" w:space="0" w:color="auto"/>
              <w:right w:val="single" w:sz="4" w:space="0" w:color="auto"/>
            </w:tcBorders>
          </w:tcPr>
          <w:p w:rsidR="00F737EF" w:rsidRDefault="00F737EF" w:rsidP="008418A9">
            <w:pPr>
              <w:pStyle w:val="TableText"/>
            </w:pPr>
            <w:r>
              <w:t>Provide crawling cycle statistics.</w:t>
            </w:r>
          </w:p>
        </w:tc>
        <w:tc>
          <w:tcPr>
            <w:tcW w:w="3118" w:type="dxa"/>
            <w:tcBorders>
              <w:top w:val="single" w:sz="4" w:space="0" w:color="auto"/>
              <w:left w:val="single" w:sz="4" w:space="0" w:color="auto"/>
              <w:bottom w:val="single" w:sz="4" w:space="0" w:color="auto"/>
            </w:tcBorders>
          </w:tcPr>
          <w:p w:rsidR="00F737EF" w:rsidRPr="000E041E" w:rsidRDefault="00F737EF" w:rsidP="000E041E">
            <w:pPr>
              <w:pStyle w:val="BodyText"/>
              <w:ind w:left="0"/>
              <w:rPr>
                <w:lang w:val="en-US"/>
              </w:rPr>
            </w:pPr>
            <w:r w:rsidRPr="000E041E">
              <w:rPr>
                <w:lang w:val="en-US"/>
              </w:rPr>
              <w:t>XML-RPC and cron job to collect statistics periodically.</w:t>
            </w:r>
          </w:p>
        </w:tc>
        <w:tc>
          <w:tcPr>
            <w:tcW w:w="2268" w:type="dxa"/>
          </w:tcPr>
          <w:p w:rsidR="00F737EF" w:rsidRPr="000E041E" w:rsidRDefault="00F737EF" w:rsidP="000E041E">
            <w:pPr>
              <w:pStyle w:val="BodyText"/>
              <w:ind w:left="0"/>
              <w:rPr>
                <w:lang w:val="en-US"/>
              </w:rPr>
            </w:pPr>
            <w:r w:rsidRPr="000E041E">
              <w:rPr>
                <w:lang w:val="en-US"/>
              </w:rPr>
              <w:t>Insert the statistics into the Candidate Site database</w:t>
            </w:r>
          </w:p>
        </w:tc>
      </w:tr>
      <w:tr w:rsidR="00F737EF" w:rsidRPr="00BA7BE4" w:rsidTr="000E041E">
        <w:trPr>
          <w:cantSplit/>
        </w:trPr>
        <w:tc>
          <w:tcPr>
            <w:tcW w:w="534" w:type="dxa"/>
            <w:tcBorders>
              <w:top w:val="single" w:sz="4" w:space="0" w:color="auto"/>
              <w:bottom w:val="single" w:sz="4" w:space="0" w:color="auto"/>
              <w:right w:val="single" w:sz="4" w:space="0" w:color="auto"/>
            </w:tcBorders>
          </w:tcPr>
          <w:p w:rsidR="00F737EF" w:rsidRDefault="00F737EF" w:rsidP="001513F0">
            <w:pPr>
              <w:pStyle w:val="TableText"/>
            </w:pPr>
            <w:r>
              <w:t>2.6</w:t>
            </w:r>
          </w:p>
        </w:tc>
        <w:tc>
          <w:tcPr>
            <w:tcW w:w="2868" w:type="dxa"/>
            <w:gridSpan w:val="2"/>
            <w:tcBorders>
              <w:top w:val="single" w:sz="4" w:space="0" w:color="auto"/>
              <w:bottom w:val="single" w:sz="4" w:space="0" w:color="auto"/>
              <w:right w:val="single" w:sz="4" w:space="0" w:color="auto"/>
            </w:tcBorders>
          </w:tcPr>
          <w:p w:rsidR="00F737EF" w:rsidRDefault="00F737EF" w:rsidP="001513F0">
            <w:pPr>
              <w:pStyle w:val="TableText"/>
            </w:pPr>
            <w:r>
              <w:t>Relevant Content Detection: remove the “noisy” content, such as banner, navigation, etc.</w:t>
            </w:r>
          </w:p>
        </w:tc>
        <w:tc>
          <w:tcPr>
            <w:tcW w:w="3118" w:type="dxa"/>
            <w:tcBorders>
              <w:top w:val="single" w:sz="4" w:space="0" w:color="auto"/>
              <w:left w:val="single" w:sz="4" w:space="0" w:color="auto"/>
              <w:bottom w:val="single" w:sz="4" w:space="0" w:color="auto"/>
            </w:tcBorders>
          </w:tcPr>
          <w:p w:rsidR="00F737EF" w:rsidRPr="000E041E" w:rsidRDefault="00F737EF" w:rsidP="000E041E">
            <w:pPr>
              <w:pStyle w:val="BodyText"/>
              <w:numPr>
                <w:ilvl w:val="0"/>
                <w:numId w:val="36"/>
              </w:numPr>
              <w:rPr>
                <w:ins w:id="661" w:author="Tim Hill" w:date="2008-12-04T00:00:00Z"/>
                <w:lang w:val="en-US"/>
              </w:rPr>
            </w:pPr>
            <w:r w:rsidRPr="000E041E">
              <w:rPr>
                <w:lang w:val="en-US"/>
              </w:rPr>
              <w:t>Custom document processing pipeline</w:t>
            </w:r>
            <w:ins w:id="662" w:author="Tim Hill" w:date="2008-12-04T00:00:00Z">
              <w:r w:rsidRPr="000E041E">
                <w:rPr>
                  <w:lang w:val="en-US"/>
                </w:rPr>
                <w:t>.</w:t>
              </w:r>
            </w:ins>
          </w:p>
          <w:p w:rsidR="00F737EF" w:rsidRPr="000E041E" w:rsidRDefault="00F737EF" w:rsidP="000E041E">
            <w:pPr>
              <w:pStyle w:val="BodyText"/>
              <w:numPr>
                <w:ilvl w:val="0"/>
                <w:numId w:val="36"/>
              </w:numPr>
              <w:rPr>
                <w:lang w:val="en-US"/>
              </w:rPr>
            </w:pPr>
            <w:ins w:id="663" w:author="Tim Hill" w:date="2008-12-04T00:01:00Z">
              <w:r w:rsidRPr="000E041E">
                <w:rPr>
                  <w:lang w:val="en-US"/>
                </w:rPr>
                <w:t>C</w:t>
              </w:r>
            </w:ins>
            <w:ins w:id="664" w:author="Tim Hill" w:date="2008-12-04T00:00:00Z">
              <w:r w:rsidRPr="000E041E">
                <w:rPr>
                  <w:lang w:val="en-US"/>
                </w:rPr>
                <w:t>rawler</w:t>
              </w:r>
            </w:ins>
            <w:ins w:id="665" w:author="Tim Hill" w:date="2008-12-04T00:01:00Z">
              <w:r w:rsidRPr="000E041E">
                <w:rPr>
                  <w:lang w:val="en-US"/>
                </w:rPr>
                <w:t xml:space="preserve"> configuration.</w:t>
              </w:r>
            </w:ins>
          </w:p>
        </w:tc>
        <w:tc>
          <w:tcPr>
            <w:tcW w:w="2268" w:type="dxa"/>
          </w:tcPr>
          <w:p w:rsidR="00F737EF" w:rsidRPr="000E041E" w:rsidRDefault="00F737EF" w:rsidP="000E041E">
            <w:pPr>
              <w:pStyle w:val="BodyText"/>
              <w:numPr>
                <w:ilvl w:val="0"/>
                <w:numId w:val="36"/>
              </w:numPr>
              <w:rPr>
                <w:ins w:id="666" w:author="Tim Hill" w:date="2008-12-04T00:00:00Z"/>
                <w:lang w:val="en-US"/>
              </w:rPr>
            </w:pPr>
            <w:r w:rsidRPr="000E041E">
              <w:rPr>
                <w:lang w:val="en-US"/>
              </w:rPr>
              <w:t>Several content removal schemes will be tested.</w:t>
            </w:r>
          </w:p>
          <w:p w:rsidR="00F737EF" w:rsidRPr="000E041E" w:rsidRDefault="00F737EF" w:rsidP="000E041E">
            <w:pPr>
              <w:pStyle w:val="BodyText"/>
              <w:numPr>
                <w:ilvl w:val="0"/>
                <w:numId w:val="36"/>
              </w:numPr>
              <w:rPr>
                <w:lang w:val="en-US"/>
              </w:rPr>
            </w:pPr>
            <w:ins w:id="667" w:author="Tim Hill" w:date="2008-12-04T00:01:00Z">
              <w:r w:rsidRPr="000E041E">
                <w:rPr>
                  <w:lang w:val="en-US"/>
                </w:rPr>
                <w:t xml:space="preserve">The crawler can </w:t>
              </w:r>
            </w:ins>
            <w:ins w:id="668" w:author="Tim Hill" w:date="2008-12-04T00:02:00Z">
              <w:r w:rsidRPr="000E041E">
                <w:rPr>
                  <w:lang w:val="en-US"/>
                </w:rPr>
                <w:t xml:space="preserve">also </w:t>
              </w:r>
            </w:ins>
            <w:ins w:id="669" w:author="Tim Hill" w:date="2008-12-04T00:01:00Z">
              <w:r w:rsidRPr="000E041E">
                <w:rPr>
                  <w:lang w:val="en-US"/>
                </w:rPr>
                <w:t xml:space="preserve">follow </w:t>
              </w:r>
            </w:ins>
            <w:ins w:id="670" w:author="Tim Hill" w:date="2008-12-04T00:02:00Z">
              <w:r w:rsidRPr="000E041E">
                <w:rPr>
                  <w:lang w:val="en-US"/>
                </w:rPr>
                <w:t>links from non-html content</w:t>
              </w:r>
            </w:ins>
            <w:ins w:id="671" w:author="Tim Hill" w:date="2008-12-04T00:01:00Z">
              <w:r w:rsidRPr="000E041E">
                <w:rPr>
                  <w:lang w:val="en-US"/>
                </w:rPr>
                <w:t>, such as Flash and Javascript style links.</w:t>
              </w:r>
            </w:ins>
          </w:p>
        </w:tc>
      </w:tr>
    </w:tbl>
    <w:p w:rsidR="00F737EF" w:rsidRDefault="00F737EF" w:rsidP="003E2995">
      <w:pPr>
        <w:pStyle w:val="Heading2"/>
        <w:numPr>
          <w:ilvl w:val="0"/>
          <w:numId w:val="0"/>
        </w:numPr>
        <w:ind w:left="862" w:hanging="862"/>
        <w:rPr>
          <w:lang w:val="en-US"/>
        </w:rPr>
      </w:pPr>
      <w:bookmarkStart w:id="672" w:name="_Toc118271094"/>
      <w:bookmarkStart w:id="673" w:name="_Toc118271182"/>
      <w:bookmarkStart w:id="674" w:name="_Toc118271096"/>
      <w:bookmarkStart w:id="675" w:name="_Toc118271184"/>
      <w:bookmarkStart w:id="676" w:name="_Toc118271101"/>
      <w:bookmarkStart w:id="677" w:name="_Toc118271189"/>
      <w:bookmarkStart w:id="678" w:name="_Toc118271106"/>
      <w:bookmarkStart w:id="679" w:name="_Toc118271194"/>
      <w:bookmarkStart w:id="680" w:name="_Toc118271110"/>
      <w:bookmarkStart w:id="681" w:name="_Toc118271198"/>
      <w:bookmarkStart w:id="682" w:name="_Toc118271115"/>
      <w:bookmarkStart w:id="683" w:name="_Toc118271203"/>
      <w:bookmarkStart w:id="684" w:name="_Toc118271116"/>
      <w:bookmarkStart w:id="685" w:name="_Toc118271204"/>
      <w:bookmarkStart w:id="686" w:name="_Toc118271121"/>
      <w:bookmarkStart w:id="687" w:name="_Toc118271209"/>
      <w:bookmarkStart w:id="688" w:name="_Toc118271125"/>
      <w:bookmarkStart w:id="689" w:name="_Toc118271213"/>
      <w:bookmarkStart w:id="690" w:name="_Toc118271129"/>
      <w:bookmarkStart w:id="691" w:name="_Toc118271217"/>
      <w:bookmarkStart w:id="692" w:name="_Toc118271130"/>
      <w:bookmarkStart w:id="693" w:name="_Toc118271218"/>
      <w:bookmarkStart w:id="694" w:name="_Toc104554973"/>
      <w:bookmarkStart w:id="695" w:name="_Toc104555029"/>
      <w:bookmarkStart w:id="696" w:name="_Toc104555095"/>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p>
    <w:p w:rsidR="00F737EF" w:rsidRDefault="00F737EF">
      <w:pPr>
        <w:pStyle w:val="Heading2"/>
        <w:numPr>
          <w:ilvl w:val="1"/>
          <w:numId w:val="30"/>
        </w:numPr>
        <w:rPr>
          <w:lang w:val="en-US"/>
        </w:rPr>
      </w:pPr>
      <w:bookmarkStart w:id="697" w:name="_Toc220993847"/>
      <w:r>
        <w:rPr>
          <w:lang w:val="en-US"/>
        </w:rPr>
        <w:t>Search Requirements</w:t>
      </w:r>
      <w:bookmarkEnd w:id="697"/>
    </w:p>
    <w:p w:rsidR="00F737EF" w:rsidRDefault="00F737EF" w:rsidP="003E2995">
      <w:pPr>
        <w:pStyle w:val="Caption"/>
        <w:keepNext/>
        <w:ind w:firstLine="851"/>
      </w:pPr>
      <w:r>
        <w:t>Table 2 Search requirements and how to fulfill them</w:t>
      </w:r>
    </w:p>
    <w:tbl>
      <w:tblPr>
        <w:tblW w:w="8788" w:type="dxa"/>
        <w:tblInd w:w="959"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tblPr>
      <w:tblGrid>
        <w:gridCol w:w="534"/>
        <w:gridCol w:w="141"/>
        <w:gridCol w:w="2727"/>
        <w:gridCol w:w="3118"/>
        <w:gridCol w:w="2268"/>
      </w:tblGrid>
      <w:tr w:rsidR="00F737EF" w:rsidRPr="00BA7BE4" w:rsidTr="000E041E">
        <w:trPr>
          <w:cantSplit/>
          <w:tblHeader/>
        </w:trPr>
        <w:tc>
          <w:tcPr>
            <w:tcW w:w="675" w:type="dxa"/>
            <w:gridSpan w:val="2"/>
            <w:shd w:val="solid" w:color="000080" w:fill="FFFFFF"/>
          </w:tcPr>
          <w:p w:rsidR="00F737EF" w:rsidRPr="000E041E" w:rsidRDefault="00F737EF" w:rsidP="000E041E">
            <w:pPr>
              <w:pStyle w:val="BodyText"/>
              <w:ind w:left="0"/>
              <w:rPr>
                <w:b/>
                <w:bCs/>
                <w:color w:val="FFFFFF"/>
                <w:lang w:val="en-US"/>
              </w:rPr>
            </w:pPr>
            <w:r w:rsidRPr="000E041E">
              <w:rPr>
                <w:b/>
                <w:bCs/>
                <w:color w:val="FFFFFF"/>
                <w:lang w:val="en-US"/>
              </w:rPr>
              <w:t>#</w:t>
            </w:r>
          </w:p>
        </w:tc>
        <w:tc>
          <w:tcPr>
            <w:tcW w:w="2727" w:type="dxa"/>
            <w:shd w:val="solid" w:color="000080" w:fill="FFFFFF"/>
          </w:tcPr>
          <w:p w:rsidR="00F737EF" w:rsidRPr="000E041E" w:rsidRDefault="00F737EF" w:rsidP="000E041E">
            <w:pPr>
              <w:pStyle w:val="BodyText"/>
              <w:ind w:left="0"/>
              <w:rPr>
                <w:b/>
                <w:bCs/>
                <w:color w:val="FFFFFF"/>
                <w:lang w:val="en-US"/>
              </w:rPr>
            </w:pPr>
            <w:r w:rsidRPr="000E041E">
              <w:rPr>
                <w:b/>
                <w:bCs/>
                <w:color w:val="FFFFFF"/>
                <w:lang w:val="en-US"/>
              </w:rPr>
              <w:t>Requirement specification</w:t>
            </w:r>
          </w:p>
        </w:tc>
        <w:tc>
          <w:tcPr>
            <w:tcW w:w="3118" w:type="dxa"/>
            <w:shd w:val="solid" w:color="000080" w:fill="FFFFFF"/>
          </w:tcPr>
          <w:p w:rsidR="00F737EF" w:rsidRPr="000E041E" w:rsidRDefault="00F737EF" w:rsidP="000E041E">
            <w:pPr>
              <w:pStyle w:val="BodyText"/>
              <w:ind w:left="0"/>
              <w:rPr>
                <w:b/>
                <w:bCs/>
                <w:color w:val="FFFFFF"/>
                <w:lang w:val="en-US"/>
              </w:rPr>
            </w:pPr>
            <w:r w:rsidRPr="000E041E">
              <w:rPr>
                <w:b/>
                <w:bCs/>
                <w:color w:val="FFFFFF"/>
                <w:lang w:val="en-US"/>
              </w:rPr>
              <w:t>Fulfillment</w:t>
            </w:r>
          </w:p>
        </w:tc>
        <w:tc>
          <w:tcPr>
            <w:tcW w:w="2268" w:type="dxa"/>
            <w:shd w:val="solid" w:color="000080" w:fill="FFFFFF"/>
          </w:tcPr>
          <w:p w:rsidR="00F737EF" w:rsidRPr="000E041E" w:rsidRDefault="00F737EF" w:rsidP="000E041E">
            <w:pPr>
              <w:pStyle w:val="BodyText"/>
              <w:ind w:left="0"/>
              <w:rPr>
                <w:b/>
                <w:bCs/>
                <w:color w:val="FFFFFF"/>
                <w:lang w:val="en-US"/>
              </w:rPr>
            </w:pPr>
            <w:r w:rsidRPr="000E041E">
              <w:rPr>
                <w:b/>
                <w:bCs/>
                <w:color w:val="FFFFFF"/>
                <w:lang w:val="en-US"/>
              </w:rPr>
              <w:t>Comment</w:t>
            </w:r>
          </w:p>
        </w:tc>
      </w:tr>
      <w:tr w:rsidR="00F737EF" w:rsidRPr="00BA7BE4" w:rsidTr="000E041E">
        <w:trPr>
          <w:cantSplit/>
        </w:trPr>
        <w:tc>
          <w:tcPr>
            <w:tcW w:w="534" w:type="dxa"/>
            <w:tcBorders>
              <w:top w:val="single" w:sz="4" w:space="0" w:color="auto"/>
              <w:bottom w:val="single" w:sz="4" w:space="0" w:color="auto"/>
              <w:right w:val="single" w:sz="4" w:space="0" w:color="auto"/>
            </w:tcBorders>
          </w:tcPr>
          <w:p w:rsidR="00F737EF" w:rsidRDefault="00F737EF" w:rsidP="001513F0">
            <w:pPr>
              <w:pStyle w:val="TableText"/>
            </w:pPr>
            <w:r>
              <w:t>3.1</w:t>
            </w:r>
          </w:p>
        </w:tc>
        <w:tc>
          <w:tcPr>
            <w:tcW w:w="2868" w:type="dxa"/>
            <w:gridSpan w:val="2"/>
            <w:tcBorders>
              <w:top w:val="single" w:sz="4" w:space="0" w:color="auto"/>
              <w:bottom w:val="single" w:sz="4" w:space="0" w:color="auto"/>
              <w:right w:val="single" w:sz="4" w:space="0" w:color="auto"/>
            </w:tcBorders>
          </w:tcPr>
          <w:p w:rsidR="00F737EF" w:rsidRDefault="00F737EF" w:rsidP="001513F0">
            <w:pPr>
              <w:pStyle w:val="TableText"/>
            </w:pPr>
            <w:r>
              <w:t>Content input:</w:t>
            </w:r>
          </w:p>
          <w:p w:rsidR="00F737EF" w:rsidRDefault="00F737EF" w:rsidP="000E041E">
            <w:pPr>
              <w:pStyle w:val="TableText"/>
              <w:numPr>
                <w:ilvl w:val="0"/>
                <w:numId w:val="37"/>
              </w:numPr>
              <w:spacing w:before="0" w:after="120"/>
            </w:pPr>
            <w:r>
              <w:t>Suspected content crawled from public web sites.</w:t>
            </w:r>
          </w:p>
          <w:p w:rsidR="00F737EF" w:rsidRDefault="00F737EF" w:rsidP="000E041E">
            <w:pPr>
              <w:pStyle w:val="TableText"/>
              <w:numPr>
                <w:ilvl w:val="0"/>
                <w:numId w:val="37"/>
              </w:numPr>
              <w:spacing w:before="0" w:after="120"/>
            </w:pPr>
            <w:r>
              <w:t>Search must still be available while indexing.</w:t>
            </w:r>
          </w:p>
        </w:tc>
        <w:tc>
          <w:tcPr>
            <w:tcW w:w="3118" w:type="dxa"/>
            <w:tcBorders>
              <w:top w:val="single" w:sz="4" w:space="0" w:color="auto"/>
              <w:left w:val="single" w:sz="4" w:space="0" w:color="auto"/>
              <w:bottom w:val="single" w:sz="4" w:space="0" w:color="auto"/>
            </w:tcBorders>
          </w:tcPr>
          <w:p w:rsidR="00F737EF" w:rsidRPr="000E041E" w:rsidRDefault="00F737EF" w:rsidP="000E041E">
            <w:pPr>
              <w:pStyle w:val="BodyText"/>
              <w:ind w:left="0"/>
              <w:rPr>
                <w:lang w:val="en-US"/>
              </w:rPr>
            </w:pPr>
            <w:r w:rsidRPr="000E041E">
              <w:rPr>
                <w:lang w:val="en-US"/>
              </w:rPr>
              <w:t>Supported by ESP</w:t>
            </w:r>
          </w:p>
        </w:tc>
        <w:tc>
          <w:tcPr>
            <w:tcW w:w="2268" w:type="dxa"/>
          </w:tcPr>
          <w:p w:rsidR="00F737EF" w:rsidRPr="000E041E" w:rsidRDefault="00F737EF" w:rsidP="000E041E">
            <w:pPr>
              <w:pStyle w:val="BodyText"/>
              <w:ind w:left="0"/>
              <w:rPr>
                <w:lang w:val="en-US"/>
              </w:rPr>
            </w:pPr>
          </w:p>
        </w:tc>
      </w:tr>
      <w:tr w:rsidR="00F737EF" w:rsidRPr="00BA7BE4" w:rsidTr="000E041E">
        <w:trPr>
          <w:cantSplit/>
        </w:trPr>
        <w:tc>
          <w:tcPr>
            <w:tcW w:w="534" w:type="dxa"/>
            <w:tcBorders>
              <w:top w:val="single" w:sz="4" w:space="0" w:color="auto"/>
              <w:bottom w:val="single" w:sz="4" w:space="0" w:color="auto"/>
              <w:right w:val="single" w:sz="4" w:space="0" w:color="auto"/>
            </w:tcBorders>
          </w:tcPr>
          <w:p w:rsidR="00F737EF" w:rsidRDefault="00F737EF" w:rsidP="001513F0">
            <w:pPr>
              <w:pStyle w:val="TableText"/>
            </w:pPr>
            <w:r>
              <w:t>3.2</w:t>
            </w:r>
          </w:p>
        </w:tc>
        <w:tc>
          <w:tcPr>
            <w:tcW w:w="2868" w:type="dxa"/>
            <w:gridSpan w:val="2"/>
            <w:tcBorders>
              <w:top w:val="single" w:sz="4" w:space="0" w:color="auto"/>
              <w:bottom w:val="single" w:sz="4" w:space="0" w:color="auto"/>
              <w:right w:val="single" w:sz="4" w:space="0" w:color="auto"/>
            </w:tcBorders>
          </w:tcPr>
          <w:p w:rsidR="00F737EF" w:rsidRDefault="00F737EF" w:rsidP="006F01F9">
            <w:pPr>
              <w:pStyle w:val="TableText"/>
            </w:pPr>
            <w:r>
              <w:t>Update index: every crawling cycle</w:t>
            </w:r>
          </w:p>
        </w:tc>
        <w:tc>
          <w:tcPr>
            <w:tcW w:w="3118" w:type="dxa"/>
            <w:tcBorders>
              <w:top w:val="single" w:sz="4" w:space="0" w:color="auto"/>
              <w:left w:val="single" w:sz="4" w:space="0" w:color="auto"/>
              <w:bottom w:val="single" w:sz="4" w:space="0" w:color="auto"/>
            </w:tcBorders>
          </w:tcPr>
          <w:p w:rsidR="00F737EF" w:rsidRPr="000E041E" w:rsidRDefault="00F737EF" w:rsidP="000E041E">
            <w:pPr>
              <w:pStyle w:val="BodyText"/>
              <w:ind w:left="0"/>
              <w:rPr>
                <w:lang w:val="en-US"/>
              </w:rPr>
            </w:pPr>
            <w:r w:rsidRPr="000E041E">
              <w:rPr>
                <w:lang w:val="en-US"/>
              </w:rPr>
              <w:t>Supported by ESP</w:t>
            </w:r>
          </w:p>
        </w:tc>
        <w:tc>
          <w:tcPr>
            <w:tcW w:w="2268" w:type="dxa"/>
          </w:tcPr>
          <w:p w:rsidR="00F737EF" w:rsidRPr="000E041E" w:rsidRDefault="00F737EF" w:rsidP="000E041E">
            <w:pPr>
              <w:pStyle w:val="BodyText"/>
              <w:ind w:left="0"/>
              <w:rPr>
                <w:lang w:val="en-US"/>
              </w:rPr>
            </w:pPr>
          </w:p>
        </w:tc>
      </w:tr>
      <w:tr w:rsidR="00F737EF" w:rsidRPr="00BA7BE4" w:rsidTr="000E041E">
        <w:trPr>
          <w:cantSplit/>
        </w:trPr>
        <w:tc>
          <w:tcPr>
            <w:tcW w:w="534" w:type="dxa"/>
            <w:tcBorders>
              <w:top w:val="single" w:sz="4" w:space="0" w:color="auto"/>
              <w:bottom w:val="single" w:sz="4" w:space="0" w:color="auto"/>
              <w:right w:val="single" w:sz="4" w:space="0" w:color="auto"/>
            </w:tcBorders>
          </w:tcPr>
          <w:p w:rsidR="00F737EF" w:rsidRDefault="00F737EF" w:rsidP="001513F0">
            <w:pPr>
              <w:pStyle w:val="TableText"/>
            </w:pPr>
            <w:r>
              <w:t>3.3</w:t>
            </w:r>
          </w:p>
        </w:tc>
        <w:tc>
          <w:tcPr>
            <w:tcW w:w="2868" w:type="dxa"/>
            <w:gridSpan w:val="2"/>
            <w:tcBorders>
              <w:top w:val="single" w:sz="4" w:space="0" w:color="auto"/>
              <w:bottom w:val="single" w:sz="4" w:space="0" w:color="auto"/>
              <w:right w:val="single" w:sz="4" w:space="0" w:color="auto"/>
            </w:tcBorders>
          </w:tcPr>
          <w:p w:rsidR="00F737EF" w:rsidRDefault="00F737EF" w:rsidP="001513F0">
            <w:pPr>
              <w:pStyle w:val="TableText"/>
            </w:pPr>
            <w:r w:rsidRPr="000E041E">
              <w:rPr>
                <w:color w:val="000000"/>
              </w:rPr>
              <w:t>Suspected Content Detection</w:t>
            </w:r>
            <w:r>
              <w:t>:</w:t>
            </w:r>
          </w:p>
          <w:p w:rsidR="00F737EF" w:rsidRDefault="00F737EF" w:rsidP="000E041E">
            <w:pPr>
              <w:pStyle w:val="TableText"/>
              <w:numPr>
                <w:ilvl w:val="0"/>
                <w:numId w:val="38"/>
              </w:numPr>
              <w:spacing w:before="0" w:after="120"/>
              <w:rPr>
                <w:ins w:id="698" w:author="Tim Hill" w:date="2008-12-04T00:08:00Z"/>
              </w:rPr>
            </w:pPr>
            <w:ins w:id="699" w:author="Tim Hill" w:date="2008-12-04T00:08:00Z">
              <w:r>
                <w:t xml:space="preserve">Content mapping with </w:t>
              </w:r>
              <w:r w:rsidRPr="000E041E">
                <w:rPr>
                  <w:i/>
                </w:rPr>
                <w:t xml:space="preserve">Newslink </w:t>
              </w:r>
              <w:r>
                <w:t>ESP index</w:t>
              </w:r>
            </w:ins>
          </w:p>
          <w:p w:rsidR="00F737EF" w:rsidDel="00834F57" w:rsidRDefault="00F737EF" w:rsidP="000E041E">
            <w:pPr>
              <w:pStyle w:val="TableText"/>
              <w:numPr>
                <w:ilvl w:val="0"/>
                <w:numId w:val="38"/>
              </w:numPr>
              <w:spacing w:before="0" w:after="120"/>
              <w:rPr>
                <w:del w:id="700" w:author="Tim Hill" w:date="2008-12-04T00:08:00Z"/>
              </w:rPr>
            </w:pPr>
            <w:del w:id="701" w:author="Tim Hill" w:date="2008-12-04T00:08:00Z">
              <w:r w:rsidDel="00834F57">
                <w:delText xml:space="preserve">Content mapping in </w:delText>
              </w:r>
              <w:r w:rsidRPr="000E041E" w:rsidDel="00834F57">
                <w:rPr>
                  <w:i/>
                </w:rPr>
                <w:delText>Newslink</w:delText>
              </w:r>
            </w:del>
          </w:p>
          <w:p w:rsidR="00F737EF" w:rsidRDefault="00F737EF" w:rsidP="000E041E">
            <w:pPr>
              <w:pStyle w:val="TableText"/>
              <w:numPr>
                <w:ilvl w:val="0"/>
                <w:numId w:val="38"/>
              </w:numPr>
              <w:spacing w:before="0" w:after="120"/>
            </w:pPr>
            <w:ins w:id="702" w:author="Tim Hill" w:date="2008-12-04T00:07:00Z">
              <w:r>
                <w:t>Detail Content matching to be specified by %</w:t>
              </w:r>
            </w:ins>
            <w:ins w:id="703" w:author="lunz" w:date="2008-11-25T21:48:00Z">
              <w:del w:id="704" w:author="Tim Hill" w:date="2008-12-04T00:07:00Z">
                <w:r w:rsidDel="00834F57">
                  <w:delText xml:space="preserve">Detail </w:delText>
                </w:r>
              </w:del>
            </w:ins>
            <w:del w:id="705" w:author="Tim Hill" w:date="2008-12-04T00:07:00Z">
              <w:r w:rsidDel="00834F57">
                <w:delText xml:space="preserve">Content matching in details: % </w:delText>
              </w:r>
            </w:del>
          </w:p>
        </w:tc>
        <w:tc>
          <w:tcPr>
            <w:tcW w:w="3118" w:type="dxa"/>
            <w:tcBorders>
              <w:top w:val="single" w:sz="4" w:space="0" w:color="auto"/>
              <w:left w:val="single" w:sz="4" w:space="0" w:color="auto"/>
              <w:bottom w:val="single" w:sz="4" w:space="0" w:color="auto"/>
            </w:tcBorders>
          </w:tcPr>
          <w:p w:rsidR="00F737EF" w:rsidRPr="000E041E" w:rsidRDefault="00F737EF" w:rsidP="000E041E">
            <w:pPr>
              <w:pStyle w:val="BodyText"/>
              <w:ind w:left="0"/>
              <w:rPr>
                <w:lang w:val="en-US"/>
              </w:rPr>
            </w:pPr>
            <w:r w:rsidRPr="000E041E">
              <w:rPr>
                <w:lang w:val="en-US"/>
              </w:rPr>
              <w:t>Custom document processing pipeline</w:t>
            </w:r>
            <w:ins w:id="706" w:author="Tim Hill" w:date="2008-12-04T00:06:00Z">
              <w:r w:rsidRPr="000E041E">
                <w:rPr>
                  <w:lang w:val="en-US"/>
                </w:rPr>
                <w:t>.</w:t>
              </w:r>
            </w:ins>
          </w:p>
        </w:tc>
        <w:tc>
          <w:tcPr>
            <w:tcW w:w="2268" w:type="dxa"/>
          </w:tcPr>
          <w:p w:rsidR="00F737EF" w:rsidRPr="000E041E" w:rsidRDefault="00F737EF" w:rsidP="000E041E">
            <w:pPr>
              <w:pStyle w:val="BodyText"/>
              <w:ind w:left="0"/>
              <w:rPr>
                <w:lang w:val="en-US"/>
              </w:rPr>
            </w:pPr>
            <w:r w:rsidRPr="000E041E">
              <w:rPr>
                <w:lang w:val="en-US"/>
              </w:rPr>
              <w:t>% match will be a score from 0 to 100 (</w:t>
            </w:r>
            <w:r w:rsidRPr="000E041E">
              <w:rPr>
                <w:i/>
                <w:lang w:val="en-US"/>
              </w:rPr>
              <w:t>similarityscore</w:t>
            </w:r>
            <w:r w:rsidRPr="000E041E">
              <w:rPr>
                <w:lang w:val="en-US"/>
              </w:rPr>
              <w:t xml:space="preserve"> in index profile).</w:t>
            </w:r>
          </w:p>
        </w:tc>
      </w:tr>
      <w:tr w:rsidR="00F737EF" w:rsidRPr="00BA7BE4" w:rsidTr="000E041E">
        <w:trPr>
          <w:cantSplit/>
        </w:trPr>
        <w:tc>
          <w:tcPr>
            <w:tcW w:w="534" w:type="dxa"/>
            <w:tcBorders>
              <w:top w:val="single" w:sz="4" w:space="0" w:color="auto"/>
              <w:bottom w:val="single" w:sz="4" w:space="0" w:color="auto"/>
              <w:right w:val="single" w:sz="4" w:space="0" w:color="auto"/>
            </w:tcBorders>
          </w:tcPr>
          <w:p w:rsidR="00F737EF" w:rsidRDefault="00F737EF" w:rsidP="001513F0">
            <w:pPr>
              <w:pStyle w:val="TableText"/>
            </w:pPr>
            <w:r>
              <w:t>4.1</w:t>
            </w:r>
          </w:p>
        </w:tc>
        <w:tc>
          <w:tcPr>
            <w:tcW w:w="2868" w:type="dxa"/>
            <w:gridSpan w:val="2"/>
            <w:tcBorders>
              <w:top w:val="single" w:sz="4" w:space="0" w:color="auto"/>
              <w:bottom w:val="single" w:sz="4" w:space="0" w:color="auto"/>
              <w:right w:val="single" w:sz="4" w:space="0" w:color="auto"/>
            </w:tcBorders>
          </w:tcPr>
          <w:p w:rsidR="00F737EF" w:rsidRDefault="00F737EF" w:rsidP="001513F0">
            <w:pPr>
              <w:pStyle w:val="TableText"/>
              <w:rPr>
                <w:lang w:eastAsia="zh-CN"/>
              </w:rPr>
            </w:pPr>
            <w:r>
              <w:rPr>
                <w:lang w:eastAsia="zh-CN"/>
              </w:rPr>
              <w:t xml:space="preserve">Search suspected content by: </w:t>
            </w:r>
          </w:p>
          <w:p w:rsidR="00F737EF" w:rsidRDefault="00F737EF" w:rsidP="000E041E">
            <w:pPr>
              <w:pStyle w:val="TableText"/>
              <w:numPr>
                <w:ilvl w:val="0"/>
                <w:numId w:val="39"/>
              </w:numPr>
              <w:spacing w:before="0" w:after="120"/>
            </w:pPr>
            <w:r>
              <w:t>Site Info (Web Site or Company Name)</w:t>
            </w:r>
          </w:p>
          <w:p w:rsidR="00F737EF" w:rsidRDefault="00F737EF" w:rsidP="000E041E">
            <w:pPr>
              <w:pStyle w:val="TableText"/>
              <w:numPr>
                <w:ilvl w:val="0"/>
                <w:numId w:val="39"/>
              </w:numPr>
              <w:spacing w:before="0" w:after="120"/>
            </w:pPr>
            <w:r>
              <w:t xml:space="preserve">Publication </w:t>
            </w:r>
          </w:p>
          <w:p w:rsidR="00F737EF" w:rsidRDefault="00F737EF" w:rsidP="000E041E">
            <w:pPr>
              <w:pStyle w:val="TableText"/>
              <w:numPr>
                <w:ilvl w:val="0"/>
                <w:numId w:val="39"/>
              </w:numPr>
              <w:spacing w:before="0" w:after="120"/>
            </w:pPr>
            <w:r>
              <w:t>Article Headline</w:t>
            </w:r>
          </w:p>
          <w:p w:rsidR="00F737EF" w:rsidRDefault="00F737EF" w:rsidP="000E041E">
            <w:pPr>
              <w:pStyle w:val="TableText"/>
              <w:numPr>
                <w:ilvl w:val="0"/>
                <w:numId w:val="39"/>
              </w:numPr>
              <w:spacing w:before="0" w:after="120"/>
            </w:pPr>
            <w:r>
              <w:t xml:space="preserve">Status </w:t>
            </w:r>
          </w:p>
          <w:p w:rsidR="00F737EF" w:rsidRDefault="00F737EF" w:rsidP="000E041E">
            <w:pPr>
              <w:pStyle w:val="TableText"/>
              <w:ind w:left="720"/>
            </w:pPr>
          </w:p>
          <w:p w:rsidR="00F737EF" w:rsidRDefault="00F737EF" w:rsidP="001513F0">
            <w:pPr>
              <w:pStyle w:val="TableText"/>
            </w:pPr>
            <w:r>
              <w:t xml:space="preserve">Order by: </w:t>
            </w:r>
          </w:p>
          <w:p w:rsidR="00F737EF" w:rsidRDefault="00F737EF" w:rsidP="000E041E">
            <w:pPr>
              <w:pStyle w:val="TableText"/>
              <w:numPr>
                <w:ilvl w:val="0"/>
                <w:numId w:val="40"/>
              </w:numPr>
              <w:spacing w:before="0" w:after="120"/>
            </w:pPr>
            <w:r>
              <w:t xml:space="preserve">Web Site </w:t>
            </w:r>
          </w:p>
          <w:p w:rsidR="00F737EF" w:rsidRDefault="00F737EF" w:rsidP="000E041E">
            <w:pPr>
              <w:pStyle w:val="TableText"/>
              <w:numPr>
                <w:ilvl w:val="0"/>
                <w:numId w:val="40"/>
              </w:numPr>
              <w:spacing w:before="0" w:after="120"/>
            </w:pPr>
            <w:r>
              <w:t>Company Name</w:t>
            </w:r>
          </w:p>
          <w:p w:rsidR="00F737EF" w:rsidRDefault="00F737EF" w:rsidP="000E041E">
            <w:pPr>
              <w:pStyle w:val="TableText"/>
              <w:numPr>
                <w:ilvl w:val="0"/>
                <w:numId w:val="40"/>
              </w:numPr>
              <w:spacing w:before="0" w:after="120"/>
            </w:pPr>
            <w:r>
              <w:t>Publication</w:t>
            </w:r>
          </w:p>
          <w:p w:rsidR="00F737EF" w:rsidRDefault="00F737EF" w:rsidP="000E041E">
            <w:pPr>
              <w:pStyle w:val="TableText"/>
              <w:numPr>
                <w:ilvl w:val="0"/>
                <w:numId w:val="40"/>
              </w:numPr>
              <w:spacing w:before="0" w:after="120"/>
            </w:pPr>
            <w:r>
              <w:t>Article Headline</w:t>
            </w:r>
          </w:p>
          <w:p w:rsidR="00F737EF" w:rsidRDefault="00F737EF" w:rsidP="000E041E">
            <w:pPr>
              <w:pStyle w:val="TableText"/>
              <w:numPr>
                <w:ilvl w:val="0"/>
                <w:numId w:val="40"/>
              </w:numPr>
              <w:spacing w:before="0" w:after="120"/>
            </w:pPr>
            <w:r>
              <w:t>Match %</w:t>
            </w:r>
          </w:p>
        </w:tc>
        <w:tc>
          <w:tcPr>
            <w:tcW w:w="3118" w:type="dxa"/>
            <w:tcBorders>
              <w:top w:val="single" w:sz="4" w:space="0" w:color="auto"/>
              <w:left w:val="single" w:sz="4" w:space="0" w:color="auto"/>
              <w:bottom w:val="single" w:sz="4" w:space="0" w:color="auto"/>
            </w:tcBorders>
          </w:tcPr>
          <w:p w:rsidR="00F737EF" w:rsidRPr="000E041E" w:rsidRDefault="00F737EF" w:rsidP="000E041E">
            <w:pPr>
              <w:pStyle w:val="BodyText"/>
              <w:ind w:left="0"/>
              <w:rPr>
                <w:lang w:val="en-US"/>
              </w:rPr>
            </w:pPr>
            <w:r w:rsidRPr="000E041E">
              <w:rPr>
                <w:lang w:val="en-US"/>
              </w:rPr>
              <w:t xml:space="preserve">Supported by FAST Search API   and a </w:t>
            </w:r>
            <w:del w:id="707" w:author="Tim Hill" w:date="2008-12-04T00:09:00Z">
              <w:r w:rsidRPr="000E041E" w:rsidDel="00834F57">
                <w:rPr>
                  <w:lang w:val="en-US"/>
                </w:rPr>
                <w:delText xml:space="preserve">serious </w:delText>
              </w:r>
            </w:del>
            <w:ins w:id="708" w:author="Tim Hill" w:date="2008-12-04T00:09:00Z">
              <w:r w:rsidRPr="000E041E">
                <w:rPr>
                  <w:lang w:val="en-US"/>
                </w:rPr>
                <w:t xml:space="preserve">series </w:t>
              </w:r>
            </w:ins>
            <w:r w:rsidRPr="000E041E">
              <w:rPr>
                <w:lang w:val="en-US"/>
              </w:rPr>
              <w:t xml:space="preserve">of custom document processing stages, including: </w:t>
            </w:r>
          </w:p>
          <w:p w:rsidR="00F737EF" w:rsidRPr="000E041E" w:rsidRDefault="00F737EF" w:rsidP="000E041E">
            <w:pPr>
              <w:pStyle w:val="BodyText"/>
              <w:numPr>
                <w:ilvl w:val="0"/>
                <w:numId w:val="40"/>
              </w:numPr>
              <w:rPr>
                <w:lang w:val="en-US"/>
              </w:rPr>
            </w:pPr>
            <w:r w:rsidRPr="000E041E">
              <w:rPr>
                <w:lang w:val="en-US"/>
              </w:rPr>
              <w:t>NewslinkSimilarFinder</w:t>
            </w:r>
          </w:p>
          <w:p w:rsidR="00F737EF" w:rsidRPr="000E041E" w:rsidRDefault="00F737EF" w:rsidP="000E041E">
            <w:pPr>
              <w:pStyle w:val="BodyText"/>
              <w:numPr>
                <w:ilvl w:val="0"/>
                <w:numId w:val="40"/>
              </w:numPr>
              <w:rPr>
                <w:lang w:val="en-US"/>
              </w:rPr>
            </w:pPr>
            <w:r w:rsidRPr="000E041E">
              <w:rPr>
                <w:lang w:val="en-US"/>
              </w:rPr>
              <w:t>SimilarityComparer</w:t>
            </w:r>
          </w:p>
          <w:p w:rsidR="00F737EF" w:rsidRPr="000E041E" w:rsidRDefault="00F737EF" w:rsidP="000E041E">
            <w:pPr>
              <w:pStyle w:val="BodyText"/>
              <w:ind w:left="0"/>
              <w:rPr>
                <w:lang w:val="en-US"/>
              </w:rPr>
            </w:pPr>
          </w:p>
        </w:tc>
        <w:tc>
          <w:tcPr>
            <w:tcW w:w="2268" w:type="dxa"/>
          </w:tcPr>
          <w:p w:rsidR="00F737EF" w:rsidRPr="000E041E" w:rsidRDefault="00F737EF" w:rsidP="000E041E">
            <w:pPr>
              <w:pStyle w:val="BodyText"/>
              <w:ind w:left="0"/>
              <w:rPr>
                <w:lang w:val="en-US"/>
              </w:rPr>
            </w:pPr>
          </w:p>
        </w:tc>
      </w:tr>
      <w:tr w:rsidR="00F737EF" w:rsidRPr="00BA7BE4" w:rsidTr="000E041E">
        <w:trPr>
          <w:cantSplit/>
        </w:trPr>
        <w:tc>
          <w:tcPr>
            <w:tcW w:w="534" w:type="dxa"/>
            <w:tcBorders>
              <w:top w:val="single" w:sz="4" w:space="0" w:color="auto"/>
              <w:bottom w:val="single" w:sz="4" w:space="0" w:color="auto"/>
              <w:right w:val="single" w:sz="4" w:space="0" w:color="auto"/>
            </w:tcBorders>
          </w:tcPr>
          <w:p w:rsidR="00F737EF" w:rsidRDefault="00F737EF" w:rsidP="001513F0">
            <w:pPr>
              <w:pStyle w:val="TableText"/>
            </w:pPr>
            <w:r>
              <w:t>4.2</w:t>
            </w:r>
          </w:p>
        </w:tc>
        <w:tc>
          <w:tcPr>
            <w:tcW w:w="2868" w:type="dxa"/>
            <w:gridSpan w:val="2"/>
            <w:tcBorders>
              <w:top w:val="single" w:sz="4" w:space="0" w:color="auto"/>
              <w:bottom w:val="single" w:sz="4" w:space="0" w:color="auto"/>
              <w:right w:val="single" w:sz="4" w:space="0" w:color="auto"/>
            </w:tcBorders>
          </w:tcPr>
          <w:p w:rsidR="00F737EF" w:rsidRDefault="00F737EF" w:rsidP="001513F0">
            <w:pPr>
              <w:pStyle w:val="TableText"/>
            </w:pPr>
            <w:r>
              <w:t>Result:</w:t>
            </w:r>
          </w:p>
          <w:p w:rsidR="00F737EF" w:rsidRDefault="00F737EF" w:rsidP="000E041E">
            <w:pPr>
              <w:pStyle w:val="TableText"/>
              <w:numPr>
                <w:ilvl w:val="0"/>
                <w:numId w:val="40"/>
              </w:numPr>
              <w:spacing w:before="0" w:after="120"/>
            </w:pPr>
            <w:r>
              <w:t xml:space="preserve">Web Site </w:t>
            </w:r>
          </w:p>
          <w:p w:rsidR="00F737EF" w:rsidRDefault="00F737EF" w:rsidP="000E041E">
            <w:pPr>
              <w:pStyle w:val="TableText"/>
              <w:numPr>
                <w:ilvl w:val="0"/>
                <w:numId w:val="40"/>
              </w:numPr>
              <w:spacing w:before="0" w:after="120"/>
            </w:pPr>
            <w:r>
              <w:t>Company Name</w:t>
            </w:r>
          </w:p>
          <w:p w:rsidR="00F737EF" w:rsidRDefault="00F737EF" w:rsidP="000E041E">
            <w:pPr>
              <w:pStyle w:val="TableText"/>
              <w:numPr>
                <w:ilvl w:val="0"/>
                <w:numId w:val="40"/>
              </w:numPr>
              <w:spacing w:before="0" w:after="120"/>
            </w:pPr>
            <w:r>
              <w:t>Publication</w:t>
            </w:r>
          </w:p>
          <w:p w:rsidR="00F737EF" w:rsidRDefault="00F737EF" w:rsidP="000E041E">
            <w:pPr>
              <w:pStyle w:val="TableText"/>
              <w:numPr>
                <w:ilvl w:val="0"/>
                <w:numId w:val="40"/>
              </w:numPr>
              <w:spacing w:before="0" w:after="120"/>
            </w:pPr>
            <w:r>
              <w:t>Article Headline</w:t>
            </w:r>
          </w:p>
          <w:p w:rsidR="00F737EF" w:rsidRDefault="00F737EF" w:rsidP="000E041E">
            <w:pPr>
              <w:pStyle w:val="TableText"/>
              <w:numPr>
                <w:ilvl w:val="0"/>
                <w:numId w:val="40"/>
              </w:numPr>
              <w:spacing w:before="0" w:after="120"/>
            </w:pPr>
            <w:r>
              <w:t>Source URL</w:t>
            </w:r>
          </w:p>
          <w:p w:rsidR="00F737EF" w:rsidRDefault="00F737EF" w:rsidP="000E041E">
            <w:pPr>
              <w:pStyle w:val="TableText"/>
              <w:numPr>
                <w:ilvl w:val="0"/>
                <w:numId w:val="40"/>
              </w:numPr>
              <w:spacing w:before="0" w:after="120"/>
            </w:pPr>
            <w:r>
              <w:t xml:space="preserve">Match % </w:t>
            </w:r>
          </w:p>
          <w:p w:rsidR="00F737EF" w:rsidRDefault="00F737EF" w:rsidP="000E041E">
            <w:pPr>
              <w:pStyle w:val="TableText"/>
              <w:numPr>
                <w:ilvl w:val="0"/>
                <w:numId w:val="40"/>
              </w:numPr>
              <w:spacing w:before="0" w:after="120"/>
            </w:pPr>
            <w:r>
              <w:t>Status: new(default), infringement, non-infringement, uncertain</w:t>
            </w:r>
            <w:del w:id="709" w:author="Tim Hill" w:date="2008-12-04T00:10:00Z">
              <w:r w:rsidDel="00834F57">
                <w:delText xml:space="preserve">  </w:delText>
              </w:r>
            </w:del>
          </w:p>
        </w:tc>
        <w:tc>
          <w:tcPr>
            <w:tcW w:w="3118" w:type="dxa"/>
            <w:tcBorders>
              <w:top w:val="single" w:sz="4" w:space="0" w:color="auto"/>
              <w:left w:val="single" w:sz="4" w:space="0" w:color="auto"/>
              <w:bottom w:val="single" w:sz="4" w:space="0" w:color="auto"/>
            </w:tcBorders>
          </w:tcPr>
          <w:p w:rsidR="00F737EF" w:rsidRPr="000E041E" w:rsidRDefault="00F737EF" w:rsidP="000E041E">
            <w:pPr>
              <w:pStyle w:val="BodyText"/>
              <w:ind w:left="0"/>
              <w:rPr>
                <w:lang w:val="en-US"/>
              </w:rPr>
            </w:pPr>
            <w:r w:rsidRPr="000E041E">
              <w:rPr>
                <w:lang w:val="en-US"/>
              </w:rPr>
              <w:t>FAST Search API</w:t>
            </w:r>
          </w:p>
        </w:tc>
        <w:tc>
          <w:tcPr>
            <w:tcW w:w="2268" w:type="dxa"/>
          </w:tcPr>
          <w:p w:rsidR="00F737EF" w:rsidRPr="000E041E" w:rsidRDefault="00F737EF" w:rsidP="000E041E">
            <w:pPr>
              <w:pStyle w:val="BodyText"/>
              <w:ind w:left="0"/>
              <w:rPr>
                <w:lang w:val="en-US"/>
              </w:rPr>
            </w:pPr>
          </w:p>
        </w:tc>
      </w:tr>
      <w:tr w:rsidR="00F737EF" w:rsidRPr="00BA7BE4" w:rsidTr="000E041E">
        <w:trPr>
          <w:cantSplit/>
        </w:trPr>
        <w:tc>
          <w:tcPr>
            <w:tcW w:w="534" w:type="dxa"/>
            <w:tcBorders>
              <w:top w:val="single" w:sz="4" w:space="0" w:color="auto"/>
              <w:bottom w:val="single" w:sz="4" w:space="0" w:color="auto"/>
              <w:right w:val="single" w:sz="4" w:space="0" w:color="auto"/>
            </w:tcBorders>
          </w:tcPr>
          <w:p w:rsidR="00F737EF" w:rsidRDefault="00F737EF" w:rsidP="001513F0">
            <w:pPr>
              <w:pStyle w:val="TableText"/>
            </w:pPr>
            <w:r>
              <w:t>5.3</w:t>
            </w:r>
          </w:p>
        </w:tc>
        <w:tc>
          <w:tcPr>
            <w:tcW w:w="2868" w:type="dxa"/>
            <w:gridSpan w:val="2"/>
            <w:tcBorders>
              <w:top w:val="single" w:sz="4" w:space="0" w:color="auto"/>
              <w:bottom w:val="single" w:sz="4" w:space="0" w:color="auto"/>
              <w:right w:val="single" w:sz="4" w:space="0" w:color="auto"/>
            </w:tcBorders>
          </w:tcPr>
          <w:p w:rsidR="00F737EF" w:rsidRDefault="00F737EF" w:rsidP="001513F0">
            <w:pPr>
              <w:pStyle w:val="TableText"/>
            </w:pPr>
            <w:r>
              <w:t>Infringement Validation:</w:t>
            </w:r>
          </w:p>
          <w:p w:rsidR="00F737EF" w:rsidRDefault="00F737EF" w:rsidP="000E041E">
            <w:pPr>
              <w:pStyle w:val="TableText"/>
              <w:numPr>
                <w:ilvl w:val="0"/>
                <w:numId w:val="41"/>
              </w:numPr>
              <w:spacing w:before="0" w:after="120"/>
            </w:pPr>
            <w:r>
              <w:t xml:space="preserve">Pop up both suspected content and </w:t>
            </w:r>
            <w:r w:rsidRPr="000E041E">
              <w:rPr>
                <w:i/>
              </w:rPr>
              <w:t>Newslink</w:t>
            </w:r>
            <w:r>
              <w:t xml:space="preserve"> content side by side</w:t>
            </w:r>
          </w:p>
          <w:p w:rsidR="00F737EF" w:rsidRDefault="00F737EF" w:rsidP="000E041E">
            <w:pPr>
              <w:pStyle w:val="TableText"/>
              <w:numPr>
                <w:ilvl w:val="0"/>
                <w:numId w:val="41"/>
              </w:numPr>
              <w:spacing w:before="0" w:after="120"/>
            </w:pPr>
            <w:r>
              <w:t xml:space="preserve">User can update the status, i.e. infringement to non-infringement and vice versa.    </w:t>
            </w:r>
          </w:p>
        </w:tc>
        <w:tc>
          <w:tcPr>
            <w:tcW w:w="3118" w:type="dxa"/>
            <w:tcBorders>
              <w:top w:val="single" w:sz="4" w:space="0" w:color="auto"/>
              <w:left w:val="single" w:sz="4" w:space="0" w:color="auto"/>
              <w:bottom w:val="single" w:sz="4" w:space="0" w:color="auto"/>
            </w:tcBorders>
          </w:tcPr>
          <w:p w:rsidR="00F737EF" w:rsidRPr="000E041E" w:rsidRDefault="00F737EF" w:rsidP="000E041E">
            <w:pPr>
              <w:pStyle w:val="BodyText"/>
              <w:ind w:left="0"/>
              <w:rPr>
                <w:lang w:val="en-US"/>
              </w:rPr>
            </w:pPr>
            <w:r w:rsidRPr="000E041E">
              <w:rPr>
                <w:lang w:val="en-US"/>
              </w:rPr>
              <w:t xml:space="preserve">FAST Search &amp; Content API </w:t>
            </w:r>
          </w:p>
        </w:tc>
        <w:tc>
          <w:tcPr>
            <w:tcW w:w="2268" w:type="dxa"/>
          </w:tcPr>
          <w:p w:rsidR="00F737EF" w:rsidRPr="000E041E" w:rsidRDefault="00F737EF" w:rsidP="000E041E">
            <w:pPr>
              <w:pStyle w:val="BodyText"/>
              <w:ind w:left="0"/>
              <w:rPr>
                <w:lang w:val="en-US"/>
              </w:rPr>
            </w:pPr>
          </w:p>
        </w:tc>
      </w:tr>
    </w:tbl>
    <w:p w:rsidR="00F737EF" w:rsidRPr="00BA7BE4" w:rsidRDefault="00F737EF">
      <w:pPr>
        <w:pStyle w:val="Heading2"/>
        <w:numPr>
          <w:ilvl w:val="1"/>
          <w:numId w:val="30"/>
        </w:numPr>
        <w:rPr>
          <w:lang w:val="en-US"/>
        </w:rPr>
      </w:pPr>
      <w:bookmarkStart w:id="710" w:name="_Toc220993848"/>
      <w:r w:rsidRPr="00BA7BE4">
        <w:rPr>
          <w:lang w:val="en-US"/>
        </w:rPr>
        <w:t xml:space="preserve">Product </w:t>
      </w:r>
      <w:r>
        <w:rPr>
          <w:lang w:val="en-US"/>
        </w:rPr>
        <w:t>and</w:t>
      </w:r>
      <w:r w:rsidRPr="00BA7BE4">
        <w:rPr>
          <w:lang w:val="en-US"/>
        </w:rPr>
        <w:t xml:space="preserve"> Platform Details</w:t>
      </w:r>
      <w:bookmarkEnd w:id="694"/>
      <w:bookmarkEnd w:id="695"/>
      <w:bookmarkEnd w:id="696"/>
      <w:bookmarkEnd w:id="710"/>
    </w:p>
    <w:p w:rsidR="00F737EF" w:rsidRPr="00BA7BE4" w:rsidRDefault="00F737EF">
      <w:pPr>
        <w:pStyle w:val="BodyText"/>
        <w:rPr>
          <w:lang w:val="en-US"/>
        </w:rPr>
      </w:pPr>
      <w:r w:rsidRPr="00BA7BE4">
        <w:rPr>
          <w:lang w:val="en-US"/>
        </w:rPr>
        <w:t xml:space="preserve">The following </w:t>
      </w:r>
      <w:r>
        <w:rPr>
          <w:lang w:val="en-US"/>
        </w:rPr>
        <w:t xml:space="preserve">ESP </w:t>
      </w:r>
      <w:r w:rsidRPr="00BA7BE4">
        <w:rPr>
          <w:lang w:val="en-US"/>
        </w:rPr>
        <w:t>components will be used for this deployment:</w:t>
      </w:r>
    </w:p>
    <w:p w:rsidR="00F737EF" w:rsidRPr="00BA7BE4" w:rsidRDefault="00F737EF">
      <w:pPr>
        <w:pStyle w:val="BodyText"/>
        <w:numPr>
          <w:ilvl w:val="0"/>
          <w:numId w:val="32"/>
        </w:numPr>
        <w:rPr>
          <w:lang w:val="en-US"/>
        </w:rPr>
      </w:pPr>
      <w:r>
        <w:rPr>
          <w:lang w:val="en-US"/>
        </w:rPr>
        <w:t>ESP</w:t>
      </w:r>
      <w:r w:rsidRPr="00BA7BE4">
        <w:rPr>
          <w:lang w:val="en-US"/>
        </w:rPr>
        <w:t xml:space="preserve"> </w:t>
      </w:r>
      <w:r>
        <w:rPr>
          <w:lang w:val="en-US"/>
        </w:rPr>
        <w:t xml:space="preserve">5.2 </w:t>
      </w:r>
    </w:p>
    <w:p w:rsidR="00F737EF" w:rsidRDefault="00F737EF" w:rsidP="00ED52D6">
      <w:pPr>
        <w:pStyle w:val="BodyText"/>
        <w:numPr>
          <w:ilvl w:val="0"/>
          <w:numId w:val="32"/>
        </w:numPr>
        <w:rPr>
          <w:lang w:val="en-US"/>
        </w:rPr>
      </w:pPr>
      <w:r>
        <w:rPr>
          <w:lang w:val="en-US"/>
        </w:rPr>
        <w:t>Enterprise Crawler 6.7</w:t>
      </w:r>
    </w:p>
    <w:p w:rsidR="00F737EF" w:rsidRDefault="00F737EF">
      <w:pPr>
        <w:pStyle w:val="BodyText"/>
        <w:rPr>
          <w:lang w:val="en-US"/>
        </w:rPr>
      </w:pPr>
      <w:r w:rsidRPr="00BA7BE4">
        <w:rPr>
          <w:lang w:val="en-US"/>
        </w:rPr>
        <w:t xml:space="preserve">The platform for this deployment will be </w:t>
      </w:r>
      <w:r>
        <w:rPr>
          <w:lang w:val="en-US"/>
        </w:rPr>
        <w:t xml:space="preserve">Sun Solaris 10 </w:t>
      </w:r>
      <w:r w:rsidRPr="00BA7BE4">
        <w:rPr>
          <w:lang w:val="en-US"/>
        </w:rPr>
        <w:t xml:space="preserve">running on </w:t>
      </w:r>
      <w:r>
        <w:rPr>
          <w:lang w:val="en-US"/>
        </w:rPr>
        <w:t xml:space="preserve">Sun Sparc </w:t>
      </w:r>
      <w:r w:rsidRPr="00BA7BE4">
        <w:rPr>
          <w:lang w:val="en-US"/>
        </w:rPr>
        <w:t>hardware.</w:t>
      </w:r>
      <w:r>
        <w:rPr>
          <w:lang w:val="en-US"/>
        </w:rPr>
        <w:t xml:space="preserve"> The API will run on JDK 1.6 and the web server will be Sun Java System Web Server.</w:t>
      </w:r>
    </w:p>
    <w:p w:rsidR="00F737EF" w:rsidRPr="00BA7BE4" w:rsidRDefault="00F737EF">
      <w:pPr>
        <w:pStyle w:val="BodyText"/>
        <w:rPr>
          <w:lang w:val="en-US"/>
        </w:rPr>
      </w:pPr>
    </w:p>
    <w:p w:rsidR="00F737EF" w:rsidRPr="00BA7BE4" w:rsidRDefault="00F737EF" w:rsidP="00E55D09">
      <w:pPr>
        <w:pStyle w:val="Heading2"/>
        <w:numPr>
          <w:ilvl w:val="1"/>
          <w:numId w:val="30"/>
        </w:numPr>
        <w:rPr>
          <w:lang w:val="en-US"/>
        </w:rPr>
      </w:pPr>
      <w:bookmarkStart w:id="711" w:name="_Toc220993849"/>
      <w:bookmarkStart w:id="712" w:name="_Toc104554974"/>
      <w:bookmarkStart w:id="713" w:name="_Toc104555030"/>
      <w:bookmarkStart w:id="714" w:name="_Toc104555096"/>
      <w:r>
        <w:rPr>
          <w:lang w:val="en-US"/>
        </w:rPr>
        <w:t>Custom Component Development</w:t>
      </w:r>
      <w:bookmarkEnd w:id="711"/>
    </w:p>
    <w:p w:rsidR="00F737EF" w:rsidRDefault="00F737EF" w:rsidP="00502E67">
      <w:pPr>
        <w:pStyle w:val="BodyText"/>
        <w:rPr>
          <w:lang w:val="en-US"/>
        </w:rPr>
      </w:pPr>
      <w:r w:rsidRPr="00BA7BE4">
        <w:rPr>
          <w:lang w:val="en-US"/>
        </w:rPr>
        <w:t xml:space="preserve">The following </w:t>
      </w:r>
      <w:r>
        <w:rPr>
          <w:lang w:val="en-US"/>
        </w:rPr>
        <w:t xml:space="preserve">ESP-related </w:t>
      </w:r>
      <w:r w:rsidRPr="00BA7BE4">
        <w:rPr>
          <w:lang w:val="en-US"/>
        </w:rPr>
        <w:t>components</w:t>
      </w:r>
      <w:r>
        <w:rPr>
          <w:lang w:val="en-US"/>
        </w:rPr>
        <w:t>/document processors</w:t>
      </w:r>
      <w:r w:rsidRPr="00BA7BE4">
        <w:rPr>
          <w:lang w:val="en-US"/>
        </w:rPr>
        <w:t xml:space="preserve"> will be </w:t>
      </w:r>
      <w:r>
        <w:rPr>
          <w:lang w:val="en-US"/>
        </w:rPr>
        <w:t xml:space="preserve">developed </w:t>
      </w:r>
      <w:r w:rsidRPr="00BA7BE4">
        <w:rPr>
          <w:lang w:val="en-US"/>
        </w:rPr>
        <w:t xml:space="preserve">for this </w:t>
      </w:r>
      <w:r>
        <w:rPr>
          <w:lang w:val="en-US"/>
        </w:rPr>
        <w:t>solution</w:t>
      </w:r>
      <w:r w:rsidRPr="00BA7BE4">
        <w:rPr>
          <w:lang w:val="en-US"/>
        </w:rPr>
        <w:t>:</w:t>
      </w:r>
    </w:p>
    <w:p w:rsidR="00F737EF" w:rsidDel="00ED14A0" w:rsidRDefault="00F737EF" w:rsidP="00502E67">
      <w:pPr>
        <w:pStyle w:val="BodyText"/>
        <w:numPr>
          <w:ilvl w:val="0"/>
          <w:numId w:val="45"/>
        </w:numPr>
        <w:rPr>
          <w:del w:id="715" w:author="fastwin" w:date="2009-01-23T11:21:00Z"/>
          <w:lang w:val="en-US"/>
        </w:rPr>
      </w:pPr>
      <w:del w:id="716" w:author="fastwin" w:date="2009-01-23T11:21:00Z">
        <w:r w:rsidDel="00ED14A0">
          <w:rPr>
            <w:lang w:val="en-US"/>
          </w:rPr>
          <w:delText>RCD (Relevant Content Detection)</w:delText>
        </w:r>
      </w:del>
    </w:p>
    <w:p w:rsidR="00F737EF" w:rsidDel="00ED14A0" w:rsidRDefault="00F737EF">
      <w:pPr>
        <w:pStyle w:val="BodyText"/>
        <w:numPr>
          <w:ilvl w:val="1"/>
          <w:numId w:val="45"/>
        </w:numPr>
        <w:rPr>
          <w:del w:id="717" w:author="fastwin" w:date="2009-01-23T11:21:00Z"/>
          <w:lang w:val="en-US"/>
        </w:rPr>
      </w:pPr>
      <w:del w:id="718" w:author="fastwin" w:date="2009-01-23T11:21:00Z">
        <w:r w:rsidDel="00ED14A0">
          <w:rPr>
            <w:lang w:val="en-US"/>
          </w:rPr>
          <w:delText xml:space="preserve">If necessary, a method of removing “noisy” parts of a web page will be employed. A </w:delText>
        </w:r>
        <w:commentRangeStart w:id="719"/>
        <w:r w:rsidDel="00ED14A0">
          <w:rPr>
            <w:lang w:val="en-US"/>
          </w:rPr>
          <w:delText>beta</w:delText>
        </w:r>
        <w:commentRangeEnd w:id="719"/>
        <w:r w:rsidDel="00ED14A0">
          <w:rPr>
            <w:rStyle w:val="CommentReference"/>
          </w:rPr>
          <w:commentReference w:id="719"/>
        </w:r>
        <w:r w:rsidDel="00ED14A0">
          <w:rPr>
            <w:lang w:val="en-US"/>
          </w:rPr>
          <w:delText xml:space="preserve"> version of such a stage is available from FAST R&amp;D and may be employed.</w:delText>
        </w:r>
      </w:del>
    </w:p>
    <w:p w:rsidR="00F737EF" w:rsidRDefault="00F737EF" w:rsidP="00502E67">
      <w:pPr>
        <w:pStyle w:val="BodyText"/>
        <w:numPr>
          <w:ilvl w:val="0"/>
          <w:numId w:val="45"/>
        </w:numPr>
        <w:rPr>
          <w:lang w:val="en-US"/>
        </w:rPr>
      </w:pPr>
      <w:r>
        <w:rPr>
          <w:lang w:val="en-US"/>
        </w:rPr>
        <w:t>Customizations to existing extractor and vectorization stages</w:t>
      </w:r>
    </w:p>
    <w:p w:rsidR="00F737EF" w:rsidRDefault="00F737EF">
      <w:pPr>
        <w:pStyle w:val="BodyText"/>
        <w:numPr>
          <w:ilvl w:val="1"/>
          <w:numId w:val="45"/>
        </w:numPr>
        <w:rPr>
          <w:lang w:val="en-US"/>
        </w:rPr>
      </w:pPr>
      <w:r>
        <w:rPr>
          <w:lang w:val="en-US"/>
        </w:rPr>
        <w:t>For improving the document vector sent to the NewslinkSimilarFinder.</w:t>
      </w:r>
    </w:p>
    <w:p w:rsidR="00F737EF" w:rsidRDefault="00F737EF" w:rsidP="00502E67">
      <w:pPr>
        <w:pStyle w:val="BodyText"/>
        <w:numPr>
          <w:ilvl w:val="0"/>
          <w:numId w:val="45"/>
          <w:ins w:id="720" w:author="fastwin" w:date="2009-01-23T11:22:00Z"/>
        </w:numPr>
        <w:rPr>
          <w:ins w:id="721" w:author="fastwin" w:date="2009-01-23T11:22:00Z"/>
          <w:lang w:val="en-US"/>
        </w:rPr>
      </w:pPr>
      <w:ins w:id="722" w:author="fastwin" w:date="2009-01-23T11:22:00Z">
        <w:r>
          <w:rPr>
            <w:lang w:val="en-US"/>
          </w:rPr>
          <w:t>SPHPersonExtractor</w:t>
        </w:r>
      </w:ins>
    </w:p>
    <w:p w:rsidR="00F737EF" w:rsidRDefault="00F737EF" w:rsidP="00ED14A0">
      <w:pPr>
        <w:pStyle w:val="BodyText"/>
        <w:numPr>
          <w:ilvl w:val="1"/>
          <w:numId w:val="45"/>
          <w:ins w:id="723" w:author="fastwin" w:date="2009-01-23T11:22:00Z"/>
        </w:numPr>
        <w:rPr>
          <w:ins w:id="724" w:author="fastwin" w:date="2009-01-23T11:22:00Z"/>
          <w:lang w:val="en-US"/>
        </w:rPr>
      </w:pPr>
      <w:ins w:id="725" w:author="fastwin" w:date="2009-01-23T11:22:00Z">
        <w:r>
          <w:rPr>
            <w:lang w:val="en-US"/>
          </w:rPr>
          <w:t>Extraction of person names from the web pages crawled</w:t>
        </w:r>
      </w:ins>
      <w:ins w:id="726" w:author="fastwin" w:date="2009-01-23T11:23:00Z">
        <w:r>
          <w:rPr>
            <w:lang w:val="en-US"/>
          </w:rPr>
          <w:t>.</w:t>
        </w:r>
      </w:ins>
      <w:ins w:id="727" w:author="fastwin" w:date="2009-01-23T11:22:00Z">
        <w:r>
          <w:rPr>
            <w:lang w:val="en-US"/>
          </w:rPr>
          <w:t xml:space="preserve"> </w:t>
        </w:r>
      </w:ins>
    </w:p>
    <w:p w:rsidR="00F737EF" w:rsidRDefault="00F737EF" w:rsidP="00502E67">
      <w:pPr>
        <w:pStyle w:val="BodyText"/>
        <w:numPr>
          <w:ilvl w:val="0"/>
          <w:numId w:val="45"/>
        </w:numPr>
        <w:rPr>
          <w:lang w:val="en-US"/>
        </w:rPr>
      </w:pPr>
      <w:r>
        <w:rPr>
          <w:lang w:val="en-US"/>
        </w:rPr>
        <w:t>SPH</w:t>
      </w:r>
      <w:ins w:id="728" w:author="fastwin" w:date="2009-01-23T11:28:00Z">
        <w:r>
          <w:rPr>
            <w:lang w:val="en-US"/>
          </w:rPr>
          <w:t>Keyword</w:t>
        </w:r>
      </w:ins>
      <w:del w:id="729" w:author="fastwin" w:date="2009-01-23T11:28:00Z">
        <w:r w:rsidDel="00ED14A0">
          <w:rPr>
            <w:lang w:val="en-US"/>
          </w:rPr>
          <w:delText>Newspaper</w:delText>
        </w:r>
      </w:del>
      <w:r>
        <w:rPr>
          <w:lang w:val="en-US"/>
        </w:rPr>
        <w:t>Extractor</w:t>
      </w:r>
    </w:p>
    <w:p w:rsidR="00F737EF" w:rsidRDefault="00F737EF">
      <w:pPr>
        <w:pStyle w:val="BodyText"/>
        <w:numPr>
          <w:ilvl w:val="1"/>
          <w:numId w:val="45"/>
        </w:numPr>
        <w:rPr>
          <w:lang w:val="en-US"/>
        </w:rPr>
      </w:pPr>
      <w:r>
        <w:rPr>
          <w:lang w:val="en-US"/>
        </w:rPr>
        <w:t xml:space="preserve">Extraction of </w:t>
      </w:r>
      <w:del w:id="730" w:author="Tim Hill" w:date="2008-12-04T00:14:00Z">
        <w:r w:rsidDel="00D9106F">
          <w:rPr>
            <w:lang w:val="en-US"/>
          </w:rPr>
          <w:delText xml:space="preserve">Newspaper </w:delText>
        </w:r>
      </w:del>
      <w:ins w:id="731" w:author="Tim Hill" w:date="2008-12-04T00:14:00Z">
        <w:r>
          <w:rPr>
            <w:lang w:val="en-US"/>
          </w:rPr>
          <w:t xml:space="preserve">newspaper </w:t>
        </w:r>
      </w:ins>
      <w:r>
        <w:rPr>
          <w:lang w:val="en-US"/>
        </w:rPr>
        <w:t>names from the web pages crawled.</w:t>
      </w:r>
    </w:p>
    <w:p w:rsidR="00F737EF" w:rsidRDefault="00F737EF" w:rsidP="00502E67">
      <w:pPr>
        <w:pStyle w:val="BodyText"/>
        <w:numPr>
          <w:ilvl w:val="0"/>
          <w:numId w:val="45"/>
          <w:ins w:id="732" w:author="fastwin" w:date="2009-01-23T11:23:00Z"/>
        </w:numPr>
        <w:rPr>
          <w:ins w:id="733" w:author="fastwin" w:date="2009-01-23T11:23:00Z"/>
          <w:lang w:val="en-US"/>
        </w:rPr>
      </w:pPr>
      <w:ins w:id="734" w:author="fastwin" w:date="2009-01-23T11:23:00Z">
        <w:r>
          <w:rPr>
            <w:lang w:val="en-US"/>
          </w:rPr>
          <w:t>NGram</w:t>
        </w:r>
      </w:ins>
    </w:p>
    <w:p w:rsidR="00F737EF" w:rsidRDefault="00F737EF" w:rsidP="00ED14A0">
      <w:pPr>
        <w:pStyle w:val="BodyText"/>
        <w:numPr>
          <w:ilvl w:val="1"/>
          <w:numId w:val="45"/>
          <w:ins w:id="735" w:author="fastwin" w:date="2009-01-23T11:23:00Z"/>
        </w:numPr>
        <w:rPr>
          <w:ins w:id="736" w:author="fastwin" w:date="2009-01-23T11:23:00Z"/>
          <w:lang w:val="en-US"/>
        </w:rPr>
      </w:pPr>
      <w:ins w:id="737" w:author="fastwin" w:date="2009-01-23T11:23:00Z">
        <w:r>
          <w:rPr>
            <w:lang w:val="en-US"/>
          </w:rPr>
          <w:t xml:space="preserve">Compute the ngram data of the web pages crawled </w:t>
        </w:r>
      </w:ins>
    </w:p>
    <w:p w:rsidR="00F737EF" w:rsidRDefault="00F737EF" w:rsidP="00502E67">
      <w:pPr>
        <w:pStyle w:val="BodyText"/>
        <w:numPr>
          <w:ilvl w:val="0"/>
          <w:numId w:val="45"/>
          <w:ins w:id="738" w:author="fastwin" w:date="2009-01-23T11:23:00Z"/>
        </w:numPr>
        <w:rPr>
          <w:ins w:id="739" w:author="fastwin" w:date="2009-01-23T11:23:00Z"/>
          <w:lang w:val="en-US"/>
        </w:rPr>
      </w:pPr>
      <w:ins w:id="740" w:author="fastwin" w:date="2009-01-23T11:23:00Z">
        <w:r>
          <w:rPr>
            <w:lang w:val="en-US"/>
          </w:rPr>
          <w:t>Spotsig</w:t>
        </w:r>
      </w:ins>
    </w:p>
    <w:p w:rsidR="00F737EF" w:rsidRDefault="00F737EF" w:rsidP="00ED14A0">
      <w:pPr>
        <w:pStyle w:val="BodyText"/>
        <w:numPr>
          <w:ilvl w:val="1"/>
          <w:numId w:val="45"/>
          <w:ins w:id="741" w:author="fastwin" w:date="2009-01-23T11:23:00Z"/>
        </w:numPr>
        <w:rPr>
          <w:ins w:id="742" w:author="fastwin" w:date="2009-01-23T11:23:00Z"/>
          <w:lang w:val="en-US"/>
        </w:rPr>
      </w:pPr>
      <w:ins w:id="743" w:author="fastwin" w:date="2009-01-23T11:23:00Z">
        <w:r>
          <w:rPr>
            <w:lang w:val="en-US"/>
          </w:rPr>
          <w:t>Compute the spotsig data of the web pages crawled</w:t>
        </w:r>
      </w:ins>
    </w:p>
    <w:p w:rsidR="00F737EF" w:rsidRDefault="00F737EF" w:rsidP="00502E67">
      <w:pPr>
        <w:pStyle w:val="BodyText"/>
        <w:numPr>
          <w:ilvl w:val="0"/>
          <w:numId w:val="45"/>
        </w:numPr>
        <w:rPr>
          <w:lang w:val="en-US"/>
        </w:rPr>
      </w:pPr>
      <w:r>
        <w:rPr>
          <w:lang w:val="en-US"/>
        </w:rPr>
        <w:t>NewslinkSim</w:t>
      </w:r>
      <w:del w:id="744" w:author="fastwin" w:date="2009-01-23T11:23:00Z">
        <w:r w:rsidDel="00ED14A0">
          <w:rPr>
            <w:lang w:val="en-US"/>
          </w:rPr>
          <w:delText>ilar</w:delText>
        </w:r>
      </w:del>
      <w:r>
        <w:rPr>
          <w:lang w:val="en-US"/>
        </w:rPr>
        <w:t>Finder</w:t>
      </w:r>
    </w:p>
    <w:p w:rsidR="00F737EF" w:rsidRDefault="00F737EF">
      <w:pPr>
        <w:pStyle w:val="BodyText"/>
        <w:numPr>
          <w:ilvl w:val="1"/>
          <w:numId w:val="45"/>
        </w:numPr>
        <w:rPr>
          <w:lang w:val="en-US"/>
        </w:rPr>
      </w:pPr>
      <w:r>
        <w:rPr>
          <w:lang w:val="en-US"/>
        </w:rPr>
        <w:t xml:space="preserve">A high level comparison of a document against all </w:t>
      </w:r>
      <w:r w:rsidRPr="00557869">
        <w:rPr>
          <w:i/>
          <w:lang w:val="en-US"/>
        </w:rPr>
        <w:t>Newslink</w:t>
      </w:r>
      <w:r>
        <w:rPr>
          <w:lang w:val="en-US"/>
        </w:rPr>
        <w:t xml:space="preserve"> documents to return a list of </w:t>
      </w:r>
      <w:del w:id="745" w:author="lunz" w:date="2008-11-25T21:46:00Z">
        <w:r w:rsidDel="00F42F31">
          <w:rPr>
            <w:lang w:val="en-US"/>
          </w:rPr>
          <w:delText>possibles</w:delText>
        </w:r>
      </w:del>
      <w:ins w:id="746" w:author="lunz" w:date="2008-11-25T21:46:00Z">
        <w:r>
          <w:rPr>
            <w:lang w:val="en-US"/>
          </w:rPr>
          <w:t xml:space="preserve"> similar documents</w:t>
        </w:r>
        <w:del w:id="747" w:author="Tim Hill" w:date="2008-12-04T00:13:00Z">
          <w:r w:rsidDel="00834F57">
            <w:rPr>
              <w:lang w:val="en-US"/>
            </w:rPr>
            <w:delText xml:space="preserve"> which will in turn</w:delText>
          </w:r>
        </w:del>
      </w:ins>
      <w:del w:id="748" w:author="Tim Hill" w:date="2008-12-04T00:13:00Z">
        <w:r w:rsidDel="00834F57">
          <w:rPr>
            <w:lang w:val="en-US"/>
          </w:rPr>
          <w:delText xml:space="preserve"> to be compared </w:delText>
        </w:r>
      </w:del>
      <w:ins w:id="749" w:author="lunz" w:date="2008-11-25T21:47:00Z">
        <w:del w:id="750" w:author="Tim Hill" w:date="2008-12-04T00:13:00Z">
          <w:r w:rsidDel="00834F57">
            <w:rPr>
              <w:lang w:val="en-US"/>
            </w:rPr>
            <w:delText>at low level</w:delText>
          </w:r>
        </w:del>
      </w:ins>
      <w:del w:id="751" w:author="Tim Hill" w:date="2008-12-04T00:13:00Z">
        <w:r w:rsidDel="00834F57">
          <w:rPr>
            <w:lang w:val="en-US"/>
          </w:rPr>
          <w:delText>in more detail</w:delText>
        </w:r>
      </w:del>
      <w:r>
        <w:rPr>
          <w:lang w:val="en-US"/>
        </w:rPr>
        <w:t>.</w:t>
      </w:r>
    </w:p>
    <w:p w:rsidR="00F737EF" w:rsidRDefault="00F737EF" w:rsidP="00502E67">
      <w:pPr>
        <w:pStyle w:val="BodyText"/>
        <w:numPr>
          <w:ilvl w:val="0"/>
          <w:numId w:val="45"/>
        </w:numPr>
        <w:rPr>
          <w:lang w:val="en-US"/>
        </w:rPr>
      </w:pPr>
      <w:del w:id="752" w:author="fastwin" w:date="2009-01-23T11:23:00Z">
        <w:r w:rsidDel="00ED14A0">
          <w:rPr>
            <w:lang w:val="en-US"/>
          </w:rPr>
          <w:delText>SimilarityComparer</w:delText>
        </w:r>
      </w:del>
      <w:ins w:id="753" w:author="fastwin" w:date="2009-01-23T11:23:00Z">
        <w:r>
          <w:rPr>
            <w:lang w:val="en-US"/>
          </w:rPr>
          <w:t>SimScore</w:t>
        </w:r>
      </w:ins>
    </w:p>
    <w:p w:rsidR="00F737EF" w:rsidRDefault="00F737EF">
      <w:pPr>
        <w:pStyle w:val="BodyText"/>
        <w:numPr>
          <w:ilvl w:val="1"/>
          <w:numId w:val="45"/>
        </w:numPr>
        <w:rPr>
          <w:lang w:val="en-US"/>
        </w:rPr>
      </w:pPr>
      <w:r>
        <w:rPr>
          <w:lang w:val="en-US"/>
        </w:rPr>
        <w:t xml:space="preserve">A </w:t>
      </w:r>
      <w:ins w:id="754" w:author="Tim Hill" w:date="2008-12-04T00:13:00Z">
        <w:r>
          <w:rPr>
            <w:lang w:val="en-US"/>
          </w:rPr>
          <w:t xml:space="preserve">low level </w:t>
        </w:r>
      </w:ins>
      <w:ins w:id="755" w:author="Tim Hill" w:date="2008-12-04T00:14:00Z">
        <w:r>
          <w:rPr>
            <w:lang w:val="en-US"/>
          </w:rPr>
          <w:t xml:space="preserve">(one at a time) </w:t>
        </w:r>
      </w:ins>
      <w:r>
        <w:rPr>
          <w:lang w:val="en-US"/>
        </w:rPr>
        <w:t xml:space="preserve">comparison of each of the identified </w:t>
      </w:r>
      <w:ins w:id="756" w:author="lunz" w:date="2008-11-25T21:47:00Z">
        <w:r>
          <w:rPr>
            <w:lang w:val="en-US"/>
          </w:rPr>
          <w:t xml:space="preserve">similar documents </w:t>
        </w:r>
      </w:ins>
      <w:del w:id="757" w:author="lunz" w:date="2008-11-25T21:47:00Z">
        <w:r w:rsidDel="00F42F31">
          <w:rPr>
            <w:lang w:val="en-US"/>
          </w:rPr>
          <w:delText>possibles which</w:delText>
        </w:r>
      </w:del>
      <w:ins w:id="758" w:author="lunz" w:date="2008-11-25T21:47:00Z">
        <w:r>
          <w:rPr>
            <w:lang w:val="en-US"/>
          </w:rPr>
          <w:t xml:space="preserve"> </w:t>
        </w:r>
        <w:del w:id="759" w:author="Tim Hill" w:date="2008-12-04T00:15:00Z">
          <w:r w:rsidDel="00D9106F">
            <w:rPr>
              <w:lang w:val="en-US"/>
            </w:rPr>
            <w:delText>and</w:delText>
          </w:r>
        </w:del>
      </w:ins>
      <w:del w:id="760" w:author="Tim Hill" w:date="2008-12-04T00:15:00Z">
        <w:r w:rsidDel="00D9106F">
          <w:rPr>
            <w:lang w:val="en-US"/>
          </w:rPr>
          <w:delText xml:space="preserve"> returns a similarity score</w:delText>
        </w:r>
      </w:del>
      <w:ins w:id="761" w:author="Tim Hill" w:date="2008-12-04T00:15:00Z">
        <w:r>
          <w:rPr>
            <w:lang w:val="en-US"/>
          </w:rPr>
          <w:t xml:space="preserve">that gives a </w:t>
        </w:r>
      </w:ins>
      <w:ins w:id="762" w:author="Tim Hill" w:date="2008-12-04T00:16:00Z">
        <w:r>
          <w:rPr>
            <w:lang w:val="en-US"/>
          </w:rPr>
          <w:t xml:space="preserve">similarity </w:t>
        </w:r>
      </w:ins>
      <w:ins w:id="763" w:author="Tim Hill" w:date="2008-12-04T00:15:00Z">
        <w:r>
          <w:rPr>
            <w:lang w:val="en-US"/>
          </w:rPr>
          <w:t xml:space="preserve">score to each of the similar documents and </w:t>
        </w:r>
      </w:ins>
      <w:ins w:id="764" w:author="Tim Hill" w:date="2008-12-04T00:16:00Z">
        <w:r>
          <w:rPr>
            <w:lang w:val="en-US"/>
          </w:rPr>
          <w:t xml:space="preserve">puts the maximum score against </w:t>
        </w:r>
      </w:ins>
      <w:ins w:id="765" w:author="Tim Hill" w:date="2008-12-04T00:17:00Z">
        <w:r>
          <w:rPr>
            <w:lang w:val="en-US"/>
          </w:rPr>
          <w:t xml:space="preserve">the current </w:t>
        </w:r>
      </w:ins>
      <w:ins w:id="766" w:author="Tim Hill" w:date="2008-12-04T00:16:00Z">
        <w:r>
          <w:rPr>
            <w:lang w:val="en-US"/>
          </w:rPr>
          <w:t>document</w:t>
        </w:r>
      </w:ins>
      <w:r>
        <w:rPr>
          <w:lang w:val="en-US"/>
        </w:rPr>
        <w:t>.</w:t>
      </w:r>
    </w:p>
    <w:p w:rsidR="00F737EF" w:rsidRDefault="00F737EF" w:rsidP="00502E67">
      <w:pPr>
        <w:pStyle w:val="BodyText"/>
        <w:numPr>
          <w:ilvl w:val="0"/>
          <w:numId w:val="45"/>
        </w:numPr>
        <w:rPr>
          <w:lang w:val="en-US"/>
        </w:rPr>
      </w:pPr>
      <w:r>
        <w:rPr>
          <w:lang w:val="en-US"/>
        </w:rPr>
        <w:t>SiteInfo</w:t>
      </w:r>
    </w:p>
    <w:p w:rsidR="00F737EF" w:rsidRDefault="00F737EF" w:rsidP="008B3BA5">
      <w:pPr>
        <w:pStyle w:val="BodyText"/>
        <w:numPr>
          <w:ilvl w:val="1"/>
          <w:numId w:val="45"/>
        </w:numPr>
        <w:rPr>
          <w:lang w:val="en-US"/>
        </w:rPr>
      </w:pPr>
      <w:r>
        <w:rPr>
          <w:lang w:val="en-US"/>
        </w:rPr>
        <w:t>To add meta data to candidate documents to improve searching (e.g. company, siteid).</w:t>
      </w:r>
    </w:p>
    <w:p w:rsidR="00F737EF" w:rsidRDefault="00F737EF" w:rsidP="00944833">
      <w:pPr>
        <w:pStyle w:val="BodyText"/>
        <w:rPr>
          <w:lang w:val="en-US"/>
        </w:rPr>
      </w:pPr>
    </w:p>
    <w:p w:rsidR="00F737EF" w:rsidRDefault="00F737EF">
      <w:pPr>
        <w:pStyle w:val="Heading2"/>
        <w:numPr>
          <w:ilvl w:val="1"/>
          <w:numId w:val="30"/>
        </w:numPr>
        <w:rPr>
          <w:lang w:val="en-US"/>
        </w:rPr>
      </w:pPr>
      <w:bookmarkStart w:id="767" w:name="_Toc220993850"/>
      <w:r>
        <w:rPr>
          <w:lang w:val="en-US"/>
        </w:rPr>
        <w:t>External Product Dependencies</w:t>
      </w:r>
      <w:bookmarkEnd w:id="767"/>
    </w:p>
    <w:p w:rsidR="00F737EF" w:rsidRDefault="00F737EF" w:rsidP="00713DED">
      <w:pPr>
        <w:pStyle w:val="BodyText"/>
        <w:numPr>
          <w:ilvl w:val="0"/>
          <w:numId w:val="34"/>
        </w:numPr>
        <w:rPr>
          <w:lang w:val="en-US"/>
        </w:rPr>
      </w:pPr>
      <w:r w:rsidRPr="00713DED">
        <w:rPr>
          <w:i/>
          <w:lang w:val="en-US"/>
        </w:rPr>
        <w:t>Newslink</w:t>
      </w:r>
      <w:r>
        <w:rPr>
          <w:lang w:val="en-US"/>
        </w:rPr>
        <w:t xml:space="preserve"> will need to be reindexed. See section 3.6.2.</w:t>
      </w:r>
    </w:p>
    <w:p w:rsidR="00F737EF" w:rsidRDefault="00F737EF" w:rsidP="00713DED">
      <w:pPr>
        <w:pStyle w:val="BodyText"/>
        <w:numPr>
          <w:ilvl w:val="0"/>
          <w:numId w:val="34"/>
        </w:numPr>
        <w:rPr>
          <w:lang w:val="en-US"/>
        </w:rPr>
      </w:pPr>
      <w:r>
        <w:rPr>
          <w:lang w:val="en-US"/>
        </w:rPr>
        <w:t>Newslink will need to have its entity extraction method modified and its index profile and some configuration files changed.</w:t>
      </w:r>
    </w:p>
    <w:p w:rsidR="00F737EF" w:rsidRPr="00D32636" w:rsidRDefault="00F737EF" w:rsidP="00D32636">
      <w:pPr>
        <w:pStyle w:val="BodyText"/>
        <w:numPr>
          <w:ilvl w:val="0"/>
          <w:numId w:val="34"/>
        </w:numPr>
        <w:rPr>
          <w:lang w:val="en-US"/>
        </w:rPr>
      </w:pPr>
      <w:r>
        <w:rPr>
          <w:lang w:val="en-US"/>
        </w:rPr>
        <w:t>T</w:t>
      </w:r>
      <w:r w:rsidRPr="00701F5E">
        <w:rPr>
          <w:lang w:val="en-US"/>
        </w:rPr>
        <w:t>he existing Newslink ESP system must be able to handle a QPS of a rate equal to the document feeding rate of the IP Tracking ESP system</w:t>
      </w:r>
      <w:ins w:id="768" w:author="Tim Hill" w:date="2008-12-04T00:19:00Z">
        <w:r>
          <w:rPr>
            <w:rStyle w:val="FootnoteReference"/>
            <w:lang w:val="en-US"/>
          </w:rPr>
          <w:footnoteReference w:id="4"/>
        </w:r>
      </w:ins>
      <w:r w:rsidRPr="00701F5E">
        <w:rPr>
          <w:lang w:val="en-US"/>
        </w:rPr>
        <w:t>.</w:t>
      </w:r>
    </w:p>
    <w:p w:rsidR="00F737EF" w:rsidRPr="00713DED" w:rsidRDefault="00F737EF" w:rsidP="00713DED">
      <w:pPr>
        <w:pStyle w:val="BodyText"/>
        <w:numPr>
          <w:ilvl w:val="0"/>
          <w:numId w:val="34"/>
        </w:numPr>
        <w:rPr>
          <w:lang w:val="en-US"/>
        </w:rPr>
      </w:pPr>
      <w:r>
        <w:rPr>
          <w:lang w:val="en-US"/>
        </w:rPr>
        <w:t>The IP Tracker ESP system needs user access to the Candidate Site database.</w:t>
      </w:r>
    </w:p>
    <w:p w:rsidR="00F737EF" w:rsidRDefault="00F737EF" w:rsidP="003331FA">
      <w:pPr>
        <w:pStyle w:val="BodyText"/>
        <w:rPr>
          <w:lang w:val="en-US"/>
        </w:rPr>
      </w:pPr>
    </w:p>
    <w:p w:rsidR="00F737EF" w:rsidRPr="00BA7BE4" w:rsidRDefault="00F737EF">
      <w:pPr>
        <w:pStyle w:val="Heading2"/>
        <w:numPr>
          <w:ilvl w:val="1"/>
          <w:numId w:val="30"/>
        </w:numPr>
        <w:rPr>
          <w:lang w:val="en-US"/>
        </w:rPr>
      </w:pPr>
      <w:bookmarkStart w:id="770" w:name="_Toc220993851"/>
      <w:r w:rsidRPr="00BA7BE4">
        <w:rPr>
          <w:lang w:val="en-US"/>
        </w:rPr>
        <w:t>Performance</w:t>
      </w:r>
      <w:bookmarkEnd w:id="712"/>
      <w:bookmarkEnd w:id="713"/>
      <w:bookmarkEnd w:id="714"/>
      <w:bookmarkEnd w:id="770"/>
    </w:p>
    <w:p w:rsidR="00F737EF" w:rsidRDefault="00F737EF">
      <w:pPr>
        <w:pStyle w:val="BodyText"/>
        <w:rPr>
          <w:lang w:val="en-US"/>
        </w:rPr>
      </w:pPr>
      <w:r w:rsidRPr="00BA7BE4">
        <w:rPr>
          <w:lang w:val="en-US"/>
        </w:rPr>
        <w:t xml:space="preserve">This </w:t>
      </w:r>
      <w:r>
        <w:rPr>
          <w:lang w:val="en-US"/>
        </w:rPr>
        <w:t>ESP</w:t>
      </w:r>
      <w:r w:rsidRPr="00BA7BE4">
        <w:rPr>
          <w:lang w:val="en-US"/>
        </w:rPr>
        <w:t xml:space="preserve"> solution must meet the following </w:t>
      </w:r>
      <w:r>
        <w:rPr>
          <w:lang w:val="en-US"/>
        </w:rPr>
        <w:t>performance criteria</w:t>
      </w:r>
      <w:r w:rsidRPr="00BA7BE4">
        <w:rPr>
          <w:lang w:val="en-US"/>
        </w:rPr>
        <w:t>:</w:t>
      </w:r>
    </w:p>
    <w:p w:rsidR="00F737EF" w:rsidRDefault="00F737EF" w:rsidP="00DB6E7F">
      <w:pPr>
        <w:pStyle w:val="Caption"/>
        <w:keepNext/>
        <w:ind w:firstLine="851"/>
      </w:pPr>
      <w:r>
        <w:t xml:space="preserve">Table </w:t>
      </w:r>
      <w:del w:id="771" w:author="lunz" w:date="2008-11-25T21:45:00Z">
        <w:r w:rsidDel="00F42F31">
          <w:fldChar w:fldCharType="begin"/>
        </w:r>
        <w:r w:rsidDel="00F42F31">
          <w:delInstrText xml:space="preserve"> SEQ Table \* ARABIC </w:delInstrText>
        </w:r>
        <w:r w:rsidDel="00F42F31">
          <w:fldChar w:fldCharType="separate"/>
        </w:r>
        <w:r w:rsidDel="00F42F31">
          <w:rPr>
            <w:noProof/>
          </w:rPr>
          <w:delText>3</w:delText>
        </w:r>
        <w:r w:rsidDel="00F42F31">
          <w:fldChar w:fldCharType="end"/>
        </w:r>
        <w:r w:rsidDel="00F42F31">
          <w:delText xml:space="preserve"> </w:delText>
        </w:r>
      </w:del>
      <w:ins w:id="772" w:author="lunz" w:date="2008-11-25T21:45:00Z">
        <w:r>
          <w:t xml:space="preserve">1 </w:t>
        </w:r>
      </w:ins>
      <w:r>
        <w:t>Sizing requirements</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11"/>
        <w:gridCol w:w="2268"/>
        <w:gridCol w:w="2409"/>
      </w:tblGrid>
      <w:tr w:rsidR="00F737EF" w:rsidRPr="00BA7BE4" w:rsidTr="00711B03">
        <w:trPr>
          <w:tblHeader/>
        </w:trPr>
        <w:tc>
          <w:tcPr>
            <w:tcW w:w="4111" w:type="dxa"/>
            <w:shd w:val="clear" w:color="auto" w:fill="FF9800"/>
          </w:tcPr>
          <w:p w:rsidR="00F737EF" w:rsidRPr="00BA7BE4" w:rsidRDefault="00F737EF">
            <w:pPr>
              <w:pStyle w:val="TableText"/>
              <w:jc w:val="center"/>
              <w:rPr>
                <w:b/>
                <w:color w:val="FFFFFF"/>
              </w:rPr>
            </w:pPr>
            <w:r w:rsidRPr="00BA7BE4">
              <w:rPr>
                <w:b/>
                <w:color w:val="FFFFFF"/>
              </w:rPr>
              <w:t>Item</w:t>
            </w:r>
          </w:p>
        </w:tc>
        <w:tc>
          <w:tcPr>
            <w:tcW w:w="2268" w:type="dxa"/>
            <w:shd w:val="clear" w:color="auto" w:fill="FF9800"/>
          </w:tcPr>
          <w:p w:rsidR="00F737EF" w:rsidRPr="00BA7BE4" w:rsidRDefault="00F737EF" w:rsidP="00E82ECA">
            <w:pPr>
              <w:pStyle w:val="TableText"/>
              <w:jc w:val="center"/>
              <w:rPr>
                <w:b/>
                <w:color w:val="FFFFFF"/>
              </w:rPr>
            </w:pPr>
            <w:r>
              <w:rPr>
                <w:b/>
                <w:color w:val="FFFFFF"/>
              </w:rPr>
              <w:t>Values for 1</w:t>
            </w:r>
            <w:r w:rsidRPr="00684EC0">
              <w:rPr>
                <w:b/>
                <w:color w:val="FFFFFF"/>
                <w:vertAlign w:val="superscript"/>
              </w:rPr>
              <w:t>st</w:t>
            </w:r>
            <w:r>
              <w:rPr>
                <w:b/>
                <w:color w:val="FFFFFF"/>
              </w:rPr>
              <w:t xml:space="preserve"> version</w:t>
            </w:r>
          </w:p>
        </w:tc>
        <w:tc>
          <w:tcPr>
            <w:tcW w:w="2409" w:type="dxa"/>
            <w:shd w:val="clear" w:color="auto" w:fill="FF9800"/>
          </w:tcPr>
          <w:p w:rsidR="00F737EF" w:rsidRPr="00BA7BE4" w:rsidRDefault="00F737EF">
            <w:pPr>
              <w:pStyle w:val="TableText"/>
              <w:jc w:val="center"/>
              <w:rPr>
                <w:b/>
                <w:color w:val="FFFFFF"/>
              </w:rPr>
            </w:pPr>
            <w:r>
              <w:rPr>
                <w:b/>
                <w:color w:val="FFFFFF"/>
              </w:rPr>
              <w:t>Values for 2</w:t>
            </w:r>
            <w:r w:rsidRPr="00684EC0">
              <w:rPr>
                <w:b/>
                <w:color w:val="FFFFFF"/>
                <w:vertAlign w:val="superscript"/>
              </w:rPr>
              <w:t>nd</w:t>
            </w:r>
            <w:r>
              <w:rPr>
                <w:b/>
                <w:color w:val="FFFFFF"/>
              </w:rPr>
              <w:t xml:space="preserve"> version</w:t>
            </w:r>
          </w:p>
        </w:tc>
      </w:tr>
      <w:tr w:rsidR="00F737EF" w:rsidRPr="00BA7BE4" w:rsidTr="00711B03">
        <w:tc>
          <w:tcPr>
            <w:tcW w:w="4111" w:type="dxa"/>
          </w:tcPr>
          <w:p w:rsidR="00F737EF" w:rsidRPr="00BA7BE4" w:rsidRDefault="00F737EF">
            <w:pPr>
              <w:pStyle w:val="StyleTableText8pt"/>
              <w:rPr>
                <w:b/>
                <w:bCs/>
              </w:rPr>
            </w:pPr>
            <w:r>
              <w:rPr>
                <w:b/>
                <w:bCs/>
              </w:rPr>
              <w:t xml:space="preserve">Crawler: </w:t>
            </w:r>
            <w:r w:rsidRPr="00BA7BE4">
              <w:rPr>
                <w:b/>
                <w:bCs/>
              </w:rPr>
              <w:t>Number of documents</w:t>
            </w:r>
          </w:p>
        </w:tc>
        <w:tc>
          <w:tcPr>
            <w:tcW w:w="2268" w:type="dxa"/>
          </w:tcPr>
          <w:p w:rsidR="00F737EF" w:rsidRPr="00BA7BE4" w:rsidDel="00BC3236" w:rsidRDefault="00F737EF" w:rsidP="00E82ECA">
            <w:pPr>
              <w:pStyle w:val="StyleTableText8pt"/>
            </w:pPr>
            <w:r>
              <w:t>20 Million</w:t>
            </w:r>
          </w:p>
        </w:tc>
        <w:tc>
          <w:tcPr>
            <w:tcW w:w="2409" w:type="dxa"/>
          </w:tcPr>
          <w:p w:rsidR="00F737EF" w:rsidRPr="00BA7BE4" w:rsidDel="00BC3236" w:rsidRDefault="00F737EF">
            <w:pPr>
              <w:pStyle w:val="StyleTableText8pt"/>
            </w:pPr>
          </w:p>
        </w:tc>
      </w:tr>
      <w:tr w:rsidR="00F737EF" w:rsidRPr="00BA7BE4" w:rsidTr="00711B03">
        <w:tc>
          <w:tcPr>
            <w:tcW w:w="4111" w:type="dxa"/>
          </w:tcPr>
          <w:p w:rsidR="00F737EF" w:rsidRPr="00BA7BE4" w:rsidRDefault="00F737EF">
            <w:pPr>
              <w:pStyle w:val="StyleTableText8pt"/>
              <w:rPr>
                <w:b/>
                <w:bCs/>
              </w:rPr>
            </w:pPr>
            <w:r>
              <w:rPr>
                <w:b/>
                <w:bCs/>
              </w:rPr>
              <w:t>Crawler: Average d</w:t>
            </w:r>
            <w:r w:rsidRPr="00BA7BE4">
              <w:rPr>
                <w:b/>
                <w:bCs/>
              </w:rPr>
              <w:t>ocument size</w:t>
            </w:r>
          </w:p>
        </w:tc>
        <w:tc>
          <w:tcPr>
            <w:tcW w:w="2268" w:type="dxa"/>
          </w:tcPr>
          <w:p w:rsidR="00F737EF" w:rsidRPr="00BA7BE4" w:rsidDel="00BC3236" w:rsidRDefault="00F737EF" w:rsidP="00E82ECA">
            <w:pPr>
              <w:pStyle w:val="StyleTableText8pt"/>
            </w:pPr>
            <w:r>
              <w:t>10 KB</w:t>
            </w:r>
          </w:p>
        </w:tc>
        <w:tc>
          <w:tcPr>
            <w:tcW w:w="2409" w:type="dxa"/>
          </w:tcPr>
          <w:p w:rsidR="00F737EF" w:rsidRPr="00BA7BE4" w:rsidDel="00BC3236" w:rsidRDefault="00F737EF">
            <w:pPr>
              <w:pStyle w:val="StyleTableText8pt"/>
            </w:pPr>
          </w:p>
        </w:tc>
      </w:tr>
      <w:tr w:rsidR="00F737EF" w:rsidRPr="00BA7BE4" w:rsidTr="00711B03">
        <w:tc>
          <w:tcPr>
            <w:tcW w:w="4111" w:type="dxa"/>
          </w:tcPr>
          <w:p w:rsidR="00F737EF" w:rsidRPr="00BA7BE4" w:rsidRDefault="00F737EF">
            <w:pPr>
              <w:pStyle w:val="StyleTableText8pt"/>
              <w:rPr>
                <w:b/>
                <w:bCs/>
              </w:rPr>
            </w:pPr>
            <w:r>
              <w:rPr>
                <w:b/>
                <w:bCs/>
              </w:rPr>
              <w:t xml:space="preserve">Crawler: </w:t>
            </w:r>
            <w:r w:rsidRPr="00BA7BE4">
              <w:rPr>
                <w:b/>
                <w:bCs/>
              </w:rPr>
              <w:t xml:space="preserve">Total </w:t>
            </w:r>
            <w:r>
              <w:rPr>
                <w:b/>
                <w:bCs/>
              </w:rPr>
              <w:t>document</w:t>
            </w:r>
            <w:r w:rsidRPr="00BA7BE4">
              <w:rPr>
                <w:b/>
                <w:bCs/>
              </w:rPr>
              <w:t xml:space="preserve"> size</w:t>
            </w:r>
          </w:p>
        </w:tc>
        <w:tc>
          <w:tcPr>
            <w:tcW w:w="2268" w:type="dxa"/>
          </w:tcPr>
          <w:p w:rsidR="00F737EF" w:rsidRPr="00BA7BE4" w:rsidDel="00BC3236" w:rsidRDefault="00F737EF" w:rsidP="00E82ECA">
            <w:pPr>
              <w:pStyle w:val="StyleTableText8pt"/>
            </w:pPr>
            <w:r>
              <w:t>250 GB</w:t>
            </w:r>
          </w:p>
        </w:tc>
        <w:tc>
          <w:tcPr>
            <w:tcW w:w="2409" w:type="dxa"/>
          </w:tcPr>
          <w:p w:rsidR="00F737EF" w:rsidRPr="00BA7BE4" w:rsidDel="00BC3236" w:rsidRDefault="00F737EF">
            <w:pPr>
              <w:pStyle w:val="StyleTableText8pt"/>
            </w:pPr>
          </w:p>
        </w:tc>
      </w:tr>
      <w:tr w:rsidR="00F737EF" w:rsidRPr="00BA7BE4" w:rsidTr="00711B03">
        <w:tc>
          <w:tcPr>
            <w:tcW w:w="4111" w:type="dxa"/>
          </w:tcPr>
          <w:p w:rsidR="00F737EF" w:rsidRPr="00BA7BE4" w:rsidRDefault="00F737EF">
            <w:pPr>
              <w:pStyle w:val="StyleTableText8pt"/>
              <w:rPr>
                <w:b/>
                <w:bCs/>
              </w:rPr>
            </w:pPr>
            <w:r>
              <w:rPr>
                <w:b/>
                <w:bCs/>
              </w:rPr>
              <w:t>Index: Number of documents</w:t>
            </w:r>
          </w:p>
        </w:tc>
        <w:tc>
          <w:tcPr>
            <w:tcW w:w="2268" w:type="dxa"/>
          </w:tcPr>
          <w:p w:rsidR="00F737EF" w:rsidRPr="00BA7BE4" w:rsidDel="00BC3236" w:rsidRDefault="00F737EF" w:rsidP="00E82ECA">
            <w:pPr>
              <w:pStyle w:val="StyleTableText8pt"/>
            </w:pPr>
            <w:r>
              <w:t>200,000</w:t>
            </w:r>
          </w:p>
        </w:tc>
        <w:tc>
          <w:tcPr>
            <w:tcW w:w="2409" w:type="dxa"/>
          </w:tcPr>
          <w:p w:rsidR="00F737EF" w:rsidRPr="00BA7BE4" w:rsidDel="00BC3236" w:rsidRDefault="00F737EF">
            <w:pPr>
              <w:pStyle w:val="StyleTableText8pt"/>
            </w:pPr>
          </w:p>
        </w:tc>
      </w:tr>
      <w:tr w:rsidR="00F737EF" w:rsidRPr="00BA7BE4" w:rsidTr="00711B03">
        <w:tc>
          <w:tcPr>
            <w:tcW w:w="4111" w:type="dxa"/>
          </w:tcPr>
          <w:p w:rsidR="00F737EF" w:rsidRPr="00BA7BE4" w:rsidRDefault="00F737EF">
            <w:pPr>
              <w:pStyle w:val="StyleTableText8pt"/>
              <w:rPr>
                <w:b/>
                <w:bCs/>
              </w:rPr>
            </w:pPr>
            <w:r w:rsidRPr="00BA7BE4">
              <w:rPr>
                <w:b/>
                <w:bCs/>
              </w:rPr>
              <w:t>Estimated index size</w:t>
            </w:r>
          </w:p>
        </w:tc>
        <w:tc>
          <w:tcPr>
            <w:tcW w:w="2268" w:type="dxa"/>
          </w:tcPr>
          <w:p w:rsidR="00F737EF" w:rsidRPr="00BA7BE4" w:rsidDel="00BC3236" w:rsidRDefault="00F737EF" w:rsidP="00E82ECA">
            <w:pPr>
              <w:pStyle w:val="StyleTableText8pt"/>
            </w:pPr>
            <w:r>
              <w:t>1GB</w:t>
            </w:r>
          </w:p>
        </w:tc>
        <w:tc>
          <w:tcPr>
            <w:tcW w:w="2409" w:type="dxa"/>
          </w:tcPr>
          <w:p w:rsidR="00F737EF" w:rsidRPr="00BA7BE4" w:rsidDel="00BC3236" w:rsidRDefault="00F737EF">
            <w:pPr>
              <w:pStyle w:val="StyleTableText8pt"/>
            </w:pPr>
          </w:p>
        </w:tc>
      </w:tr>
      <w:tr w:rsidR="00F737EF" w:rsidRPr="00BA7BE4" w:rsidTr="00711B03">
        <w:tc>
          <w:tcPr>
            <w:tcW w:w="4111" w:type="dxa"/>
          </w:tcPr>
          <w:p w:rsidR="00F737EF" w:rsidRPr="00BA7BE4" w:rsidRDefault="00F737EF">
            <w:pPr>
              <w:pStyle w:val="StyleTableText8pt"/>
              <w:rPr>
                <w:b/>
                <w:bCs/>
              </w:rPr>
            </w:pPr>
            <w:r w:rsidRPr="00BA7BE4">
              <w:rPr>
                <w:b/>
                <w:bCs/>
              </w:rPr>
              <w:t>Index</w:t>
            </w:r>
            <w:r>
              <w:rPr>
                <w:b/>
                <w:bCs/>
              </w:rPr>
              <w:t>ing</w:t>
            </w:r>
            <w:r w:rsidRPr="00BA7BE4">
              <w:rPr>
                <w:b/>
                <w:bCs/>
              </w:rPr>
              <w:t xml:space="preserve"> </w:t>
            </w:r>
            <w:r>
              <w:rPr>
                <w:b/>
                <w:bCs/>
              </w:rPr>
              <w:t>l</w:t>
            </w:r>
            <w:r w:rsidRPr="00BA7BE4">
              <w:rPr>
                <w:b/>
                <w:bCs/>
              </w:rPr>
              <w:t>atency</w:t>
            </w:r>
          </w:p>
        </w:tc>
        <w:tc>
          <w:tcPr>
            <w:tcW w:w="2268" w:type="dxa"/>
          </w:tcPr>
          <w:p w:rsidR="00F737EF" w:rsidRPr="00BA7BE4" w:rsidDel="00BC3236" w:rsidRDefault="00F737EF" w:rsidP="00E82ECA">
            <w:pPr>
              <w:pStyle w:val="StyleTableText8pt"/>
            </w:pPr>
            <w:r>
              <w:t>-</w:t>
            </w:r>
          </w:p>
        </w:tc>
        <w:tc>
          <w:tcPr>
            <w:tcW w:w="2409" w:type="dxa"/>
          </w:tcPr>
          <w:p w:rsidR="00F737EF" w:rsidRPr="00BA7BE4" w:rsidDel="00BC3236" w:rsidRDefault="00F737EF">
            <w:pPr>
              <w:pStyle w:val="StyleTableText8pt"/>
            </w:pPr>
          </w:p>
        </w:tc>
      </w:tr>
      <w:tr w:rsidR="00F737EF" w:rsidRPr="00BA7BE4" w:rsidTr="00711B03">
        <w:tc>
          <w:tcPr>
            <w:tcW w:w="4111" w:type="dxa"/>
          </w:tcPr>
          <w:p w:rsidR="00F737EF" w:rsidRDefault="00F737EF">
            <w:pPr>
              <w:pStyle w:val="StyleTableText8pt"/>
              <w:rPr>
                <w:b/>
                <w:bCs/>
              </w:rPr>
            </w:pPr>
            <w:r>
              <w:rPr>
                <w:b/>
                <w:bCs/>
              </w:rPr>
              <w:t xml:space="preserve">Continuous or batch updates </w:t>
            </w:r>
            <w:r>
              <w:rPr>
                <w:b/>
                <w:bCs/>
              </w:rPr>
              <w:br/>
              <w:t>(add, delete, update)</w:t>
            </w:r>
          </w:p>
        </w:tc>
        <w:tc>
          <w:tcPr>
            <w:tcW w:w="2268" w:type="dxa"/>
          </w:tcPr>
          <w:p w:rsidR="00F737EF" w:rsidRPr="00BA7BE4" w:rsidRDefault="00F737EF" w:rsidP="00E82ECA">
            <w:pPr>
              <w:pStyle w:val="StyleTableText8pt"/>
            </w:pPr>
            <w:r>
              <w:t>Continuous</w:t>
            </w:r>
          </w:p>
        </w:tc>
        <w:tc>
          <w:tcPr>
            <w:tcW w:w="2409" w:type="dxa"/>
          </w:tcPr>
          <w:p w:rsidR="00F737EF" w:rsidRPr="00BA7BE4" w:rsidRDefault="00F737EF">
            <w:pPr>
              <w:pStyle w:val="StyleTableText8pt"/>
            </w:pPr>
          </w:p>
        </w:tc>
      </w:tr>
      <w:tr w:rsidR="00F737EF" w:rsidRPr="00BA7BE4" w:rsidTr="00711B03">
        <w:tc>
          <w:tcPr>
            <w:tcW w:w="4111" w:type="dxa"/>
          </w:tcPr>
          <w:p w:rsidR="00F737EF" w:rsidRPr="00BA7BE4" w:rsidRDefault="00F737EF">
            <w:pPr>
              <w:pStyle w:val="StyleTableText8pt"/>
              <w:rPr>
                <w:b/>
                <w:bCs/>
              </w:rPr>
            </w:pPr>
            <w:r>
              <w:rPr>
                <w:b/>
                <w:bCs/>
              </w:rPr>
              <w:t xml:space="preserve">Update rate </w:t>
            </w:r>
          </w:p>
        </w:tc>
        <w:tc>
          <w:tcPr>
            <w:tcW w:w="2268" w:type="dxa"/>
          </w:tcPr>
          <w:p w:rsidR="00F737EF" w:rsidRPr="00BA7BE4" w:rsidRDefault="00F737EF" w:rsidP="00E82ECA">
            <w:pPr>
              <w:pStyle w:val="StyleTableText8pt"/>
            </w:pPr>
            <w:r>
              <w:t>-</w:t>
            </w:r>
          </w:p>
        </w:tc>
        <w:tc>
          <w:tcPr>
            <w:tcW w:w="2409" w:type="dxa"/>
          </w:tcPr>
          <w:p w:rsidR="00F737EF" w:rsidRPr="00BA7BE4" w:rsidRDefault="00F737EF">
            <w:pPr>
              <w:pStyle w:val="StyleTableText8pt"/>
            </w:pPr>
          </w:p>
        </w:tc>
      </w:tr>
      <w:tr w:rsidR="00F737EF" w:rsidRPr="00BA7BE4" w:rsidTr="00711B03">
        <w:tc>
          <w:tcPr>
            <w:tcW w:w="4111" w:type="dxa"/>
          </w:tcPr>
          <w:p w:rsidR="00F737EF" w:rsidRPr="00BA7BE4" w:rsidRDefault="00F737EF">
            <w:pPr>
              <w:pStyle w:val="StyleTableText8pt"/>
              <w:rPr>
                <w:b/>
                <w:bCs/>
              </w:rPr>
            </w:pPr>
            <w:r w:rsidRPr="00BA7BE4">
              <w:rPr>
                <w:b/>
                <w:bCs/>
              </w:rPr>
              <w:t>QPS Average</w:t>
            </w:r>
          </w:p>
        </w:tc>
        <w:tc>
          <w:tcPr>
            <w:tcW w:w="2268" w:type="dxa"/>
          </w:tcPr>
          <w:p w:rsidR="00F737EF" w:rsidRPr="00BA7BE4" w:rsidDel="00BC3236" w:rsidRDefault="00F737EF" w:rsidP="00E82ECA">
            <w:pPr>
              <w:pStyle w:val="StyleTableText8pt"/>
            </w:pPr>
            <w:r>
              <w:t>&lt;&lt; 1 QPS</w:t>
            </w:r>
          </w:p>
        </w:tc>
        <w:tc>
          <w:tcPr>
            <w:tcW w:w="2409" w:type="dxa"/>
          </w:tcPr>
          <w:p w:rsidR="00F737EF" w:rsidRPr="00BA7BE4" w:rsidDel="00BC3236" w:rsidRDefault="00F737EF">
            <w:pPr>
              <w:pStyle w:val="StyleTableText8pt"/>
            </w:pPr>
          </w:p>
        </w:tc>
      </w:tr>
      <w:tr w:rsidR="00F737EF" w:rsidRPr="00BA7BE4" w:rsidTr="00711B03">
        <w:tc>
          <w:tcPr>
            <w:tcW w:w="4111" w:type="dxa"/>
          </w:tcPr>
          <w:p w:rsidR="00F737EF" w:rsidRPr="00BA7BE4" w:rsidRDefault="00F737EF">
            <w:pPr>
              <w:pStyle w:val="StyleTableText8pt"/>
              <w:rPr>
                <w:b/>
                <w:bCs/>
              </w:rPr>
            </w:pPr>
            <w:r w:rsidRPr="00BA7BE4">
              <w:rPr>
                <w:b/>
                <w:bCs/>
              </w:rPr>
              <w:t>QPS Peak</w:t>
            </w:r>
          </w:p>
        </w:tc>
        <w:tc>
          <w:tcPr>
            <w:tcW w:w="2268" w:type="dxa"/>
          </w:tcPr>
          <w:p w:rsidR="00F737EF" w:rsidRPr="00BA7BE4" w:rsidDel="00BC3236" w:rsidRDefault="00F737EF" w:rsidP="00E82ECA">
            <w:pPr>
              <w:pStyle w:val="StyleTableText8pt"/>
              <w:rPr>
                <w:bCs/>
              </w:rPr>
            </w:pPr>
            <w:r>
              <w:rPr>
                <w:bCs/>
              </w:rPr>
              <w:t>&lt;&lt; 1 QPS</w:t>
            </w:r>
          </w:p>
        </w:tc>
        <w:tc>
          <w:tcPr>
            <w:tcW w:w="2409" w:type="dxa"/>
          </w:tcPr>
          <w:p w:rsidR="00F737EF" w:rsidRPr="00BA7BE4" w:rsidDel="00BC3236" w:rsidRDefault="00F737EF">
            <w:pPr>
              <w:pStyle w:val="StyleTableText8pt"/>
              <w:rPr>
                <w:bCs/>
              </w:rPr>
            </w:pPr>
          </w:p>
        </w:tc>
      </w:tr>
    </w:tbl>
    <w:p w:rsidR="00F737EF" w:rsidRDefault="00F737EF" w:rsidP="00716630">
      <w:pPr>
        <w:pStyle w:val="BodyText"/>
        <w:rPr>
          <w:lang w:val="en-US"/>
        </w:rPr>
      </w:pPr>
    </w:p>
    <w:p w:rsidR="00F737EF" w:rsidRDefault="00F737EF" w:rsidP="00716630">
      <w:pPr>
        <w:pStyle w:val="BodyText"/>
        <w:rPr>
          <w:lang w:val="en-US"/>
        </w:rPr>
      </w:pPr>
      <w:r>
        <w:rPr>
          <w:lang w:val="en-US"/>
        </w:rPr>
        <w:t>In addition, the existing Newslink ESP system must be able to handle a QPS of a rate equal to the update</w:t>
      </w:r>
      <w:r>
        <w:rPr>
          <w:rStyle w:val="CommentReference"/>
        </w:rPr>
        <w:t xml:space="preserve"> r</w:t>
      </w:r>
      <w:r>
        <w:rPr>
          <w:lang w:val="en-US"/>
        </w:rPr>
        <w:t>ate of the IP Tracking ESP system.</w:t>
      </w:r>
    </w:p>
    <w:p w:rsidR="00F737EF" w:rsidRPr="00BA7BE4" w:rsidRDefault="00F737EF" w:rsidP="00716630">
      <w:pPr>
        <w:pStyle w:val="BodyText"/>
        <w:rPr>
          <w:lang w:val="en-US"/>
        </w:rPr>
      </w:pPr>
    </w:p>
    <w:p w:rsidR="00F737EF" w:rsidRDefault="00F737EF">
      <w:pPr>
        <w:pStyle w:val="Heading2"/>
        <w:numPr>
          <w:ilvl w:val="1"/>
          <w:numId w:val="30"/>
        </w:numPr>
      </w:pPr>
      <w:bookmarkStart w:id="773" w:name="_Toc220993852"/>
      <w:r>
        <w:t>Assumptions</w:t>
      </w:r>
      <w:bookmarkEnd w:id="773"/>
    </w:p>
    <w:p w:rsidR="00F737EF" w:rsidRDefault="00F737EF">
      <w:pPr>
        <w:pStyle w:val="BodyText"/>
        <w:numPr>
          <w:ilvl w:val="0"/>
          <w:numId w:val="34"/>
        </w:numPr>
      </w:pPr>
      <w:r>
        <w:t>There is a limitation of around 20million documents for a single crawler node.</w:t>
      </w:r>
    </w:p>
    <w:p w:rsidR="00F737EF" w:rsidRDefault="00F737EF">
      <w:pPr>
        <w:pStyle w:val="BodyText"/>
        <w:numPr>
          <w:ilvl w:val="0"/>
          <w:numId w:val="34"/>
        </w:numPr>
      </w:pPr>
      <w:r>
        <w:t>Crawler configuration u</w:t>
      </w:r>
      <w:r w:rsidRPr="008B1832">
        <w:t>pdates may not take effect immediately</w:t>
      </w:r>
      <w:r>
        <w:t xml:space="preserve"> but depends on the crawler status and what kind of changes.</w:t>
      </w:r>
    </w:p>
    <w:p w:rsidR="00F737EF" w:rsidRDefault="00F737EF">
      <w:pPr>
        <w:pStyle w:val="BodyText"/>
        <w:numPr>
          <w:ilvl w:val="0"/>
          <w:numId w:val="34"/>
        </w:numPr>
      </w:pPr>
      <w:r>
        <w:t xml:space="preserve">The QPS ability of the existing </w:t>
      </w:r>
      <w:r w:rsidRPr="00852DDD">
        <w:rPr>
          <w:i/>
        </w:rPr>
        <w:t>Newslink</w:t>
      </w:r>
      <w:r>
        <w:t xml:space="preserve"> search is sufficient to handle the additional QPS requirements.</w:t>
      </w:r>
    </w:p>
    <w:p w:rsidR="00F737EF" w:rsidRDefault="00F737EF">
      <w:pPr>
        <w:pStyle w:val="BodyText"/>
        <w:numPr>
          <w:ilvl w:val="0"/>
          <w:numId w:val="34"/>
        </w:numPr>
        <w:rPr>
          <w:ins w:id="774" w:author="Tim Hill" w:date="2008-12-04T00:21:00Z"/>
        </w:rPr>
      </w:pPr>
      <w:commentRangeStart w:id="775"/>
      <w:r>
        <w:t xml:space="preserve">Existing </w:t>
      </w:r>
      <w:r w:rsidRPr="00F737EF">
        <w:rPr>
          <w:i/>
          <w:rPrChange w:id="776" w:author="Tim Hill" w:date="2008-12-04T00:21:00Z">
            <w:rPr>
              <w:rFonts w:ascii="Times New Roman" w:hAnsi="Times New Roman"/>
              <w:sz w:val="22"/>
              <w:lang w:val="en-US"/>
            </w:rPr>
          </w:rPrChange>
        </w:rPr>
        <w:t>Newslink</w:t>
      </w:r>
      <w:r>
        <w:t xml:space="preserve"> search is able to be reindexed during development, which may mean that search is unavailable for certain periods.</w:t>
      </w:r>
      <w:commentRangeEnd w:id="775"/>
      <w:r>
        <w:rPr>
          <w:rStyle w:val="CommentReference"/>
        </w:rPr>
        <w:commentReference w:id="775"/>
      </w:r>
    </w:p>
    <w:p w:rsidR="00F737EF" w:rsidRDefault="00F737EF">
      <w:pPr>
        <w:pStyle w:val="BodyText"/>
        <w:numPr>
          <w:ilvl w:val="0"/>
          <w:numId w:val="34"/>
        </w:numPr>
      </w:pPr>
      <w:ins w:id="777" w:author="Tim Hill" w:date="2008-12-04T00:21:00Z">
        <w:r>
          <w:t xml:space="preserve">Existing </w:t>
        </w:r>
        <w:r w:rsidRPr="00F737EF">
          <w:rPr>
            <w:i/>
            <w:rPrChange w:id="778" w:author="Tim Hill" w:date="2008-12-04T00:21:00Z">
              <w:rPr>
                <w:rFonts w:ascii="Times New Roman" w:hAnsi="Times New Roman"/>
                <w:sz w:val="22"/>
                <w:lang w:val="en-US"/>
              </w:rPr>
            </w:rPrChange>
          </w:rPr>
          <w:t>Newslink</w:t>
        </w:r>
        <w:r>
          <w:t xml:space="preserve"> search must be available during development.</w:t>
        </w:r>
      </w:ins>
    </w:p>
    <w:p w:rsidR="00F737EF" w:rsidRDefault="00F737EF">
      <w:pPr>
        <w:pStyle w:val="BodyText"/>
        <w:numPr>
          <w:ilvl w:val="0"/>
          <w:numId w:val="34"/>
        </w:numPr>
      </w:pPr>
      <w:r>
        <w:t>Side-by-side comparison of newslink and web articles should be done via the source document, not the cached index version.</w:t>
      </w:r>
    </w:p>
    <w:p w:rsidR="00F737EF" w:rsidRPr="00BA7BE4" w:rsidRDefault="00F737EF">
      <w:pPr>
        <w:pStyle w:val="Heading1"/>
        <w:numPr>
          <w:ilvl w:val="0"/>
          <w:numId w:val="30"/>
        </w:numPr>
        <w:rPr>
          <w:lang w:val="en-US"/>
        </w:rPr>
      </w:pPr>
      <w:bookmarkStart w:id="779" w:name="_Toc104554975"/>
      <w:bookmarkStart w:id="780" w:name="_Toc104555031"/>
      <w:bookmarkStart w:id="781" w:name="_Toc104555097"/>
      <w:bookmarkStart w:id="782" w:name="_Toc220993853"/>
      <w:r w:rsidRPr="00BA7BE4">
        <w:rPr>
          <w:lang w:val="en-US"/>
        </w:rPr>
        <w:t>System Design</w:t>
      </w:r>
      <w:bookmarkEnd w:id="779"/>
      <w:bookmarkEnd w:id="780"/>
      <w:bookmarkEnd w:id="781"/>
      <w:bookmarkEnd w:id="782"/>
      <w:r w:rsidRPr="00BA7BE4">
        <w:rPr>
          <w:lang w:val="en-US"/>
        </w:rPr>
        <w:t xml:space="preserve"> </w:t>
      </w:r>
    </w:p>
    <w:p w:rsidR="00F737EF" w:rsidRDefault="00F737EF" w:rsidP="00414E5E">
      <w:pPr>
        <w:pStyle w:val="Heading2"/>
        <w:numPr>
          <w:ilvl w:val="1"/>
          <w:numId w:val="30"/>
        </w:numPr>
      </w:pPr>
      <w:bookmarkStart w:id="783" w:name="_Toc220993854"/>
      <w:bookmarkStart w:id="784" w:name="_Toc104554976"/>
      <w:bookmarkStart w:id="785" w:name="_Toc104555032"/>
      <w:bookmarkStart w:id="786" w:name="_Toc104555098"/>
      <w:r>
        <w:t>System Architecture</w:t>
      </w:r>
      <w:bookmarkEnd w:id="783"/>
    </w:p>
    <w:p w:rsidR="00F737EF" w:rsidRDefault="00F737EF" w:rsidP="000C2D93">
      <w:pPr>
        <w:pStyle w:val="BodyText"/>
      </w:pPr>
      <w:r>
        <w:fldChar w:fldCharType="begin"/>
      </w:r>
      <w:r>
        <w:instrText xml:space="preserve"> REF _Ref212454848 \h </w:instrText>
      </w:r>
      <w:r>
        <w:fldChar w:fldCharType="separate"/>
      </w:r>
      <w:r w:rsidRPr="00BA7BE4">
        <w:rPr>
          <w:sz w:val="18"/>
          <w:szCs w:val="18"/>
        </w:rPr>
        <w:t xml:space="preserve">Figure </w:t>
      </w:r>
      <w:r>
        <w:rPr>
          <w:noProof/>
          <w:sz w:val="18"/>
          <w:szCs w:val="18"/>
        </w:rPr>
        <w:t>1</w:t>
      </w:r>
      <w:ins w:id="787" w:author="lunz" w:date="2008-11-25T21:49:00Z">
        <w:r>
          <w:rPr>
            <w:noProof/>
            <w:sz w:val="18"/>
            <w:szCs w:val="18"/>
          </w:rPr>
          <w:t xml:space="preserve"> System Architecture</w:t>
        </w:r>
      </w:ins>
      <w:r w:rsidRPr="00BA7BE4">
        <w:rPr>
          <w:sz w:val="18"/>
          <w:szCs w:val="18"/>
        </w:rPr>
        <w:t xml:space="preserve"> </w:t>
      </w:r>
      <w:r>
        <w:fldChar w:fldCharType="end"/>
      </w:r>
      <w:r>
        <w:t xml:space="preserve"> shows the whole system architecture:</w:t>
      </w:r>
    </w:p>
    <w:p w:rsidR="00F737EF" w:rsidRPr="00FA38DE" w:rsidRDefault="00F737EF" w:rsidP="000C2D93">
      <w:pPr>
        <w:pStyle w:val="BodyText"/>
      </w:pPr>
    </w:p>
    <w:p w:rsidR="00F737EF" w:rsidRPr="00BA7BE4" w:rsidRDefault="00F737EF" w:rsidP="000C2D93">
      <w:pPr>
        <w:pStyle w:val="BodyText"/>
        <w:ind w:left="0"/>
        <w:jc w:val="center"/>
        <w:rPr>
          <w:lang w:val="en-US"/>
        </w:rPr>
      </w:pPr>
      <w:r>
        <w:object w:dxaOrig="12182" w:dyaOrig="13949">
          <v:shape id="_x0000_i1030" type="#_x0000_t75" style="width:426.6pt;height:488.4pt" o:ole="" fillcolor="window">
            <v:imagedata r:id="rId10" o:title=""/>
          </v:shape>
          <o:OLEObject Type="Embed" ProgID="Visio.Drawing.11" ShapeID="_x0000_i1030" DrawAspect="Content" ObjectID="_1294735680" r:id="rId11"/>
        </w:object>
      </w:r>
    </w:p>
    <w:p w:rsidR="00F737EF" w:rsidRPr="000C2D93" w:rsidRDefault="00F737EF" w:rsidP="000C2D93">
      <w:pPr>
        <w:pStyle w:val="Caption"/>
        <w:jc w:val="center"/>
        <w:rPr>
          <w:sz w:val="18"/>
          <w:szCs w:val="18"/>
        </w:rPr>
      </w:pPr>
      <w:bookmarkStart w:id="788" w:name="_Ref212454848"/>
      <w:bookmarkStart w:id="789" w:name="_Toc220473857"/>
      <w:r w:rsidRPr="00BA7BE4">
        <w:rPr>
          <w:sz w:val="18"/>
          <w:szCs w:val="18"/>
        </w:rPr>
        <w:t xml:space="preserve">Figure </w:t>
      </w:r>
      <w:r w:rsidRPr="00BA7BE4">
        <w:rPr>
          <w:sz w:val="18"/>
          <w:szCs w:val="18"/>
        </w:rPr>
        <w:fldChar w:fldCharType="begin"/>
      </w:r>
      <w:r w:rsidRPr="00BA7BE4">
        <w:rPr>
          <w:sz w:val="18"/>
          <w:szCs w:val="18"/>
        </w:rPr>
        <w:instrText xml:space="preserve"> SEQ Figure \* ARABIC </w:instrText>
      </w:r>
      <w:r w:rsidRPr="00BA7BE4">
        <w:rPr>
          <w:sz w:val="18"/>
          <w:szCs w:val="18"/>
        </w:rPr>
        <w:fldChar w:fldCharType="separate"/>
      </w:r>
      <w:r>
        <w:rPr>
          <w:noProof/>
          <w:sz w:val="18"/>
          <w:szCs w:val="18"/>
        </w:rPr>
        <w:t>1</w:t>
      </w:r>
      <w:r w:rsidRPr="00BA7BE4">
        <w:rPr>
          <w:sz w:val="18"/>
          <w:szCs w:val="18"/>
        </w:rPr>
        <w:fldChar w:fldCharType="end"/>
      </w:r>
      <w:r w:rsidRPr="00BA7BE4">
        <w:rPr>
          <w:sz w:val="18"/>
          <w:szCs w:val="18"/>
        </w:rPr>
        <w:t xml:space="preserve"> </w:t>
      </w:r>
      <w:hyperlink w:anchor="_Figures" w:history="1">
        <w:r w:rsidRPr="000C2D93">
          <w:rPr>
            <w:rStyle w:val="Hyperlink"/>
            <w:sz w:val="18"/>
            <w:szCs w:val="18"/>
          </w:rPr>
          <w:t>System</w:t>
        </w:r>
      </w:hyperlink>
      <w:r w:rsidRPr="00BA7BE4">
        <w:rPr>
          <w:sz w:val="18"/>
          <w:szCs w:val="18"/>
        </w:rPr>
        <w:t xml:space="preserve"> Architecture</w:t>
      </w:r>
      <w:bookmarkEnd w:id="788"/>
      <w:bookmarkEnd w:id="789"/>
    </w:p>
    <w:p w:rsidR="00F737EF" w:rsidRPr="00E349E8" w:rsidRDefault="00F737EF" w:rsidP="00414E5E">
      <w:pPr>
        <w:pStyle w:val="Heading2"/>
        <w:numPr>
          <w:ilvl w:val="1"/>
          <w:numId w:val="30"/>
        </w:numPr>
      </w:pPr>
      <w:bookmarkStart w:id="790" w:name="_Toc220993855"/>
      <w:r w:rsidRPr="00E349E8">
        <w:t>Logical Architecture</w:t>
      </w:r>
      <w:bookmarkEnd w:id="790"/>
    </w:p>
    <w:p w:rsidR="00F737EF" w:rsidRPr="00FA38DE" w:rsidRDefault="00F737EF" w:rsidP="00414E5E">
      <w:pPr>
        <w:pStyle w:val="BodyText"/>
      </w:pPr>
      <w:r>
        <w:fldChar w:fldCharType="begin"/>
      </w:r>
      <w:r>
        <w:instrText xml:space="preserve"> REF _Ref212454862 \h </w:instrText>
      </w:r>
      <w:r>
        <w:fldChar w:fldCharType="separate"/>
      </w:r>
      <w:r w:rsidRPr="00BA7BE4">
        <w:rPr>
          <w:sz w:val="18"/>
          <w:szCs w:val="18"/>
        </w:rPr>
        <w:t xml:space="preserve">Figure </w:t>
      </w:r>
      <w:r>
        <w:rPr>
          <w:noProof/>
          <w:sz w:val="18"/>
          <w:szCs w:val="18"/>
        </w:rPr>
        <w:t>2</w:t>
      </w:r>
      <w:ins w:id="791" w:author="lunz" w:date="2008-11-25T21:49:00Z">
        <w:r>
          <w:rPr>
            <w:noProof/>
            <w:sz w:val="18"/>
            <w:szCs w:val="18"/>
          </w:rPr>
          <w:t xml:space="preserve"> Logical Architecture</w:t>
        </w:r>
      </w:ins>
      <w:r w:rsidRPr="00BA7BE4">
        <w:rPr>
          <w:sz w:val="18"/>
          <w:szCs w:val="18"/>
        </w:rPr>
        <w:t xml:space="preserve"> </w:t>
      </w:r>
      <w:r>
        <w:fldChar w:fldCharType="end"/>
      </w:r>
      <w:r>
        <w:t xml:space="preserve"> shows the logical architecture from an ESP perspective, including content sources, connectors, pipelines and search clients:</w:t>
      </w:r>
    </w:p>
    <w:p w:rsidR="00F737EF" w:rsidRPr="00BA7BE4" w:rsidRDefault="00F737EF" w:rsidP="000C2D93">
      <w:pPr>
        <w:pStyle w:val="BodyText"/>
        <w:ind w:left="0"/>
        <w:jc w:val="center"/>
        <w:rPr>
          <w:lang w:val="en-US"/>
        </w:rPr>
      </w:pPr>
      <w:r>
        <w:object w:dxaOrig="12153" w:dyaOrig="8048">
          <v:shape id="_x0000_i1031" type="#_x0000_t75" style="width:480pt;height:318pt" o:ole="">
            <v:imagedata r:id="rId12" o:title=""/>
          </v:shape>
          <o:OLEObject Type="Embed" ProgID="Visio.Drawing.11" ShapeID="_x0000_i1031" DrawAspect="Content" ObjectID="_1294735681" r:id="rId13"/>
        </w:object>
      </w:r>
    </w:p>
    <w:p w:rsidR="00F737EF" w:rsidRPr="00BA7BE4" w:rsidRDefault="00F737EF" w:rsidP="000C2D93">
      <w:pPr>
        <w:pStyle w:val="Caption"/>
        <w:jc w:val="center"/>
        <w:rPr>
          <w:sz w:val="18"/>
          <w:szCs w:val="18"/>
        </w:rPr>
      </w:pPr>
      <w:bookmarkStart w:id="792" w:name="_Ref212454862"/>
      <w:bookmarkStart w:id="793" w:name="_Toc220473858"/>
      <w:r w:rsidRPr="00BA7BE4">
        <w:rPr>
          <w:sz w:val="18"/>
          <w:szCs w:val="18"/>
        </w:rPr>
        <w:t xml:space="preserve">Figure </w:t>
      </w:r>
      <w:r w:rsidRPr="00BA7BE4">
        <w:rPr>
          <w:sz w:val="18"/>
          <w:szCs w:val="18"/>
        </w:rPr>
        <w:fldChar w:fldCharType="begin"/>
      </w:r>
      <w:r w:rsidRPr="00BA7BE4">
        <w:rPr>
          <w:sz w:val="18"/>
          <w:szCs w:val="18"/>
        </w:rPr>
        <w:instrText xml:space="preserve"> SEQ Figure \* ARABIC </w:instrText>
      </w:r>
      <w:r w:rsidRPr="00BA7BE4">
        <w:rPr>
          <w:sz w:val="18"/>
          <w:szCs w:val="18"/>
        </w:rPr>
        <w:fldChar w:fldCharType="separate"/>
      </w:r>
      <w:r>
        <w:rPr>
          <w:noProof/>
          <w:sz w:val="18"/>
          <w:szCs w:val="18"/>
        </w:rPr>
        <w:t>2</w:t>
      </w:r>
      <w:r w:rsidRPr="00BA7BE4">
        <w:rPr>
          <w:sz w:val="18"/>
          <w:szCs w:val="18"/>
        </w:rPr>
        <w:fldChar w:fldCharType="end"/>
      </w:r>
      <w:r w:rsidRPr="00BA7BE4">
        <w:rPr>
          <w:sz w:val="18"/>
          <w:szCs w:val="18"/>
        </w:rPr>
        <w:t xml:space="preserve"> </w:t>
      </w:r>
      <w:r>
        <w:rPr>
          <w:sz w:val="18"/>
          <w:szCs w:val="18"/>
        </w:rPr>
        <w:t>Logical Architecture</w:t>
      </w:r>
      <w:bookmarkEnd w:id="792"/>
      <w:bookmarkEnd w:id="793"/>
    </w:p>
    <w:p w:rsidR="00F737EF" w:rsidRDefault="00F737EF" w:rsidP="00697CEB">
      <w:pPr>
        <w:pStyle w:val="Heading2"/>
        <w:numPr>
          <w:ilvl w:val="1"/>
          <w:numId w:val="30"/>
        </w:numPr>
      </w:pPr>
      <w:bookmarkStart w:id="794" w:name="_Toc220993856"/>
      <w:bookmarkStart w:id="795" w:name="_Toc104554979"/>
      <w:bookmarkStart w:id="796" w:name="_Toc104555035"/>
      <w:bookmarkStart w:id="797" w:name="_Toc104555101"/>
      <w:bookmarkEnd w:id="784"/>
      <w:bookmarkEnd w:id="785"/>
      <w:bookmarkEnd w:id="786"/>
      <w:r>
        <w:t>Crawler Management</w:t>
      </w:r>
      <w:bookmarkEnd w:id="794"/>
    </w:p>
    <w:p w:rsidR="00F737EF" w:rsidRPr="008D63DE" w:rsidRDefault="00F737EF" w:rsidP="009C1A30">
      <w:pPr>
        <w:pStyle w:val="BodyText"/>
        <w:rPr>
          <w:ins w:id="798" w:author="Tim Hill" w:date="2008-12-04T00:57:00Z"/>
          <w:lang w:val="en-US"/>
        </w:rPr>
      </w:pPr>
      <w:ins w:id="799" w:author="Tim Hill" w:date="2008-12-04T00:57:00Z">
        <w:r>
          <w:t>T</w:t>
        </w:r>
        <w:r w:rsidRPr="008D63DE">
          <w:t xml:space="preserve">he crawler will crawl a list of websites, </w:t>
        </w:r>
        <w:r>
          <w:t xml:space="preserve">beginning at </w:t>
        </w:r>
        <w:r w:rsidRPr="008D63DE">
          <w:t xml:space="preserve">a list of start URIs, and following links </w:t>
        </w:r>
        <w:r>
          <w:t xml:space="preserve">recursively </w:t>
        </w:r>
        <w:r w:rsidRPr="008D63DE">
          <w:t xml:space="preserve">for one </w:t>
        </w:r>
        <w:r>
          <w:t>complete ‘</w:t>
        </w:r>
        <w:r w:rsidRPr="008D63DE">
          <w:t>cycle</w:t>
        </w:r>
        <w:r>
          <w:t>’. At the end of the cycle, the crawler will start over, rereading the list of start URIs.</w:t>
        </w:r>
      </w:ins>
      <w:ins w:id="800" w:author="Tim Hill" w:date="2008-12-04T01:05:00Z">
        <w:r>
          <w:t xml:space="preserve"> Existing pages will be recrawled for updates, new pages will be added to the index, and </w:t>
        </w:r>
      </w:ins>
      <w:ins w:id="801" w:author="Tim Hill" w:date="2008-12-04T01:06:00Z">
        <w:r>
          <w:t xml:space="preserve">pages that have been removed </w:t>
        </w:r>
      </w:ins>
      <w:ins w:id="802" w:author="Tim Hill" w:date="2008-12-04T01:07:00Z">
        <w:r>
          <w:t xml:space="preserve">or are not seen in several cycles </w:t>
        </w:r>
      </w:ins>
      <w:ins w:id="803" w:author="Tim Hill" w:date="2008-12-04T01:06:00Z">
        <w:r>
          <w:t>will eventually be deleted from the index</w:t>
        </w:r>
      </w:ins>
      <w:ins w:id="804" w:author="Tim Hill" w:date="2008-12-04T01:05:00Z">
        <w:r>
          <w:t>.</w:t>
        </w:r>
      </w:ins>
    </w:p>
    <w:p w:rsidR="00F737EF" w:rsidRDefault="00F737EF" w:rsidP="00697CEB">
      <w:pPr>
        <w:pStyle w:val="Caption"/>
        <w:keepNext/>
        <w:ind w:firstLine="851"/>
      </w:pPr>
      <w:r>
        <w:t>Table 4 Crawler XML-RPC API</w:t>
      </w:r>
    </w:p>
    <w:tbl>
      <w:tblPr>
        <w:tblW w:w="4513" w:type="pct"/>
        <w:tblInd w:w="959"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tblPr>
      <w:tblGrid>
        <w:gridCol w:w="3260"/>
        <w:gridCol w:w="1276"/>
        <w:gridCol w:w="1203"/>
        <w:gridCol w:w="3148"/>
      </w:tblGrid>
      <w:tr w:rsidR="00F737EF" w:rsidRPr="00BA7BE4" w:rsidTr="000E041E">
        <w:trPr>
          <w:cantSplit/>
          <w:tblHeader/>
        </w:trPr>
        <w:tc>
          <w:tcPr>
            <w:tcW w:w="1834" w:type="pct"/>
            <w:shd w:val="solid" w:color="000080" w:fill="FFFFFF"/>
          </w:tcPr>
          <w:p w:rsidR="00F737EF" w:rsidRPr="000E041E" w:rsidRDefault="00F737EF" w:rsidP="000E041E">
            <w:pPr>
              <w:pStyle w:val="BodyText"/>
              <w:ind w:left="0"/>
              <w:rPr>
                <w:b/>
                <w:bCs/>
                <w:color w:val="FFFFFF"/>
                <w:lang w:val="en-US"/>
              </w:rPr>
            </w:pPr>
            <w:r w:rsidRPr="000E041E">
              <w:rPr>
                <w:b/>
                <w:bCs/>
                <w:color w:val="FFFFFF"/>
                <w:lang w:val="en-US"/>
              </w:rPr>
              <w:t xml:space="preserve">Method </w:t>
            </w:r>
          </w:p>
        </w:tc>
        <w:tc>
          <w:tcPr>
            <w:tcW w:w="718" w:type="pct"/>
            <w:shd w:val="solid" w:color="000080" w:fill="FFFFFF"/>
          </w:tcPr>
          <w:p w:rsidR="00F737EF" w:rsidRPr="000E041E" w:rsidRDefault="00F737EF" w:rsidP="000E041E">
            <w:pPr>
              <w:pStyle w:val="BodyText"/>
              <w:ind w:left="0"/>
              <w:rPr>
                <w:b/>
                <w:bCs/>
                <w:color w:val="FFFFFF"/>
                <w:lang w:val="en-US"/>
              </w:rPr>
            </w:pPr>
            <w:r w:rsidRPr="000E041E">
              <w:rPr>
                <w:b/>
                <w:bCs/>
                <w:color w:val="FFFFFF"/>
                <w:lang w:val="en-US"/>
              </w:rPr>
              <w:t xml:space="preserve">Parameter </w:t>
            </w:r>
          </w:p>
        </w:tc>
        <w:tc>
          <w:tcPr>
            <w:tcW w:w="677" w:type="pct"/>
            <w:shd w:val="solid" w:color="000080" w:fill="FFFFFF"/>
          </w:tcPr>
          <w:p w:rsidR="00F737EF" w:rsidRPr="000E041E" w:rsidRDefault="00F737EF" w:rsidP="000E041E">
            <w:pPr>
              <w:pStyle w:val="BodyText"/>
              <w:ind w:left="0"/>
              <w:rPr>
                <w:b/>
                <w:bCs/>
                <w:color w:val="FFFFFF"/>
                <w:lang w:val="en-US"/>
              </w:rPr>
            </w:pPr>
            <w:r w:rsidRPr="000E041E">
              <w:rPr>
                <w:b/>
                <w:bCs/>
                <w:color w:val="FFFFFF"/>
                <w:lang w:val="en-US"/>
              </w:rPr>
              <w:t>Response</w:t>
            </w:r>
          </w:p>
        </w:tc>
        <w:tc>
          <w:tcPr>
            <w:tcW w:w="1771" w:type="pct"/>
            <w:shd w:val="solid" w:color="000080" w:fill="FFFFFF"/>
          </w:tcPr>
          <w:p w:rsidR="00F737EF" w:rsidRPr="000E041E" w:rsidRDefault="00F737EF" w:rsidP="000E041E">
            <w:pPr>
              <w:pStyle w:val="BodyText"/>
              <w:ind w:left="0"/>
              <w:rPr>
                <w:b/>
                <w:bCs/>
                <w:color w:val="FFFFFF"/>
                <w:lang w:val="en-US"/>
              </w:rPr>
            </w:pPr>
            <w:r w:rsidRPr="000E041E">
              <w:rPr>
                <w:b/>
                <w:bCs/>
                <w:color w:val="FFFFFF"/>
                <w:lang w:val="en-US"/>
              </w:rPr>
              <w:t>Description</w:t>
            </w:r>
          </w:p>
        </w:tc>
      </w:tr>
      <w:tr w:rsidR="00F737EF" w:rsidRPr="00BA7BE4" w:rsidTr="000E041E">
        <w:trPr>
          <w:cantSplit/>
        </w:trPr>
        <w:tc>
          <w:tcPr>
            <w:tcW w:w="1834" w:type="pct"/>
          </w:tcPr>
          <w:p w:rsidR="00F737EF" w:rsidRPr="000E041E" w:rsidRDefault="00F737EF" w:rsidP="000E041E">
            <w:pPr>
              <w:pStyle w:val="BodyText"/>
              <w:ind w:left="0"/>
              <w:rPr>
                <w:b/>
                <w:lang w:val="en-US"/>
              </w:rPr>
            </w:pPr>
            <w:r w:rsidRPr="000E041E">
              <w:rPr>
                <w:b/>
                <w:lang w:val="en-US"/>
              </w:rPr>
              <w:t>CollectionAdd</w:t>
            </w:r>
          </w:p>
        </w:tc>
        <w:tc>
          <w:tcPr>
            <w:tcW w:w="718" w:type="pct"/>
          </w:tcPr>
          <w:p w:rsidR="00F737EF" w:rsidRPr="000E041E" w:rsidRDefault="00F737EF" w:rsidP="000E041E">
            <w:pPr>
              <w:pStyle w:val="BodyText"/>
              <w:ind w:left="0"/>
              <w:rPr>
                <w:lang w:val="en-US"/>
              </w:rPr>
            </w:pPr>
            <w:r w:rsidRPr="000E041E">
              <w:rPr>
                <w:lang w:val="en-US"/>
              </w:rPr>
              <w:t>Config</w:t>
            </w:r>
          </w:p>
        </w:tc>
        <w:tc>
          <w:tcPr>
            <w:tcW w:w="677" w:type="pct"/>
          </w:tcPr>
          <w:p w:rsidR="00F737EF" w:rsidRPr="000E041E" w:rsidRDefault="00F737EF" w:rsidP="000E041E">
            <w:pPr>
              <w:pStyle w:val="BodyText"/>
              <w:ind w:left="0"/>
              <w:rPr>
                <w:lang w:val="en-US"/>
              </w:rPr>
            </w:pPr>
            <w:r w:rsidRPr="000E041E">
              <w:rPr>
                <w:lang w:val="en-US"/>
              </w:rPr>
              <w:t>Errcode, Message</w:t>
            </w:r>
          </w:p>
        </w:tc>
        <w:tc>
          <w:tcPr>
            <w:tcW w:w="1771" w:type="pct"/>
          </w:tcPr>
          <w:p w:rsidR="00F737EF" w:rsidRPr="000E041E" w:rsidRDefault="00F737EF" w:rsidP="000E041E">
            <w:pPr>
              <w:pStyle w:val="BodyText"/>
              <w:ind w:left="0"/>
              <w:rPr>
                <w:lang w:val="en-US"/>
              </w:rPr>
            </w:pPr>
            <w:r w:rsidRPr="000E041E">
              <w:rPr>
                <w:lang w:val="en-US"/>
              </w:rPr>
              <w:t>This method adds/updates a crawler configuration</w:t>
            </w:r>
          </w:p>
        </w:tc>
      </w:tr>
      <w:tr w:rsidR="00F737EF" w:rsidRPr="00BA7BE4" w:rsidTr="000E041E">
        <w:trPr>
          <w:cantSplit/>
        </w:trPr>
        <w:tc>
          <w:tcPr>
            <w:tcW w:w="1834" w:type="pct"/>
          </w:tcPr>
          <w:p w:rsidR="00F737EF" w:rsidRPr="000E041E" w:rsidRDefault="00F737EF" w:rsidP="000E041E">
            <w:pPr>
              <w:pStyle w:val="BodyText"/>
              <w:ind w:left="0"/>
              <w:rPr>
                <w:b/>
                <w:lang w:val="en-US"/>
              </w:rPr>
            </w:pPr>
            <w:r w:rsidRPr="000E041E">
              <w:rPr>
                <w:b/>
                <w:lang w:val="en-US"/>
              </w:rPr>
              <w:t>CollectionDelete</w:t>
            </w:r>
          </w:p>
        </w:tc>
        <w:tc>
          <w:tcPr>
            <w:tcW w:w="718" w:type="pct"/>
          </w:tcPr>
          <w:p w:rsidR="00F737EF" w:rsidRPr="000E041E" w:rsidRDefault="00F737EF" w:rsidP="000E041E">
            <w:pPr>
              <w:pStyle w:val="BodyText"/>
              <w:ind w:left="0"/>
              <w:rPr>
                <w:lang w:val="en-US"/>
              </w:rPr>
            </w:pPr>
            <w:r w:rsidRPr="000E041E">
              <w:rPr>
                <w:lang w:val="en-US"/>
              </w:rPr>
              <w:t>Collection</w:t>
            </w:r>
          </w:p>
        </w:tc>
        <w:tc>
          <w:tcPr>
            <w:tcW w:w="677" w:type="pct"/>
          </w:tcPr>
          <w:p w:rsidR="00F737EF" w:rsidRPr="000E041E" w:rsidRDefault="00F737EF" w:rsidP="000E041E">
            <w:pPr>
              <w:pStyle w:val="BodyText"/>
              <w:ind w:left="0"/>
              <w:rPr>
                <w:lang w:val="en-US"/>
              </w:rPr>
            </w:pPr>
            <w:r w:rsidRPr="000E041E">
              <w:rPr>
                <w:lang w:val="en-US"/>
              </w:rPr>
              <w:t>Errcode, Message</w:t>
            </w:r>
          </w:p>
        </w:tc>
        <w:tc>
          <w:tcPr>
            <w:tcW w:w="1771" w:type="pct"/>
          </w:tcPr>
          <w:p w:rsidR="00F737EF" w:rsidRPr="000E041E" w:rsidRDefault="00F737EF" w:rsidP="000E041E">
            <w:pPr>
              <w:pStyle w:val="BodyText"/>
              <w:ind w:left="0"/>
              <w:rPr>
                <w:lang w:val="en-US"/>
              </w:rPr>
            </w:pPr>
            <w:r w:rsidRPr="000E041E">
              <w:rPr>
                <w:lang w:val="en-US"/>
              </w:rPr>
              <w:t>This method deletes the specified collection</w:t>
            </w:r>
            <w:ins w:id="805" w:author="Tim Hill" w:date="2008-12-04T00:57:00Z">
              <w:r w:rsidRPr="000E041E">
                <w:rPr>
                  <w:lang w:val="en-US"/>
                </w:rPr>
                <w:t xml:space="preserve"> from the crawler database</w:t>
              </w:r>
            </w:ins>
            <w:r w:rsidRPr="000E041E">
              <w:rPr>
                <w:lang w:val="en-US"/>
              </w:rPr>
              <w:t xml:space="preserve">. </w:t>
            </w:r>
          </w:p>
        </w:tc>
      </w:tr>
      <w:tr w:rsidR="00F737EF" w:rsidRPr="00BA7BE4" w:rsidTr="000E041E">
        <w:trPr>
          <w:cantSplit/>
        </w:trPr>
        <w:tc>
          <w:tcPr>
            <w:tcW w:w="1834" w:type="pct"/>
          </w:tcPr>
          <w:p w:rsidR="00F737EF" w:rsidRPr="000E041E" w:rsidRDefault="00F737EF" w:rsidP="000E041E">
            <w:pPr>
              <w:pStyle w:val="BodyText"/>
              <w:ind w:left="0"/>
              <w:rPr>
                <w:b/>
                <w:lang w:val="en-US"/>
              </w:rPr>
            </w:pPr>
            <w:r w:rsidRPr="000E041E">
              <w:rPr>
                <w:b/>
                <w:lang w:val="en-US"/>
              </w:rPr>
              <w:t xml:space="preserve">CollectionSuspend </w:t>
            </w:r>
          </w:p>
        </w:tc>
        <w:tc>
          <w:tcPr>
            <w:tcW w:w="718" w:type="pct"/>
          </w:tcPr>
          <w:p w:rsidR="00F737EF" w:rsidRPr="000E041E" w:rsidRDefault="00F737EF" w:rsidP="000E041E">
            <w:pPr>
              <w:pStyle w:val="BodyText"/>
              <w:ind w:left="0"/>
              <w:rPr>
                <w:lang w:val="en-US"/>
              </w:rPr>
            </w:pPr>
            <w:r w:rsidRPr="000E041E">
              <w:rPr>
                <w:lang w:val="en-US"/>
              </w:rPr>
              <w:t>Collection</w:t>
            </w:r>
          </w:p>
        </w:tc>
        <w:tc>
          <w:tcPr>
            <w:tcW w:w="677" w:type="pct"/>
          </w:tcPr>
          <w:p w:rsidR="00F737EF" w:rsidRPr="000E041E" w:rsidRDefault="00F737EF" w:rsidP="000E041E">
            <w:pPr>
              <w:pStyle w:val="BodyText"/>
              <w:ind w:left="0"/>
              <w:rPr>
                <w:lang w:val="en-US"/>
              </w:rPr>
            </w:pPr>
            <w:r w:rsidRPr="000E041E">
              <w:rPr>
                <w:lang w:val="en-US"/>
              </w:rPr>
              <w:t>Errcode, Message</w:t>
            </w:r>
          </w:p>
        </w:tc>
        <w:tc>
          <w:tcPr>
            <w:tcW w:w="1771" w:type="pct"/>
          </w:tcPr>
          <w:p w:rsidR="00F737EF" w:rsidRPr="000E041E" w:rsidRDefault="00F737EF" w:rsidP="000E041E">
            <w:pPr>
              <w:pStyle w:val="BodyText"/>
              <w:ind w:left="0"/>
              <w:rPr>
                <w:lang w:val="en-US"/>
              </w:rPr>
            </w:pPr>
            <w:r w:rsidRPr="000E041E">
              <w:rPr>
                <w:lang w:val="en-US"/>
              </w:rPr>
              <w:t>This method suspends crawling of the specified collection.</w:t>
            </w:r>
          </w:p>
        </w:tc>
      </w:tr>
      <w:tr w:rsidR="00F737EF" w:rsidRPr="00BA7BE4" w:rsidTr="000E041E">
        <w:trPr>
          <w:cantSplit/>
        </w:trPr>
        <w:tc>
          <w:tcPr>
            <w:tcW w:w="1834" w:type="pct"/>
          </w:tcPr>
          <w:p w:rsidR="00F737EF" w:rsidRPr="000E041E" w:rsidRDefault="00F737EF" w:rsidP="000E041E">
            <w:pPr>
              <w:pStyle w:val="BodyText"/>
              <w:ind w:left="0"/>
              <w:rPr>
                <w:b/>
                <w:lang w:val="en-US"/>
              </w:rPr>
            </w:pPr>
            <w:r w:rsidRPr="000E041E">
              <w:rPr>
                <w:b/>
                <w:lang w:val="en-US"/>
              </w:rPr>
              <w:t>CollectionResume</w:t>
            </w:r>
          </w:p>
        </w:tc>
        <w:tc>
          <w:tcPr>
            <w:tcW w:w="718" w:type="pct"/>
          </w:tcPr>
          <w:p w:rsidR="00F737EF" w:rsidRPr="000E041E" w:rsidRDefault="00F737EF" w:rsidP="000E041E">
            <w:pPr>
              <w:pStyle w:val="BodyText"/>
              <w:ind w:left="0"/>
              <w:rPr>
                <w:lang w:val="en-US"/>
              </w:rPr>
            </w:pPr>
            <w:r w:rsidRPr="000E041E">
              <w:rPr>
                <w:lang w:val="en-US"/>
              </w:rPr>
              <w:t>Collection</w:t>
            </w:r>
          </w:p>
        </w:tc>
        <w:tc>
          <w:tcPr>
            <w:tcW w:w="677" w:type="pct"/>
          </w:tcPr>
          <w:p w:rsidR="00F737EF" w:rsidRPr="000E041E" w:rsidRDefault="00F737EF" w:rsidP="000E041E">
            <w:pPr>
              <w:pStyle w:val="BodyText"/>
              <w:ind w:left="0"/>
              <w:rPr>
                <w:lang w:val="en-US"/>
              </w:rPr>
            </w:pPr>
            <w:r w:rsidRPr="000E041E">
              <w:rPr>
                <w:lang w:val="en-US"/>
              </w:rPr>
              <w:t>Errcode, Message</w:t>
            </w:r>
          </w:p>
        </w:tc>
        <w:tc>
          <w:tcPr>
            <w:tcW w:w="1771" w:type="pct"/>
          </w:tcPr>
          <w:p w:rsidR="00F737EF" w:rsidRPr="000E041E" w:rsidRDefault="00F737EF" w:rsidP="000E041E">
            <w:pPr>
              <w:pStyle w:val="BodyText"/>
              <w:ind w:left="0"/>
              <w:rPr>
                <w:lang w:val="en-US"/>
              </w:rPr>
            </w:pPr>
            <w:r w:rsidRPr="000E041E">
              <w:rPr>
                <w:lang w:val="en-US"/>
              </w:rPr>
              <w:t>This method resumes crawling of a previously suspended collection.</w:t>
            </w:r>
          </w:p>
        </w:tc>
      </w:tr>
      <w:tr w:rsidR="00F737EF" w:rsidRPr="00BA7BE4" w:rsidTr="000E041E">
        <w:trPr>
          <w:cantSplit/>
        </w:trPr>
        <w:tc>
          <w:tcPr>
            <w:tcW w:w="1834" w:type="pct"/>
          </w:tcPr>
          <w:p w:rsidR="00F737EF" w:rsidRPr="000E041E" w:rsidRDefault="00F737EF" w:rsidP="000E041E">
            <w:pPr>
              <w:pStyle w:val="BodyText"/>
              <w:ind w:left="0"/>
              <w:rPr>
                <w:b/>
                <w:lang w:val="en-US"/>
              </w:rPr>
            </w:pPr>
            <w:r w:rsidRPr="000E041E">
              <w:rPr>
                <w:b/>
                <w:lang w:val="en-US"/>
              </w:rPr>
              <w:t>CollectionDeleteSite</w:t>
            </w:r>
          </w:p>
        </w:tc>
        <w:tc>
          <w:tcPr>
            <w:tcW w:w="718" w:type="pct"/>
          </w:tcPr>
          <w:p w:rsidR="00F737EF" w:rsidRPr="000E041E" w:rsidRDefault="00F737EF" w:rsidP="000E041E">
            <w:pPr>
              <w:pStyle w:val="BodyText"/>
              <w:ind w:left="0"/>
              <w:rPr>
                <w:lang w:val="en-US"/>
              </w:rPr>
            </w:pPr>
            <w:r w:rsidRPr="000E041E">
              <w:rPr>
                <w:lang w:val="en-US"/>
              </w:rPr>
              <w:t>Collection, Site</w:t>
            </w:r>
          </w:p>
        </w:tc>
        <w:tc>
          <w:tcPr>
            <w:tcW w:w="677" w:type="pct"/>
          </w:tcPr>
          <w:p w:rsidR="00F737EF" w:rsidRPr="000E041E" w:rsidRDefault="00F737EF" w:rsidP="000E041E">
            <w:pPr>
              <w:pStyle w:val="BodyText"/>
              <w:ind w:left="0"/>
              <w:rPr>
                <w:lang w:val="en-US"/>
              </w:rPr>
            </w:pPr>
            <w:r w:rsidRPr="000E041E">
              <w:rPr>
                <w:lang w:val="en-US"/>
              </w:rPr>
              <w:t>Errcode, Message</w:t>
            </w:r>
          </w:p>
        </w:tc>
        <w:tc>
          <w:tcPr>
            <w:tcW w:w="1771" w:type="pct"/>
          </w:tcPr>
          <w:p w:rsidR="00F737EF" w:rsidRPr="000E041E" w:rsidRDefault="00F737EF" w:rsidP="000E041E">
            <w:pPr>
              <w:pStyle w:val="BodyText"/>
              <w:ind w:left="0"/>
              <w:rPr>
                <w:lang w:val="en-US"/>
              </w:rPr>
            </w:pPr>
            <w:r w:rsidRPr="000E041E">
              <w:rPr>
                <w:lang w:val="en-US"/>
              </w:rPr>
              <w:t>This method issues a delete command of the specified site to the crawler, which will be implemented within the next crawling cycle.</w:t>
            </w:r>
          </w:p>
        </w:tc>
      </w:tr>
      <w:tr w:rsidR="00F737EF" w:rsidRPr="00BA7BE4" w:rsidTr="000E041E">
        <w:trPr>
          <w:cantSplit/>
        </w:trPr>
        <w:tc>
          <w:tcPr>
            <w:tcW w:w="1834" w:type="pct"/>
          </w:tcPr>
          <w:p w:rsidR="00F737EF" w:rsidRPr="000E041E" w:rsidRDefault="00F737EF" w:rsidP="000E041E">
            <w:pPr>
              <w:pStyle w:val="BodyText"/>
              <w:ind w:left="0"/>
              <w:rPr>
                <w:b/>
                <w:lang w:val="en-US"/>
              </w:rPr>
            </w:pPr>
            <w:commentRangeStart w:id="806"/>
            <w:commentRangeStart w:id="807"/>
            <w:r w:rsidRPr="000E041E">
              <w:rPr>
                <w:b/>
                <w:lang w:val="en-US"/>
              </w:rPr>
              <w:t>AddUris</w:t>
            </w:r>
            <w:commentRangeEnd w:id="806"/>
            <w:r>
              <w:rPr>
                <w:rStyle w:val="CommentReference"/>
              </w:rPr>
              <w:commentReference w:id="806"/>
            </w:r>
            <w:commentRangeEnd w:id="807"/>
            <w:r>
              <w:rPr>
                <w:rStyle w:val="CommentReference"/>
              </w:rPr>
              <w:commentReference w:id="807"/>
            </w:r>
          </w:p>
        </w:tc>
        <w:tc>
          <w:tcPr>
            <w:tcW w:w="718" w:type="pct"/>
          </w:tcPr>
          <w:p w:rsidR="00F737EF" w:rsidRPr="000E041E" w:rsidRDefault="00F737EF" w:rsidP="000E041E">
            <w:pPr>
              <w:pStyle w:val="BodyText"/>
              <w:ind w:left="0"/>
              <w:rPr>
                <w:lang w:val="en-US"/>
              </w:rPr>
            </w:pPr>
            <w:r w:rsidRPr="000E041E">
              <w:rPr>
                <w:lang w:val="en-US"/>
              </w:rPr>
              <w:t xml:space="preserve">Collection, Urgent, Uris </w:t>
            </w:r>
          </w:p>
        </w:tc>
        <w:tc>
          <w:tcPr>
            <w:tcW w:w="677" w:type="pct"/>
          </w:tcPr>
          <w:p w:rsidR="00F737EF" w:rsidRPr="000E041E" w:rsidRDefault="00F737EF" w:rsidP="000E041E">
            <w:pPr>
              <w:pStyle w:val="BodyText"/>
              <w:ind w:left="0"/>
              <w:rPr>
                <w:lang w:val="en-US"/>
              </w:rPr>
            </w:pPr>
            <w:r w:rsidRPr="000E041E">
              <w:rPr>
                <w:lang w:val="en-US"/>
              </w:rPr>
              <w:t>Errcode, Message</w:t>
            </w:r>
          </w:p>
        </w:tc>
        <w:tc>
          <w:tcPr>
            <w:tcW w:w="1771" w:type="pct"/>
          </w:tcPr>
          <w:p w:rsidR="00F737EF" w:rsidRPr="000E041E" w:rsidRDefault="00F737EF" w:rsidP="000E041E">
            <w:pPr>
              <w:pStyle w:val="BodyText"/>
              <w:ind w:left="0"/>
              <w:rPr>
                <w:lang w:val="en-US"/>
              </w:rPr>
            </w:pPr>
            <w:r w:rsidRPr="000E041E">
              <w:rPr>
                <w:lang w:val="en-US"/>
              </w:rPr>
              <w:t>This method adds one or more URIs to the front of their respective work queues.</w:t>
            </w:r>
          </w:p>
        </w:tc>
      </w:tr>
      <w:tr w:rsidR="00F737EF" w:rsidRPr="00BA7BE4" w:rsidTr="000E041E">
        <w:trPr>
          <w:cantSplit/>
        </w:trPr>
        <w:tc>
          <w:tcPr>
            <w:tcW w:w="1834" w:type="pct"/>
          </w:tcPr>
          <w:p w:rsidR="00F737EF" w:rsidRPr="000E041E" w:rsidRDefault="00F737EF" w:rsidP="000E041E">
            <w:pPr>
              <w:pStyle w:val="BodyText"/>
              <w:ind w:left="0"/>
              <w:rPr>
                <w:b/>
                <w:lang w:val="en-US"/>
              </w:rPr>
            </w:pPr>
            <w:r w:rsidRPr="000E041E">
              <w:rPr>
                <w:b/>
                <w:lang w:val="en-US"/>
              </w:rPr>
              <w:t>CollectionGetStatisticsXml</w:t>
            </w:r>
          </w:p>
        </w:tc>
        <w:tc>
          <w:tcPr>
            <w:tcW w:w="718" w:type="pct"/>
          </w:tcPr>
          <w:p w:rsidR="00F737EF" w:rsidRPr="000E041E" w:rsidRDefault="00F737EF" w:rsidP="000E041E">
            <w:pPr>
              <w:pStyle w:val="BodyText"/>
              <w:ind w:left="0"/>
              <w:rPr>
                <w:lang w:val="en-US"/>
              </w:rPr>
            </w:pPr>
            <w:r w:rsidRPr="000E041E">
              <w:rPr>
                <w:lang w:val="en-US"/>
              </w:rPr>
              <w:t>Collection</w:t>
            </w:r>
          </w:p>
        </w:tc>
        <w:tc>
          <w:tcPr>
            <w:tcW w:w="677" w:type="pct"/>
          </w:tcPr>
          <w:p w:rsidR="00F737EF" w:rsidRPr="000E041E" w:rsidRDefault="00F737EF" w:rsidP="000E041E">
            <w:pPr>
              <w:pStyle w:val="BodyText"/>
              <w:ind w:left="0"/>
              <w:rPr>
                <w:lang w:val="en-US"/>
              </w:rPr>
            </w:pPr>
            <w:r w:rsidRPr="000E041E">
              <w:rPr>
                <w:lang w:val="en-US"/>
              </w:rPr>
              <w:t>XML</w:t>
            </w:r>
          </w:p>
        </w:tc>
        <w:tc>
          <w:tcPr>
            <w:tcW w:w="1771" w:type="pct"/>
          </w:tcPr>
          <w:p w:rsidR="00F737EF" w:rsidRPr="000E041E" w:rsidRDefault="00F737EF" w:rsidP="000E041E">
            <w:pPr>
              <w:pStyle w:val="BodyText"/>
              <w:ind w:left="0"/>
              <w:rPr>
                <w:lang w:val="en-US"/>
              </w:rPr>
            </w:pPr>
            <w:r w:rsidRPr="000E041E">
              <w:rPr>
                <w:lang w:val="en-US"/>
              </w:rPr>
              <w:t>This method gets statistics for the collection.</w:t>
            </w:r>
          </w:p>
        </w:tc>
      </w:tr>
      <w:tr w:rsidR="00F737EF" w:rsidRPr="00BA7BE4" w:rsidTr="000E041E">
        <w:trPr>
          <w:cantSplit/>
        </w:trPr>
        <w:tc>
          <w:tcPr>
            <w:tcW w:w="1834" w:type="pct"/>
          </w:tcPr>
          <w:p w:rsidR="00F737EF" w:rsidRPr="000E041E" w:rsidRDefault="00F737EF" w:rsidP="000E041E">
            <w:pPr>
              <w:pStyle w:val="BodyText"/>
              <w:ind w:left="0"/>
              <w:rPr>
                <w:b/>
                <w:lang w:val="en-US"/>
              </w:rPr>
            </w:pPr>
            <w:r w:rsidRPr="000E041E">
              <w:rPr>
                <w:b/>
                <w:lang w:val="en-US"/>
              </w:rPr>
              <w:t>CollectionGetSiteStatisticsXml</w:t>
            </w:r>
          </w:p>
        </w:tc>
        <w:tc>
          <w:tcPr>
            <w:tcW w:w="718" w:type="pct"/>
          </w:tcPr>
          <w:p w:rsidR="00F737EF" w:rsidRPr="000E041E" w:rsidRDefault="00F737EF" w:rsidP="000E041E">
            <w:pPr>
              <w:pStyle w:val="BodyText"/>
              <w:ind w:left="0"/>
              <w:rPr>
                <w:lang w:val="en-US"/>
              </w:rPr>
            </w:pPr>
            <w:r w:rsidRPr="000E041E">
              <w:rPr>
                <w:lang w:val="en-US"/>
              </w:rPr>
              <w:t>Collection,</w:t>
            </w:r>
          </w:p>
          <w:p w:rsidR="00F737EF" w:rsidRPr="000E041E" w:rsidRDefault="00F737EF" w:rsidP="000E041E">
            <w:pPr>
              <w:pStyle w:val="BodyText"/>
              <w:ind w:left="0"/>
              <w:rPr>
                <w:lang w:val="en-US"/>
              </w:rPr>
            </w:pPr>
            <w:r w:rsidRPr="000E041E">
              <w:rPr>
                <w:lang w:val="en-US"/>
              </w:rPr>
              <w:t>Site</w:t>
            </w:r>
          </w:p>
        </w:tc>
        <w:tc>
          <w:tcPr>
            <w:tcW w:w="677" w:type="pct"/>
          </w:tcPr>
          <w:p w:rsidR="00F737EF" w:rsidRPr="000E041E" w:rsidRDefault="00F737EF" w:rsidP="000E041E">
            <w:pPr>
              <w:pStyle w:val="BodyText"/>
              <w:ind w:left="0"/>
              <w:rPr>
                <w:lang w:val="en-US"/>
              </w:rPr>
            </w:pPr>
            <w:r w:rsidRPr="000E041E">
              <w:rPr>
                <w:lang w:val="en-US"/>
              </w:rPr>
              <w:t>XML</w:t>
            </w:r>
          </w:p>
        </w:tc>
        <w:tc>
          <w:tcPr>
            <w:tcW w:w="1771" w:type="pct"/>
          </w:tcPr>
          <w:p w:rsidR="00F737EF" w:rsidRPr="000E041E" w:rsidRDefault="00F737EF" w:rsidP="000E041E">
            <w:pPr>
              <w:pStyle w:val="BodyText"/>
              <w:ind w:left="0"/>
              <w:rPr>
                <w:lang w:val="en-US"/>
              </w:rPr>
            </w:pPr>
            <w:r w:rsidRPr="000E041E">
              <w:rPr>
                <w:lang w:val="en-US"/>
              </w:rPr>
              <w:t>This method gets statistics for a site in the collection.</w:t>
            </w:r>
          </w:p>
        </w:tc>
      </w:tr>
    </w:tbl>
    <w:p w:rsidR="00F737EF" w:rsidRDefault="00F737EF" w:rsidP="00697CEB">
      <w:pPr>
        <w:pStyle w:val="Heading3"/>
        <w:numPr>
          <w:ilvl w:val="0"/>
          <w:numId w:val="0"/>
        </w:numPr>
        <w:ind w:left="864"/>
      </w:pPr>
    </w:p>
    <w:p w:rsidR="00F737EF" w:rsidRPr="00852DDD" w:rsidRDefault="00F737EF" w:rsidP="00852DDD">
      <w:pPr>
        <w:pStyle w:val="BodyText"/>
      </w:pPr>
      <w:r>
        <w:t>The subsections below detail the commands that will be run by the equivalent XML-RPC calls in the table above.</w:t>
      </w:r>
    </w:p>
    <w:p w:rsidR="00F737EF" w:rsidRPr="00852DDD" w:rsidRDefault="00F737EF" w:rsidP="00852DDD">
      <w:pPr>
        <w:pStyle w:val="BodyText"/>
      </w:pPr>
    </w:p>
    <w:p w:rsidR="00F737EF" w:rsidRDefault="00F737EF" w:rsidP="00697CEB">
      <w:pPr>
        <w:pStyle w:val="Heading3"/>
        <w:numPr>
          <w:ilvl w:val="2"/>
          <w:numId w:val="30"/>
        </w:numPr>
      </w:pPr>
      <w:bookmarkStart w:id="808" w:name="_Toc220993857"/>
      <w:r>
        <w:t>Start New Crawling Cycle</w:t>
      </w:r>
      <w:bookmarkEnd w:id="808"/>
    </w:p>
    <w:p w:rsidR="00F737EF" w:rsidRDefault="00F737EF" w:rsidP="00697CEB">
      <w:pPr>
        <w:pStyle w:val="BodyText"/>
      </w:pPr>
      <w:r>
        <w:t>To start a new crawling cycle:</w:t>
      </w:r>
    </w:p>
    <w:p w:rsidR="00F737EF" w:rsidRDefault="00F737EF" w:rsidP="00F737EF">
      <w:pPr>
        <w:pStyle w:val="ListParagraph"/>
        <w:numPr>
          <w:ilvl w:val="0"/>
          <w:numId w:val="43"/>
        </w:numPr>
        <w:ind w:hanging="448"/>
        <w:rPr>
          <w:rFonts w:ascii="Arial" w:hAnsi="Arial" w:cs="Arial"/>
          <w:sz w:val="20"/>
        </w:rPr>
        <w:pPrChange w:id="809" w:author="fastwin" w:date="2009-01-23T11:33:00Z">
          <w:pPr>
            <w:pStyle w:val="ListParagraph"/>
            <w:numPr>
              <w:numId w:val="46"/>
            </w:numPr>
            <w:tabs>
              <w:tab w:val="num" w:pos="360"/>
              <w:tab w:val="num" w:pos="720"/>
            </w:tabs>
            <w:ind w:hanging="448"/>
          </w:pPr>
        </w:pPrChange>
      </w:pPr>
      <w:r w:rsidRPr="00492E63">
        <w:rPr>
          <w:rFonts w:ascii="Arial" w:hAnsi="Arial" w:cs="Arial"/>
          <w:sz w:val="20"/>
        </w:rPr>
        <w:t>Lock the candidate site info table in database</w:t>
      </w:r>
    </w:p>
    <w:p w:rsidR="00F737EF" w:rsidRDefault="00F737EF" w:rsidP="00F737EF">
      <w:pPr>
        <w:pStyle w:val="ListParagraph"/>
        <w:numPr>
          <w:ilvl w:val="0"/>
          <w:numId w:val="43"/>
        </w:numPr>
        <w:ind w:hanging="448"/>
        <w:rPr>
          <w:rFonts w:ascii="Arial" w:hAnsi="Arial" w:cs="Arial"/>
          <w:sz w:val="20"/>
        </w:rPr>
        <w:pPrChange w:id="810" w:author="fastwin" w:date="2009-01-23T11:33:00Z">
          <w:pPr>
            <w:pStyle w:val="ListParagraph"/>
            <w:numPr>
              <w:numId w:val="46"/>
            </w:numPr>
            <w:tabs>
              <w:tab w:val="num" w:pos="360"/>
              <w:tab w:val="num" w:pos="720"/>
            </w:tabs>
            <w:ind w:hanging="448"/>
          </w:pPr>
        </w:pPrChange>
      </w:pPr>
      <w:r>
        <w:rPr>
          <w:rFonts w:ascii="Arial" w:hAnsi="Arial" w:cs="Arial"/>
          <w:sz w:val="20"/>
        </w:rPr>
        <w:t>Stop statistics cron job</w:t>
      </w:r>
    </w:p>
    <w:p w:rsidR="00F737EF" w:rsidRDefault="00F737EF" w:rsidP="00F737EF">
      <w:pPr>
        <w:pStyle w:val="ListParagraph"/>
        <w:numPr>
          <w:ilvl w:val="0"/>
          <w:numId w:val="43"/>
        </w:numPr>
        <w:ind w:hanging="448"/>
        <w:rPr>
          <w:rFonts w:ascii="Arial" w:hAnsi="Arial" w:cs="Arial"/>
          <w:sz w:val="20"/>
        </w:rPr>
        <w:pPrChange w:id="811" w:author="fastwin" w:date="2009-01-23T11:33:00Z">
          <w:pPr>
            <w:pStyle w:val="ListParagraph"/>
            <w:numPr>
              <w:numId w:val="46"/>
            </w:numPr>
            <w:tabs>
              <w:tab w:val="num" w:pos="360"/>
              <w:tab w:val="num" w:pos="720"/>
            </w:tabs>
            <w:ind w:hanging="448"/>
          </w:pPr>
        </w:pPrChange>
      </w:pPr>
      <w:r>
        <w:rPr>
          <w:rFonts w:ascii="Arial" w:hAnsi="Arial" w:cs="Arial"/>
          <w:sz w:val="20"/>
        </w:rPr>
        <w:t>Run and collect</w:t>
      </w:r>
      <w:r w:rsidRPr="00492E63">
        <w:rPr>
          <w:rFonts w:ascii="Arial" w:hAnsi="Arial" w:cs="Arial"/>
          <w:sz w:val="20"/>
        </w:rPr>
        <w:t xml:space="preserve"> crawler statistics </w:t>
      </w:r>
    </w:p>
    <w:p w:rsidR="00F737EF" w:rsidRDefault="00F737EF" w:rsidP="00F737EF">
      <w:pPr>
        <w:pStyle w:val="ListParagraph"/>
        <w:numPr>
          <w:ilvl w:val="0"/>
          <w:numId w:val="43"/>
        </w:numPr>
        <w:ind w:hanging="448"/>
        <w:rPr>
          <w:rFonts w:ascii="Arial" w:hAnsi="Arial" w:cs="Arial"/>
          <w:sz w:val="20"/>
        </w:rPr>
        <w:pPrChange w:id="812" w:author="fastwin" w:date="2009-01-23T11:33:00Z">
          <w:pPr>
            <w:pStyle w:val="ListParagraph"/>
            <w:numPr>
              <w:numId w:val="46"/>
            </w:numPr>
            <w:tabs>
              <w:tab w:val="num" w:pos="360"/>
              <w:tab w:val="num" w:pos="720"/>
            </w:tabs>
            <w:ind w:hanging="448"/>
          </w:pPr>
        </w:pPrChange>
      </w:pPr>
      <w:r w:rsidRPr="00492E63">
        <w:rPr>
          <w:rFonts w:ascii="Arial" w:hAnsi="Arial" w:cs="Arial"/>
          <w:sz w:val="20"/>
        </w:rPr>
        <w:t>Generate</w:t>
      </w:r>
      <w:r>
        <w:rPr>
          <w:rFonts w:ascii="Arial" w:hAnsi="Arial" w:cs="Arial"/>
          <w:sz w:val="20"/>
        </w:rPr>
        <w:t xml:space="preserve"> and upload</w:t>
      </w:r>
      <w:r w:rsidRPr="00492E63">
        <w:rPr>
          <w:rFonts w:ascii="Arial" w:hAnsi="Arial" w:cs="Arial"/>
          <w:sz w:val="20"/>
        </w:rPr>
        <w:t xml:space="preserve"> new crawler configuration </w:t>
      </w:r>
    </w:p>
    <w:p w:rsidR="00F737EF" w:rsidRDefault="00F737EF" w:rsidP="00F737EF">
      <w:pPr>
        <w:pStyle w:val="ListParagraph"/>
        <w:numPr>
          <w:ilvl w:val="0"/>
          <w:numId w:val="43"/>
        </w:numPr>
        <w:ind w:hanging="448"/>
        <w:rPr>
          <w:rFonts w:ascii="Arial" w:hAnsi="Arial" w:cs="Arial"/>
          <w:sz w:val="20"/>
        </w:rPr>
        <w:pPrChange w:id="813" w:author="fastwin" w:date="2009-01-23T11:33:00Z">
          <w:pPr>
            <w:pStyle w:val="ListParagraph"/>
            <w:numPr>
              <w:numId w:val="46"/>
            </w:numPr>
            <w:tabs>
              <w:tab w:val="num" w:pos="360"/>
              <w:tab w:val="num" w:pos="720"/>
            </w:tabs>
            <w:ind w:hanging="448"/>
          </w:pPr>
        </w:pPrChange>
      </w:pPr>
      <w:r w:rsidRPr="00492E63">
        <w:rPr>
          <w:rFonts w:ascii="Arial" w:hAnsi="Arial" w:cs="Arial"/>
          <w:sz w:val="20"/>
        </w:rPr>
        <w:t xml:space="preserve">Start </w:t>
      </w:r>
      <w:r>
        <w:rPr>
          <w:rFonts w:ascii="Arial" w:hAnsi="Arial" w:cs="Arial"/>
          <w:sz w:val="20"/>
        </w:rPr>
        <w:t xml:space="preserve">new </w:t>
      </w:r>
      <w:r w:rsidRPr="00492E63">
        <w:rPr>
          <w:rFonts w:ascii="Arial" w:hAnsi="Arial" w:cs="Arial"/>
          <w:sz w:val="20"/>
        </w:rPr>
        <w:t xml:space="preserve">crawling </w:t>
      </w:r>
      <w:r>
        <w:rPr>
          <w:rFonts w:ascii="Arial" w:hAnsi="Arial" w:cs="Arial"/>
          <w:sz w:val="20"/>
        </w:rPr>
        <w:t xml:space="preserve">cycle </w:t>
      </w:r>
      <w:r w:rsidRPr="00492E63">
        <w:rPr>
          <w:rFonts w:ascii="Arial" w:hAnsi="Arial" w:cs="Arial"/>
          <w:sz w:val="20"/>
        </w:rPr>
        <w:t xml:space="preserve">with new crawler configuration </w:t>
      </w:r>
    </w:p>
    <w:p w:rsidR="00F737EF" w:rsidRDefault="00F737EF" w:rsidP="00F737EF">
      <w:pPr>
        <w:pStyle w:val="ListParagraph"/>
        <w:numPr>
          <w:ilvl w:val="0"/>
          <w:numId w:val="43"/>
        </w:numPr>
        <w:ind w:hanging="448"/>
        <w:rPr>
          <w:rFonts w:ascii="Arial" w:hAnsi="Arial" w:cs="Arial"/>
          <w:sz w:val="20"/>
        </w:rPr>
        <w:pPrChange w:id="814" w:author="fastwin" w:date="2009-01-23T11:33:00Z">
          <w:pPr>
            <w:pStyle w:val="ListParagraph"/>
            <w:numPr>
              <w:numId w:val="46"/>
            </w:numPr>
            <w:tabs>
              <w:tab w:val="num" w:pos="360"/>
              <w:tab w:val="num" w:pos="720"/>
            </w:tabs>
            <w:ind w:hanging="448"/>
          </w:pPr>
        </w:pPrChange>
      </w:pPr>
      <w:r w:rsidRPr="00492E63">
        <w:rPr>
          <w:rFonts w:ascii="Arial" w:hAnsi="Arial" w:cs="Arial"/>
          <w:sz w:val="20"/>
        </w:rPr>
        <w:t>Start statistics cron job</w:t>
      </w:r>
    </w:p>
    <w:p w:rsidR="00F737EF" w:rsidRDefault="00F737EF" w:rsidP="00F737EF">
      <w:pPr>
        <w:pStyle w:val="ListParagraph"/>
        <w:numPr>
          <w:ilvl w:val="0"/>
          <w:numId w:val="43"/>
        </w:numPr>
        <w:ind w:hanging="448"/>
        <w:pPrChange w:id="815" w:author="fastwin" w:date="2009-01-23T11:33:00Z">
          <w:pPr>
            <w:pStyle w:val="ListParagraph"/>
            <w:numPr>
              <w:numId w:val="46"/>
            </w:numPr>
            <w:tabs>
              <w:tab w:val="num" w:pos="360"/>
              <w:tab w:val="num" w:pos="720"/>
            </w:tabs>
            <w:ind w:hanging="448"/>
          </w:pPr>
        </w:pPrChange>
      </w:pPr>
      <w:r w:rsidRPr="00713DED">
        <w:rPr>
          <w:rFonts w:ascii="Arial" w:hAnsi="Arial" w:cs="Arial"/>
          <w:sz w:val="20"/>
        </w:rPr>
        <w:t xml:space="preserve">Unlock the candidate site info table in database  </w:t>
      </w:r>
    </w:p>
    <w:p w:rsidR="00F737EF" w:rsidRDefault="00F737EF" w:rsidP="00A72368"/>
    <w:p w:rsidR="00F737EF" w:rsidRDefault="00F737EF" w:rsidP="006B237A">
      <w:pPr>
        <w:pStyle w:val="BodyText"/>
      </w:pPr>
      <w:r>
        <w:t>To add/update a crawler configuration (step 4):</w:t>
      </w:r>
    </w:p>
    <w:p w:rsidR="00F737EF" w:rsidRDefault="00F737EF" w:rsidP="006B237A">
      <w:pPr>
        <w:pStyle w:val="BodyText"/>
        <w:rPr>
          <w:rFonts w:ascii="Courier New" w:hAnsi="Courier New" w:cs="Courier New"/>
          <w:color w:val="E36C0A"/>
        </w:rPr>
      </w:pPr>
      <w:r>
        <w:rPr>
          <w:rFonts w:ascii="Courier New" w:hAnsi="Courier New" w:cs="Courier New"/>
          <w:color w:val="E36C0A"/>
        </w:rPr>
        <w:t># c</w:t>
      </w:r>
      <w:r w:rsidRPr="00C43FE1">
        <w:rPr>
          <w:rFonts w:ascii="Courier New" w:hAnsi="Courier New" w:cs="Courier New"/>
          <w:color w:val="E36C0A"/>
        </w:rPr>
        <w:t>rawleradmin</w:t>
      </w:r>
      <w:r>
        <w:rPr>
          <w:rFonts w:ascii="Courier New" w:hAnsi="Courier New" w:cs="Courier New"/>
          <w:color w:val="E36C0A"/>
        </w:rPr>
        <w:t xml:space="preserve"> -f &lt;file&gt;</w:t>
      </w:r>
    </w:p>
    <w:p w:rsidR="00F737EF" w:rsidRDefault="00F737EF" w:rsidP="006B237A">
      <w:pPr>
        <w:pStyle w:val="BodyText"/>
        <w:rPr>
          <w:rFonts w:ascii="Courier New" w:hAnsi="Courier New" w:cs="Courier New"/>
          <w:color w:val="E36C0A"/>
        </w:rPr>
      </w:pPr>
    </w:p>
    <w:p w:rsidR="00F737EF" w:rsidRDefault="00F737EF" w:rsidP="006B237A">
      <w:pPr>
        <w:pStyle w:val="BodyText"/>
      </w:pPr>
      <w:r>
        <w:t>To restart a crawler cycle (step 5):</w:t>
      </w:r>
    </w:p>
    <w:p w:rsidR="00F737EF" w:rsidRDefault="00F737EF" w:rsidP="006B237A">
      <w:pPr>
        <w:pStyle w:val="BodyText"/>
        <w:rPr>
          <w:rFonts w:ascii="Courier New" w:hAnsi="Courier New" w:cs="Courier New"/>
          <w:color w:val="E36C0A"/>
        </w:rPr>
      </w:pPr>
      <w:r>
        <w:rPr>
          <w:rFonts w:ascii="Courier New" w:hAnsi="Courier New" w:cs="Courier New"/>
          <w:color w:val="E36C0A"/>
        </w:rPr>
        <w:t># c</w:t>
      </w:r>
      <w:r w:rsidRPr="00C43FE1">
        <w:rPr>
          <w:rFonts w:ascii="Courier New" w:hAnsi="Courier New" w:cs="Courier New"/>
          <w:color w:val="E36C0A"/>
        </w:rPr>
        <w:t>rawleradmin</w:t>
      </w:r>
      <w:r>
        <w:rPr>
          <w:rFonts w:ascii="Courier New" w:hAnsi="Courier New" w:cs="Courier New"/>
          <w:color w:val="E36C0A"/>
        </w:rPr>
        <w:t xml:space="preserve"> </w:t>
      </w:r>
      <w:r w:rsidRPr="006B237A">
        <w:rPr>
          <w:rFonts w:ascii="Courier New" w:hAnsi="Courier New" w:cs="Courier New"/>
          <w:color w:val="E36C0A"/>
        </w:rPr>
        <w:t>--refetch &lt;collection&gt;</w:t>
      </w:r>
    </w:p>
    <w:p w:rsidR="00F737EF" w:rsidRPr="00713DED" w:rsidRDefault="00F737EF" w:rsidP="00A72368">
      <w:r>
        <w:tab/>
      </w:r>
      <w:r>
        <w:tab/>
      </w:r>
    </w:p>
    <w:p w:rsidR="00F737EF" w:rsidRDefault="00F737EF" w:rsidP="00713DED">
      <w:pPr>
        <w:pStyle w:val="Heading3"/>
        <w:numPr>
          <w:ilvl w:val="2"/>
          <w:numId w:val="30"/>
        </w:numPr>
      </w:pPr>
      <w:bookmarkStart w:id="816" w:name="_Toc220993858"/>
      <w:r>
        <w:t>Resume Crawling</w:t>
      </w:r>
      <w:bookmarkEnd w:id="816"/>
    </w:p>
    <w:p w:rsidR="00F737EF" w:rsidRDefault="00F737EF" w:rsidP="00697CEB">
      <w:pPr>
        <w:pStyle w:val="BodyText"/>
      </w:pPr>
      <w:r>
        <w:t>To resume crawling, just make the XML-RPC call or</w:t>
      </w:r>
    </w:p>
    <w:p w:rsidR="00F737EF" w:rsidRPr="00C43FE1" w:rsidRDefault="00F737EF" w:rsidP="00697CEB">
      <w:pPr>
        <w:pStyle w:val="BodyText"/>
        <w:rPr>
          <w:rFonts w:ascii="Courier New" w:hAnsi="Courier New" w:cs="Courier New"/>
          <w:color w:val="E36C0A"/>
        </w:rPr>
      </w:pPr>
      <w:r>
        <w:rPr>
          <w:rFonts w:ascii="Courier New" w:hAnsi="Courier New" w:cs="Courier New"/>
          <w:color w:val="E36C0A"/>
        </w:rPr>
        <w:t xml:space="preserve"># </w:t>
      </w:r>
      <w:r w:rsidRPr="00C43FE1">
        <w:rPr>
          <w:rFonts w:ascii="Courier New" w:hAnsi="Courier New" w:cs="Courier New"/>
          <w:color w:val="E36C0A"/>
        </w:rPr>
        <w:t>crawleradmin –s &lt;collection&gt;</w:t>
      </w:r>
    </w:p>
    <w:p w:rsidR="00F737EF" w:rsidRPr="00A4102E" w:rsidRDefault="00F737EF" w:rsidP="00697CEB">
      <w:pPr>
        <w:pStyle w:val="BodyText"/>
      </w:pPr>
    </w:p>
    <w:p w:rsidR="00F737EF" w:rsidRDefault="00F737EF" w:rsidP="00697CEB">
      <w:pPr>
        <w:pStyle w:val="Heading3"/>
        <w:numPr>
          <w:ilvl w:val="2"/>
          <w:numId w:val="30"/>
        </w:numPr>
      </w:pPr>
      <w:bookmarkStart w:id="817" w:name="_Toc220993859"/>
      <w:r>
        <w:t>Stop/Pause Crawling</w:t>
      </w:r>
      <w:bookmarkEnd w:id="817"/>
    </w:p>
    <w:p w:rsidR="00F737EF" w:rsidRDefault="00F737EF" w:rsidP="00697CEB">
      <w:pPr>
        <w:pStyle w:val="BodyText"/>
      </w:pPr>
      <w:r>
        <w:t xml:space="preserve">To stop/pause crawling, just make the XML-RPC call or </w:t>
      </w:r>
    </w:p>
    <w:p w:rsidR="00F737EF" w:rsidRPr="00C43FE1" w:rsidRDefault="00F737EF" w:rsidP="00C43FE1">
      <w:pPr>
        <w:pStyle w:val="BodyText"/>
        <w:rPr>
          <w:rFonts w:ascii="Courier New" w:hAnsi="Courier New" w:cs="Courier New"/>
          <w:color w:val="E36C0A"/>
        </w:rPr>
      </w:pPr>
      <w:r>
        <w:rPr>
          <w:rFonts w:ascii="Courier New" w:hAnsi="Courier New" w:cs="Courier New"/>
          <w:color w:val="E36C0A"/>
        </w:rPr>
        <w:t xml:space="preserve"># </w:t>
      </w:r>
      <w:r w:rsidRPr="00C43FE1">
        <w:rPr>
          <w:rFonts w:ascii="Courier New" w:hAnsi="Courier New" w:cs="Courier New"/>
          <w:color w:val="E36C0A"/>
        </w:rPr>
        <w:t>crawleradmin –</w:t>
      </w:r>
      <w:r>
        <w:rPr>
          <w:rFonts w:ascii="Courier New" w:hAnsi="Courier New" w:cs="Courier New"/>
          <w:color w:val="E36C0A"/>
        </w:rPr>
        <w:t>r</w:t>
      </w:r>
      <w:r w:rsidRPr="00C43FE1">
        <w:rPr>
          <w:rFonts w:ascii="Courier New" w:hAnsi="Courier New" w:cs="Courier New"/>
          <w:color w:val="E36C0A"/>
        </w:rPr>
        <w:t xml:space="preserve"> &lt;collection&gt;</w:t>
      </w:r>
    </w:p>
    <w:p w:rsidR="00F737EF" w:rsidRPr="00A4102E" w:rsidRDefault="00F737EF" w:rsidP="00697CEB">
      <w:pPr>
        <w:pStyle w:val="BodyText"/>
      </w:pPr>
    </w:p>
    <w:p w:rsidR="00F737EF" w:rsidRDefault="00F737EF" w:rsidP="00697CEB">
      <w:pPr>
        <w:pStyle w:val="Heading3"/>
        <w:numPr>
          <w:ilvl w:val="2"/>
          <w:numId w:val="30"/>
        </w:numPr>
      </w:pPr>
      <w:bookmarkStart w:id="818" w:name="_Toc220993860"/>
      <w:r>
        <w:t>Update Crawler Configuration</w:t>
      </w:r>
      <w:bookmarkEnd w:id="818"/>
    </w:p>
    <w:p w:rsidR="00F737EF" w:rsidRDefault="00F737EF" w:rsidP="00697CEB">
      <w:pPr>
        <w:pStyle w:val="BodyText"/>
      </w:pPr>
      <w:r>
        <w:t>To update crawler configuration:</w:t>
      </w:r>
    </w:p>
    <w:p w:rsidR="00F737EF" w:rsidRDefault="00F737EF" w:rsidP="00697CEB">
      <w:pPr>
        <w:pStyle w:val="BodyText"/>
        <w:numPr>
          <w:ilvl w:val="0"/>
          <w:numId w:val="42"/>
        </w:numPr>
      </w:pPr>
      <w:r>
        <w:t xml:space="preserve">Lock the candidate site info table in database </w:t>
      </w:r>
    </w:p>
    <w:p w:rsidR="00F737EF" w:rsidRDefault="00F737EF" w:rsidP="00697CEB">
      <w:pPr>
        <w:pStyle w:val="BodyText"/>
        <w:numPr>
          <w:ilvl w:val="0"/>
          <w:numId w:val="42"/>
        </w:numPr>
      </w:pPr>
      <w:r>
        <w:t>Fetch/re-fetch the sites marked as Urgent immediately</w:t>
      </w:r>
    </w:p>
    <w:p w:rsidR="00F737EF" w:rsidRDefault="00F737EF" w:rsidP="00697CEB">
      <w:pPr>
        <w:pStyle w:val="BodyText"/>
        <w:numPr>
          <w:ilvl w:val="0"/>
          <w:numId w:val="42"/>
        </w:numPr>
      </w:pPr>
      <w:r>
        <w:t xml:space="preserve">Delete the sites marked as </w:t>
      </w:r>
      <w:r w:rsidRPr="00557869">
        <w:rPr>
          <w:i/>
        </w:rPr>
        <w:t>Active=false</w:t>
      </w:r>
    </w:p>
    <w:p w:rsidR="00F737EF" w:rsidRDefault="00F737EF" w:rsidP="00697CEB">
      <w:pPr>
        <w:pStyle w:val="BodyText"/>
        <w:numPr>
          <w:ilvl w:val="0"/>
          <w:numId w:val="42"/>
        </w:numPr>
      </w:pPr>
      <w:r>
        <w:t xml:space="preserve">Update crawler with a new crawler configuration </w:t>
      </w:r>
    </w:p>
    <w:p w:rsidR="00F737EF" w:rsidRDefault="00F737EF" w:rsidP="00697CEB">
      <w:pPr>
        <w:pStyle w:val="BodyText"/>
        <w:numPr>
          <w:ilvl w:val="0"/>
          <w:numId w:val="42"/>
        </w:numPr>
      </w:pPr>
      <w:r>
        <w:t xml:space="preserve">Unlock the candidate site info table in database </w:t>
      </w:r>
    </w:p>
    <w:p w:rsidR="00F737EF" w:rsidRDefault="00F737EF" w:rsidP="00D76F72">
      <w:pPr>
        <w:pStyle w:val="BodyText"/>
      </w:pPr>
    </w:p>
    <w:p w:rsidR="00F737EF" w:rsidRDefault="00F737EF" w:rsidP="00D76F72">
      <w:pPr>
        <w:pStyle w:val="BodyText"/>
      </w:pPr>
      <w:r>
        <w:t xml:space="preserve">To force crawler to fetch sites immediately: </w:t>
      </w:r>
    </w:p>
    <w:p w:rsidR="00F737EF" w:rsidRDefault="00F737EF" w:rsidP="00D76F72">
      <w:pPr>
        <w:pStyle w:val="BodyText"/>
        <w:rPr>
          <w:rFonts w:ascii="Courier New" w:hAnsi="Courier New" w:cs="Courier New"/>
          <w:color w:val="E36C0A"/>
        </w:rPr>
      </w:pPr>
      <w:r>
        <w:rPr>
          <w:rFonts w:ascii="Courier New" w:hAnsi="Courier New" w:cs="Courier New"/>
          <w:color w:val="E36C0A"/>
        </w:rPr>
        <w:t xml:space="preserve"># </w:t>
      </w:r>
      <w:r w:rsidRPr="00C43FE1">
        <w:rPr>
          <w:rFonts w:ascii="Courier New" w:hAnsi="Courier New" w:cs="Courier New"/>
          <w:color w:val="E36C0A"/>
        </w:rPr>
        <w:t xml:space="preserve">crawleradmin </w:t>
      </w:r>
      <w:r>
        <w:rPr>
          <w:rFonts w:ascii="Courier New" w:hAnsi="Courier New" w:cs="Courier New"/>
          <w:color w:val="E36C0A"/>
        </w:rPr>
        <w:t xml:space="preserve">--force </w:t>
      </w:r>
      <w:r w:rsidRPr="00C43FE1">
        <w:rPr>
          <w:rFonts w:ascii="Courier New" w:hAnsi="Courier New" w:cs="Courier New"/>
          <w:color w:val="E36C0A"/>
        </w:rPr>
        <w:t>–</w:t>
      </w:r>
      <w:r>
        <w:rPr>
          <w:rFonts w:ascii="Courier New" w:hAnsi="Courier New" w:cs="Courier New"/>
          <w:color w:val="E36C0A"/>
        </w:rPr>
        <w:t>adduri</w:t>
      </w:r>
      <w:r w:rsidRPr="00C43FE1">
        <w:rPr>
          <w:rFonts w:ascii="Courier New" w:hAnsi="Courier New" w:cs="Courier New"/>
          <w:color w:val="E36C0A"/>
        </w:rPr>
        <w:t xml:space="preserve"> &lt;collection&gt;</w:t>
      </w:r>
      <w:r>
        <w:rPr>
          <w:rFonts w:ascii="Courier New" w:hAnsi="Courier New" w:cs="Courier New"/>
          <w:color w:val="E36C0A"/>
        </w:rPr>
        <w:t>:&lt;site&gt;</w:t>
      </w:r>
      <w:r>
        <w:rPr>
          <w:rFonts w:ascii="Courier New" w:hAnsi="Courier New" w:cs="Courier New"/>
          <w:color w:val="E36C0A"/>
        </w:rPr>
        <w:br/>
        <w:t xml:space="preserve"># crawleradmin --force </w:t>
      </w:r>
      <w:r w:rsidRPr="00D76F72">
        <w:rPr>
          <w:rFonts w:ascii="Courier New" w:hAnsi="Courier New" w:cs="Courier New"/>
          <w:color w:val="E36C0A"/>
        </w:rPr>
        <w:t>-addurifile &lt;collection&gt;:&lt;file&gt;</w:t>
      </w:r>
    </w:p>
    <w:p w:rsidR="00F737EF" w:rsidRDefault="00F737EF" w:rsidP="00D76F72">
      <w:pPr>
        <w:pStyle w:val="BodyText"/>
        <w:rPr>
          <w:rFonts w:ascii="Courier New" w:hAnsi="Courier New" w:cs="Courier New"/>
          <w:color w:val="E36C0A"/>
        </w:rPr>
      </w:pPr>
    </w:p>
    <w:p w:rsidR="00F737EF" w:rsidRDefault="00F737EF" w:rsidP="00D76F72">
      <w:pPr>
        <w:pStyle w:val="BodyText"/>
      </w:pPr>
      <w:r>
        <w:t xml:space="preserve">To delete a site: </w:t>
      </w:r>
    </w:p>
    <w:p w:rsidR="00F737EF" w:rsidRDefault="00F737EF" w:rsidP="00D76F72">
      <w:pPr>
        <w:pStyle w:val="BodyText"/>
        <w:rPr>
          <w:rFonts w:ascii="Courier New" w:hAnsi="Courier New" w:cs="Courier New"/>
          <w:color w:val="E36C0A"/>
        </w:rPr>
      </w:pPr>
      <w:r>
        <w:rPr>
          <w:rFonts w:ascii="Courier New" w:hAnsi="Courier New" w:cs="Courier New"/>
          <w:color w:val="E36C0A"/>
        </w:rPr>
        <w:t xml:space="preserve"># </w:t>
      </w:r>
      <w:r w:rsidRPr="00C43FE1">
        <w:rPr>
          <w:rFonts w:ascii="Courier New" w:hAnsi="Courier New" w:cs="Courier New"/>
          <w:color w:val="E36C0A"/>
        </w:rPr>
        <w:t xml:space="preserve">crawleradmin </w:t>
      </w:r>
      <w:r w:rsidRPr="00A72368">
        <w:rPr>
          <w:rFonts w:ascii="Courier New" w:hAnsi="Courier New" w:cs="Courier New"/>
          <w:color w:val="E36C0A"/>
        </w:rPr>
        <w:t>--deletesite &lt;collection&gt;:&lt;web site&gt;</w:t>
      </w:r>
    </w:p>
    <w:p w:rsidR="00F737EF" w:rsidRPr="00A4102E" w:rsidRDefault="00F737EF" w:rsidP="00A72368">
      <w:pPr>
        <w:pStyle w:val="BodyText"/>
        <w:ind w:left="0"/>
      </w:pPr>
    </w:p>
    <w:p w:rsidR="00F737EF" w:rsidRDefault="00F737EF" w:rsidP="00697CEB">
      <w:pPr>
        <w:pStyle w:val="Heading3"/>
        <w:numPr>
          <w:ilvl w:val="2"/>
          <w:numId w:val="30"/>
        </w:numPr>
      </w:pPr>
      <w:bookmarkStart w:id="819" w:name="_Toc220993861"/>
      <w:r>
        <w:t>Crawling Statistics</w:t>
      </w:r>
      <w:bookmarkEnd w:id="819"/>
      <w:r>
        <w:t xml:space="preserve"> </w:t>
      </w:r>
    </w:p>
    <w:p w:rsidR="00F737EF" w:rsidRDefault="00F737EF" w:rsidP="00697CEB">
      <w:pPr>
        <w:pStyle w:val="BodyText"/>
      </w:pPr>
      <w:r>
        <w:t xml:space="preserve">The crawling statistics will be collected and inserted into database every hour. </w:t>
      </w:r>
    </w:p>
    <w:p w:rsidR="00F737EF" w:rsidRDefault="00F737EF" w:rsidP="00697CEB">
      <w:pPr>
        <w:pStyle w:val="BodyText"/>
      </w:pPr>
    </w:p>
    <w:p w:rsidR="00F737EF" w:rsidRDefault="00F737EF" w:rsidP="00697CEB">
      <w:pPr>
        <w:pStyle w:val="BodyText"/>
      </w:pPr>
      <w:r>
        <w:t>Collection statistics for current cycle:</w:t>
      </w:r>
    </w:p>
    <w:p w:rsidR="00F737EF" w:rsidRDefault="00F737EF" w:rsidP="00697CEB">
      <w:pPr>
        <w:pStyle w:val="BodyText"/>
        <w:rPr>
          <w:rFonts w:ascii="Courier New" w:hAnsi="Courier New" w:cs="Courier New"/>
          <w:color w:val="E36C0A"/>
        </w:rPr>
      </w:pPr>
      <w:r>
        <w:rPr>
          <w:rFonts w:ascii="Courier New" w:hAnsi="Courier New" w:cs="Courier New"/>
          <w:color w:val="E36C0A"/>
        </w:rPr>
        <w:t># c</w:t>
      </w:r>
      <w:r w:rsidRPr="00C43FE1">
        <w:rPr>
          <w:rFonts w:ascii="Courier New" w:hAnsi="Courier New" w:cs="Courier New"/>
          <w:color w:val="E36C0A"/>
        </w:rPr>
        <w:t>rawleradmin</w:t>
      </w:r>
      <w:r>
        <w:rPr>
          <w:rFonts w:ascii="Courier New" w:hAnsi="Courier New" w:cs="Courier New"/>
          <w:color w:val="E36C0A"/>
        </w:rPr>
        <w:t xml:space="preserve"> </w:t>
      </w:r>
      <w:r w:rsidRPr="001F3E6B">
        <w:rPr>
          <w:rFonts w:ascii="Courier New" w:hAnsi="Courier New" w:cs="Courier New"/>
          <w:color w:val="E36C0A"/>
        </w:rPr>
        <w:t>--collstats &lt;collection&gt;</w:t>
      </w:r>
      <w:r>
        <w:rPr>
          <w:rFonts w:ascii="Courier New" w:hAnsi="Courier New" w:cs="Courier New"/>
          <w:color w:val="E36C0A"/>
        </w:rPr>
        <w:t xml:space="preserve"> --cycle</w:t>
      </w:r>
    </w:p>
    <w:p w:rsidR="00F737EF" w:rsidRDefault="00F737EF" w:rsidP="00697CEB">
      <w:pPr>
        <w:pStyle w:val="BodyText"/>
      </w:pPr>
    </w:p>
    <w:p w:rsidR="00F737EF" w:rsidRDefault="00F737EF" w:rsidP="007A21B4">
      <w:pPr>
        <w:pStyle w:val="BodyText"/>
      </w:pPr>
      <w:r>
        <w:t>Collection statistics for all cycles:</w:t>
      </w:r>
    </w:p>
    <w:p w:rsidR="00F737EF" w:rsidRDefault="00F737EF" w:rsidP="007A21B4">
      <w:pPr>
        <w:pStyle w:val="BodyText"/>
        <w:rPr>
          <w:rFonts w:ascii="Courier New" w:hAnsi="Courier New" w:cs="Courier New"/>
          <w:color w:val="E36C0A"/>
        </w:rPr>
      </w:pPr>
      <w:r>
        <w:rPr>
          <w:rFonts w:ascii="Courier New" w:hAnsi="Courier New" w:cs="Courier New"/>
          <w:color w:val="E36C0A"/>
        </w:rPr>
        <w:t># c</w:t>
      </w:r>
      <w:r w:rsidRPr="00C43FE1">
        <w:rPr>
          <w:rFonts w:ascii="Courier New" w:hAnsi="Courier New" w:cs="Courier New"/>
          <w:color w:val="E36C0A"/>
        </w:rPr>
        <w:t>rawleradmin</w:t>
      </w:r>
      <w:r>
        <w:rPr>
          <w:rFonts w:ascii="Courier New" w:hAnsi="Courier New" w:cs="Courier New"/>
          <w:color w:val="E36C0A"/>
        </w:rPr>
        <w:t xml:space="preserve"> </w:t>
      </w:r>
      <w:r w:rsidRPr="001F3E6B">
        <w:rPr>
          <w:rFonts w:ascii="Courier New" w:hAnsi="Courier New" w:cs="Courier New"/>
          <w:color w:val="E36C0A"/>
        </w:rPr>
        <w:t>--collstats &lt;collection&gt;</w:t>
      </w:r>
      <w:r>
        <w:rPr>
          <w:rFonts w:ascii="Courier New" w:hAnsi="Courier New" w:cs="Courier New"/>
          <w:color w:val="E36C0A"/>
        </w:rPr>
        <w:t xml:space="preserve"> --cycle all</w:t>
      </w:r>
    </w:p>
    <w:p w:rsidR="00F737EF" w:rsidRDefault="00F737EF" w:rsidP="007A21B4">
      <w:pPr>
        <w:pStyle w:val="BodyText"/>
      </w:pPr>
    </w:p>
    <w:p w:rsidR="00F737EF" w:rsidRDefault="00F737EF" w:rsidP="007A21B4">
      <w:pPr>
        <w:pStyle w:val="BodyText"/>
      </w:pPr>
      <w:r>
        <w:t>Site statistics for current cycle:</w:t>
      </w:r>
    </w:p>
    <w:p w:rsidR="00F737EF" w:rsidRDefault="00F737EF" w:rsidP="007A21B4">
      <w:pPr>
        <w:pStyle w:val="BodyText"/>
        <w:rPr>
          <w:rFonts w:ascii="Courier New" w:hAnsi="Courier New" w:cs="Courier New"/>
          <w:color w:val="E36C0A"/>
        </w:rPr>
      </w:pPr>
      <w:r>
        <w:rPr>
          <w:rFonts w:ascii="Courier New" w:hAnsi="Courier New" w:cs="Courier New"/>
          <w:color w:val="E36C0A"/>
        </w:rPr>
        <w:t># c</w:t>
      </w:r>
      <w:r w:rsidRPr="00C43FE1">
        <w:rPr>
          <w:rFonts w:ascii="Courier New" w:hAnsi="Courier New" w:cs="Courier New"/>
          <w:color w:val="E36C0A"/>
        </w:rPr>
        <w:t>rawleradmin</w:t>
      </w:r>
      <w:r>
        <w:rPr>
          <w:rFonts w:ascii="Courier New" w:hAnsi="Courier New" w:cs="Courier New"/>
          <w:color w:val="E36C0A"/>
        </w:rPr>
        <w:t xml:space="preserve"> </w:t>
      </w:r>
      <w:r w:rsidRPr="001F3E6B">
        <w:rPr>
          <w:rFonts w:ascii="Courier New" w:hAnsi="Courier New" w:cs="Courier New"/>
          <w:color w:val="E36C0A"/>
        </w:rPr>
        <w:t xml:space="preserve">--sitestats &lt;collection&gt;:&lt;web site&gt; </w:t>
      </w:r>
      <w:r>
        <w:rPr>
          <w:rFonts w:ascii="Courier New" w:hAnsi="Courier New" w:cs="Courier New"/>
          <w:color w:val="E36C0A"/>
        </w:rPr>
        <w:t>--cycle</w:t>
      </w:r>
    </w:p>
    <w:p w:rsidR="00F737EF" w:rsidRDefault="00F737EF" w:rsidP="007A21B4">
      <w:pPr>
        <w:pStyle w:val="BodyText"/>
      </w:pPr>
    </w:p>
    <w:p w:rsidR="00F737EF" w:rsidRDefault="00F737EF" w:rsidP="00697CEB">
      <w:pPr>
        <w:pStyle w:val="BodyText"/>
      </w:pPr>
      <w:r>
        <w:t xml:space="preserve">Site statistics for all cycles: </w:t>
      </w:r>
    </w:p>
    <w:p w:rsidR="00F737EF" w:rsidRDefault="00F737EF" w:rsidP="00697CEB">
      <w:pPr>
        <w:pStyle w:val="BodyText"/>
      </w:pPr>
      <w:r>
        <w:rPr>
          <w:rFonts w:ascii="Courier New" w:hAnsi="Courier New" w:cs="Courier New"/>
          <w:color w:val="E36C0A"/>
        </w:rPr>
        <w:t xml:space="preserve"># </w:t>
      </w:r>
      <w:r w:rsidRPr="00C43FE1">
        <w:rPr>
          <w:rFonts w:ascii="Courier New" w:hAnsi="Courier New" w:cs="Courier New"/>
          <w:color w:val="E36C0A"/>
        </w:rPr>
        <w:t>crawleradmin</w:t>
      </w:r>
      <w:r>
        <w:rPr>
          <w:rFonts w:ascii="Courier New" w:hAnsi="Courier New" w:cs="Courier New"/>
          <w:color w:val="E36C0A"/>
        </w:rPr>
        <w:t xml:space="preserve"> </w:t>
      </w:r>
      <w:r w:rsidRPr="001F3E6B">
        <w:rPr>
          <w:rFonts w:ascii="Courier New" w:hAnsi="Courier New" w:cs="Courier New"/>
          <w:color w:val="E36C0A"/>
        </w:rPr>
        <w:t xml:space="preserve">--sitestats &lt;collection&gt;:&lt;web site&gt; </w:t>
      </w:r>
      <w:r>
        <w:rPr>
          <w:rFonts w:ascii="Courier New" w:hAnsi="Courier New" w:cs="Courier New"/>
          <w:color w:val="E36C0A"/>
        </w:rPr>
        <w:t>--cycle all</w:t>
      </w:r>
    </w:p>
    <w:p w:rsidR="00F737EF" w:rsidRDefault="00F737EF" w:rsidP="00697CEB">
      <w:pPr>
        <w:pStyle w:val="BodyText"/>
      </w:pPr>
    </w:p>
    <w:p w:rsidR="00F737EF" w:rsidRPr="00BA7BE4" w:rsidRDefault="00F737EF" w:rsidP="00CC0103">
      <w:pPr>
        <w:pStyle w:val="Heading2"/>
        <w:numPr>
          <w:ilvl w:val="1"/>
          <w:numId w:val="30"/>
        </w:numPr>
        <w:rPr>
          <w:lang w:val="en-US"/>
        </w:rPr>
      </w:pPr>
      <w:bookmarkStart w:id="820" w:name="_Toc220993862"/>
      <w:r>
        <w:rPr>
          <w:lang w:val="en-US"/>
        </w:rPr>
        <w:t xml:space="preserve">Sources and </w:t>
      </w:r>
      <w:r w:rsidRPr="00BA7BE4">
        <w:rPr>
          <w:lang w:val="en-US"/>
        </w:rPr>
        <w:t>Data Feeds</w:t>
      </w:r>
      <w:bookmarkEnd w:id="820"/>
      <w:r w:rsidRPr="00BA7BE4">
        <w:rPr>
          <w:lang w:val="en-US"/>
        </w:rPr>
        <w:t xml:space="preserve"> </w:t>
      </w:r>
    </w:p>
    <w:p w:rsidR="00F737EF" w:rsidRPr="00B73B0C" w:rsidRDefault="00F737EF" w:rsidP="00CC0103">
      <w:pPr>
        <w:pStyle w:val="BodyText"/>
        <w:rPr>
          <w:lang w:val="en-US"/>
        </w:rPr>
      </w:pPr>
      <w:r>
        <w:rPr>
          <w:lang w:val="en-US"/>
        </w:rPr>
        <w:t>There is only one data source: Singapore web sites</w:t>
      </w:r>
      <w:r>
        <w:rPr>
          <w:lang w:val="en-US"/>
        </w:rPr>
        <w:br/>
      </w:r>
    </w:p>
    <w:p w:rsidR="00F737EF" w:rsidRDefault="00F737EF" w:rsidP="00CC0103">
      <w:pPr>
        <w:pStyle w:val="BodyText"/>
        <w:numPr>
          <w:ilvl w:val="0"/>
          <w:numId w:val="33"/>
        </w:numPr>
        <w:rPr>
          <w:lang w:val="en-US"/>
        </w:rPr>
      </w:pPr>
      <w:r>
        <w:rPr>
          <w:lang w:val="en-US"/>
        </w:rPr>
        <w:t>Content format: HTML</w:t>
      </w:r>
    </w:p>
    <w:p w:rsidR="00F737EF" w:rsidRDefault="00F737EF" w:rsidP="00CC0103">
      <w:pPr>
        <w:pStyle w:val="BodyText"/>
        <w:numPr>
          <w:ilvl w:val="0"/>
          <w:numId w:val="33"/>
        </w:numPr>
        <w:rPr>
          <w:lang w:val="en-US"/>
        </w:rPr>
      </w:pPr>
      <w:r>
        <w:rPr>
          <w:lang w:val="en-US"/>
        </w:rPr>
        <w:t>Access method: HTTP</w:t>
      </w:r>
    </w:p>
    <w:p w:rsidR="00F737EF" w:rsidRDefault="00F737EF" w:rsidP="00CC0103">
      <w:pPr>
        <w:pStyle w:val="BodyText"/>
        <w:numPr>
          <w:ilvl w:val="0"/>
          <w:numId w:val="33"/>
        </w:numPr>
        <w:rPr>
          <w:lang w:val="en-US"/>
        </w:rPr>
      </w:pPr>
      <w:r>
        <w:rPr>
          <w:lang w:val="en-US"/>
        </w:rPr>
        <w:t>Seed list: provided by SPH (the front-end application provides a GUI interface to manage each piece of candidate site information).</w:t>
      </w:r>
    </w:p>
    <w:p w:rsidR="00F737EF" w:rsidRDefault="00F737EF" w:rsidP="00CC0103">
      <w:pPr>
        <w:pStyle w:val="BodyText"/>
        <w:numPr>
          <w:ilvl w:val="0"/>
          <w:numId w:val="33"/>
        </w:numPr>
        <w:rPr>
          <w:lang w:val="en-US"/>
        </w:rPr>
      </w:pPr>
      <w:commentRangeStart w:id="821"/>
      <w:commentRangeStart w:id="822"/>
      <w:r>
        <w:rPr>
          <w:lang w:val="en-US"/>
        </w:rPr>
        <w:t>Crawling</w:t>
      </w:r>
      <w:r w:rsidRPr="00563AA3">
        <w:rPr>
          <w:lang w:val="en-US"/>
        </w:rPr>
        <w:t xml:space="preserve"> restrictions</w:t>
      </w:r>
      <w:r>
        <w:rPr>
          <w:lang w:val="en-US"/>
        </w:rPr>
        <w:t>:</w:t>
      </w:r>
      <w:commentRangeEnd w:id="821"/>
      <w:r>
        <w:rPr>
          <w:rStyle w:val="CommentReference"/>
        </w:rPr>
        <w:commentReference w:id="821"/>
      </w:r>
      <w:commentRangeEnd w:id="822"/>
      <w:r>
        <w:rPr>
          <w:rStyle w:val="CommentReference"/>
        </w:rPr>
        <w:commentReference w:id="822"/>
      </w:r>
    </w:p>
    <w:tbl>
      <w:tblPr>
        <w:tblW w:w="0" w:type="auto"/>
        <w:tblInd w:w="1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37"/>
        <w:gridCol w:w="5627"/>
      </w:tblGrid>
      <w:tr w:rsidR="00F737EF" w:rsidTr="000E041E">
        <w:tc>
          <w:tcPr>
            <w:tcW w:w="2637" w:type="dxa"/>
          </w:tcPr>
          <w:p w:rsidR="00F737EF" w:rsidRPr="000E041E" w:rsidRDefault="00F737EF" w:rsidP="000E041E">
            <w:pPr>
              <w:pStyle w:val="BodyText"/>
              <w:ind w:left="0"/>
              <w:rPr>
                <w:b/>
                <w:lang w:val="en-US"/>
              </w:rPr>
            </w:pPr>
            <w:r w:rsidRPr="000E041E">
              <w:rPr>
                <w:b/>
                <w:lang w:val="en-US"/>
              </w:rPr>
              <w:t>Option</w:t>
            </w:r>
          </w:p>
        </w:tc>
        <w:tc>
          <w:tcPr>
            <w:tcW w:w="5627" w:type="dxa"/>
          </w:tcPr>
          <w:p w:rsidR="00F737EF" w:rsidRPr="000E041E" w:rsidRDefault="00F737EF" w:rsidP="000E041E">
            <w:pPr>
              <w:pStyle w:val="BodyText"/>
              <w:ind w:left="0"/>
              <w:rPr>
                <w:b/>
                <w:lang w:val="en-US"/>
              </w:rPr>
            </w:pPr>
            <w:r w:rsidRPr="000E041E">
              <w:rPr>
                <w:b/>
                <w:lang w:val="en-US"/>
              </w:rPr>
              <w:t>Value</w:t>
            </w:r>
          </w:p>
        </w:tc>
      </w:tr>
      <w:tr w:rsidR="00F737EF" w:rsidTr="000E041E">
        <w:tc>
          <w:tcPr>
            <w:tcW w:w="2637" w:type="dxa"/>
          </w:tcPr>
          <w:p w:rsidR="00F737EF" w:rsidRPr="000E041E" w:rsidRDefault="00F737EF" w:rsidP="000E041E">
            <w:pPr>
              <w:pStyle w:val="BodyText"/>
              <w:ind w:left="0"/>
              <w:rPr>
                <w:lang w:val="en-US"/>
              </w:rPr>
            </w:pPr>
            <w:r w:rsidRPr="000E041E">
              <w:rPr>
                <w:lang w:val="en-US"/>
              </w:rPr>
              <w:t>Request rate</w:t>
            </w:r>
          </w:p>
        </w:tc>
        <w:tc>
          <w:tcPr>
            <w:tcW w:w="5627" w:type="dxa"/>
          </w:tcPr>
          <w:p w:rsidR="00F737EF" w:rsidRPr="000E041E" w:rsidRDefault="00F737EF" w:rsidP="000E041E">
            <w:pPr>
              <w:pStyle w:val="BodyText"/>
              <w:ind w:left="0"/>
              <w:rPr>
                <w:lang w:val="en-US"/>
              </w:rPr>
            </w:pPr>
            <w:r w:rsidRPr="000E041E">
              <w:rPr>
                <w:lang w:val="en-US"/>
              </w:rPr>
              <w:t>60 secs</w:t>
            </w:r>
          </w:p>
        </w:tc>
      </w:tr>
      <w:tr w:rsidR="00F737EF" w:rsidTr="000E041E">
        <w:tc>
          <w:tcPr>
            <w:tcW w:w="2637" w:type="dxa"/>
          </w:tcPr>
          <w:p w:rsidR="00F737EF" w:rsidRPr="000E041E" w:rsidRDefault="00F737EF" w:rsidP="000E041E">
            <w:pPr>
              <w:pStyle w:val="BodyText"/>
              <w:ind w:left="0"/>
              <w:rPr>
                <w:lang w:val="en-US"/>
              </w:rPr>
            </w:pPr>
            <w:r w:rsidRPr="000E041E">
              <w:rPr>
                <w:lang w:val="en-US"/>
              </w:rPr>
              <w:t>Refresh interval</w:t>
            </w:r>
          </w:p>
        </w:tc>
        <w:tc>
          <w:tcPr>
            <w:tcW w:w="5627" w:type="dxa"/>
          </w:tcPr>
          <w:p w:rsidR="00F737EF" w:rsidRPr="000E041E" w:rsidRDefault="00F737EF" w:rsidP="000E041E">
            <w:pPr>
              <w:pStyle w:val="BodyText"/>
              <w:ind w:left="0"/>
              <w:rPr>
                <w:lang w:val="en-US"/>
              </w:rPr>
            </w:pPr>
            <w:r w:rsidRPr="000E041E">
              <w:rPr>
                <w:lang w:val="en-US"/>
              </w:rPr>
              <w:t>144000 mins/100 days</w:t>
            </w:r>
          </w:p>
        </w:tc>
      </w:tr>
      <w:tr w:rsidR="00F737EF" w:rsidTr="000E041E">
        <w:tc>
          <w:tcPr>
            <w:tcW w:w="2637" w:type="dxa"/>
          </w:tcPr>
          <w:p w:rsidR="00F737EF" w:rsidRPr="000E041E" w:rsidRDefault="00F737EF" w:rsidP="000E041E">
            <w:pPr>
              <w:pStyle w:val="BodyText"/>
              <w:ind w:left="0"/>
              <w:rPr>
                <w:lang w:val="en-US"/>
              </w:rPr>
            </w:pPr>
            <w:r w:rsidRPr="000E041E">
              <w:rPr>
                <w:lang w:val="en-US"/>
              </w:rPr>
              <w:t>MIME type</w:t>
            </w:r>
          </w:p>
        </w:tc>
        <w:tc>
          <w:tcPr>
            <w:tcW w:w="5627" w:type="dxa"/>
          </w:tcPr>
          <w:p w:rsidR="00F737EF" w:rsidRPr="000E041E" w:rsidRDefault="00F737EF" w:rsidP="000E041E">
            <w:pPr>
              <w:pStyle w:val="BodyText"/>
              <w:ind w:left="0"/>
              <w:rPr>
                <w:lang w:val="en-US"/>
              </w:rPr>
            </w:pPr>
            <w:r w:rsidRPr="000E041E">
              <w:rPr>
                <w:lang w:val="en-US"/>
              </w:rPr>
              <w:t>text/html, text/plain</w:t>
            </w:r>
          </w:p>
        </w:tc>
      </w:tr>
      <w:tr w:rsidR="00F737EF" w:rsidTr="000E041E">
        <w:tc>
          <w:tcPr>
            <w:tcW w:w="2637" w:type="dxa"/>
          </w:tcPr>
          <w:p w:rsidR="00F737EF" w:rsidRPr="000E041E" w:rsidRDefault="00F737EF" w:rsidP="000E041E">
            <w:pPr>
              <w:pStyle w:val="BodyText"/>
              <w:ind w:left="0"/>
              <w:rPr>
                <w:lang w:val="en-US"/>
              </w:rPr>
            </w:pPr>
            <w:r w:rsidRPr="000E041E">
              <w:rPr>
                <w:lang w:val="en-US"/>
              </w:rPr>
              <w:t>Refresh mode</w:t>
            </w:r>
          </w:p>
        </w:tc>
        <w:tc>
          <w:tcPr>
            <w:tcW w:w="5627" w:type="dxa"/>
          </w:tcPr>
          <w:p w:rsidR="00F737EF" w:rsidRPr="000E041E" w:rsidRDefault="00F737EF" w:rsidP="000E041E">
            <w:pPr>
              <w:pStyle w:val="BodyText"/>
              <w:ind w:left="0"/>
              <w:rPr>
                <w:lang w:val="en-US"/>
              </w:rPr>
            </w:pPr>
            <w:r w:rsidRPr="000E041E">
              <w:rPr>
                <w:lang w:val="en-US"/>
              </w:rPr>
              <w:t>Scratch</w:t>
            </w:r>
          </w:p>
        </w:tc>
      </w:tr>
      <w:tr w:rsidR="00F737EF" w:rsidTr="000E041E">
        <w:tc>
          <w:tcPr>
            <w:tcW w:w="2637" w:type="dxa"/>
          </w:tcPr>
          <w:p w:rsidR="00F737EF" w:rsidRPr="000E041E" w:rsidRDefault="00F737EF" w:rsidP="000E041E">
            <w:pPr>
              <w:pStyle w:val="BodyText"/>
              <w:ind w:left="0"/>
              <w:rPr>
                <w:lang w:val="en-US"/>
              </w:rPr>
            </w:pPr>
            <w:r w:rsidRPr="000E041E">
              <w:rPr>
                <w:lang w:val="en-US"/>
              </w:rPr>
              <w:t>Crawl mode</w:t>
            </w:r>
          </w:p>
        </w:tc>
        <w:tc>
          <w:tcPr>
            <w:tcW w:w="5627" w:type="dxa"/>
          </w:tcPr>
          <w:p w:rsidR="00F737EF" w:rsidRPr="000E041E" w:rsidRDefault="00F737EF" w:rsidP="000E041E">
            <w:pPr>
              <w:pStyle w:val="BodyText"/>
              <w:ind w:left="0"/>
              <w:rPr>
                <w:lang w:val="en-US"/>
              </w:rPr>
            </w:pPr>
            <w:r w:rsidRPr="000E041E">
              <w:rPr>
                <w:lang w:val="en-US"/>
              </w:rPr>
              <w:t>Level</w:t>
            </w:r>
          </w:p>
        </w:tc>
      </w:tr>
      <w:tr w:rsidR="00F737EF" w:rsidTr="000E041E">
        <w:tc>
          <w:tcPr>
            <w:tcW w:w="2637" w:type="dxa"/>
          </w:tcPr>
          <w:p w:rsidR="00F737EF" w:rsidRPr="000E041E" w:rsidRDefault="00F737EF" w:rsidP="000E041E">
            <w:pPr>
              <w:pStyle w:val="BodyText"/>
              <w:ind w:left="0"/>
              <w:rPr>
                <w:lang w:val="en-US"/>
              </w:rPr>
            </w:pPr>
            <w:r w:rsidRPr="000E041E">
              <w:rPr>
                <w:lang w:val="en-US"/>
              </w:rPr>
              <w:t>Max levels</w:t>
            </w:r>
          </w:p>
        </w:tc>
        <w:tc>
          <w:tcPr>
            <w:tcW w:w="5627" w:type="dxa"/>
          </w:tcPr>
          <w:p w:rsidR="00F737EF" w:rsidRPr="000E041E" w:rsidRDefault="00F737EF" w:rsidP="000E041E">
            <w:pPr>
              <w:pStyle w:val="BodyText"/>
              <w:ind w:left="0"/>
              <w:rPr>
                <w:lang w:val="en-US"/>
              </w:rPr>
            </w:pPr>
            <w:r w:rsidRPr="000E041E">
              <w:rPr>
                <w:lang w:val="en-US"/>
              </w:rPr>
              <w:t>5</w:t>
            </w:r>
          </w:p>
        </w:tc>
      </w:tr>
      <w:tr w:rsidR="00F737EF" w:rsidTr="000E041E">
        <w:tc>
          <w:tcPr>
            <w:tcW w:w="2637" w:type="dxa"/>
          </w:tcPr>
          <w:p w:rsidR="00F737EF" w:rsidRPr="000E041E" w:rsidRDefault="00F737EF" w:rsidP="000E041E">
            <w:pPr>
              <w:pStyle w:val="BodyText"/>
              <w:ind w:left="0"/>
              <w:rPr>
                <w:lang w:val="en-US"/>
              </w:rPr>
            </w:pPr>
            <w:r w:rsidRPr="000E041E">
              <w:rPr>
                <w:lang w:val="en-US"/>
              </w:rPr>
              <w:t>Follow cross-site URIs</w:t>
            </w:r>
          </w:p>
        </w:tc>
        <w:tc>
          <w:tcPr>
            <w:tcW w:w="5627" w:type="dxa"/>
          </w:tcPr>
          <w:p w:rsidR="00F737EF" w:rsidRPr="000E041E" w:rsidRDefault="00F737EF" w:rsidP="000E041E">
            <w:pPr>
              <w:pStyle w:val="BodyText"/>
              <w:ind w:left="0"/>
              <w:rPr>
                <w:lang w:val="en-US"/>
              </w:rPr>
            </w:pPr>
            <w:r w:rsidRPr="000E041E">
              <w:rPr>
                <w:lang w:val="en-US"/>
              </w:rPr>
              <w:t>No</w:t>
            </w:r>
          </w:p>
        </w:tc>
      </w:tr>
      <w:tr w:rsidR="00F737EF" w:rsidTr="000E041E">
        <w:tc>
          <w:tcPr>
            <w:tcW w:w="2637" w:type="dxa"/>
          </w:tcPr>
          <w:p w:rsidR="00F737EF" w:rsidRPr="000E041E" w:rsidRDefault="00F737EF" w:rsidP="000E041E">
            <w:pPr>
              <w:pStyle w:val="BodyText"/>
              <w:ind w:left="0"/>
              <w:rPr>
                <w:lang w:val="en-US"/>
              </w:rPr>
            </w:pPr>
            <w:r w:rsidRPr="000E041E">
              <w:rPr>
                <w:lang w:val="en-US"/>
              </w:rPr>
              <w:t>Focused language</w:t>
            </w:r>
          </w:p>
        </w:tc>
        <w:tc>
          <w:tcPr>
            <w:tcW w:w="5627" w:type="dxa"/>
          </w:tcPr>
          <w:p w:rsidR="00F737EF" w:rsidRPr="000E041E" w:rsidRDefault="00F737EF" w:rsidP="000E041E">
            <w:pPr>
              <w:pStyle w:val="BodyText"/>
              <w:ind w:left="0"/>
              <w:rPr>
                <w:lang w:val="en-US"/>
              </w:rPr>
            </w:pPr>
            <w:r w:rsidRPr="000E041E">
              <w:rPr>
                <w:lang w:val="en-US"/>
              </w:rPr>
              <w:t>English</w:t>
            </w:r>
          </w:p>
        </w:tc>
      </w:tr>
      <w:tr w:rsidR="00F737EF" w:rsidTr="000E041E">
        <w:tc>
          <w:tcPr>
            <w:tcW w:w="2637" w:type="dxa"/>
          </w:tcPr>
          <w:p w:rsidR="00F737EF" w:rsidRPr="000E041E" w:rsidRDefault="00F737EF" w:rsidP="000E041E">
            <w:pPr>
              <w:pStyle w:val="BodyText"/>
              <w:ind w:left="0"/>
              <w:rPr>
                <w:lang w:val="en-US"/>
              </w:rPr>
            </w:pPr>
            <w:r w:rsidRPr="000E041E">
              <w:rPr>
                <w:lang w:val="en-US"/>
              </w:rPr>
              <w:t>Work Queue Priority</w:t>
            </w:r>
          </w:p>
        </w:tc>
        <w:tc>
          <w:tcPr>
            <w:tcW w:w="5627" w:type="dxa"/>
          </w:tcPr>
          <w:p w:rsidR="00F737EF" w:rsidRPr="000E041E" w:rsidRDefault="00F737EF" w:rsidP="000E041E">
            <w:pPr>
              <w:pStyle w:val="BodyText"/>
              <w:ind w:left="0"/>
              <w:rPr>
                <w:lang w:val="en-US"/>
              </w:rPr>
            </w:pPr>
            <w:r w:rsidRPr="000E041E">
              <w:rPr>
                <w:lang w:val="en-US"/>
              </w:rPr>
              <w:t>levels: 3</w:t>
            </w:r>
            <w:r w:rsidRPr="000E041E">
              <w:rPr>
                <w:lang w:val="en-US"/>
              </w:rPr>
              <w:br/>
              <w:t xml:space="preserve">default: 2 </w:t>
            </w:r>
          </w:p>
          <w:p w:rsidR="00F737EF" w:rsidRPr="000E041E" w:rsidRDefault="00F737EF" w:rsidP="000E041E">
            <w:pPr>
              <w:pStyle w:val="BodyText"/>
              <w:ind w:left="0"/>
              <w:rPr>
                <w:lang w:val="en-US"/>
              </w:rPr>
            </w:pPr>
            <w:r w:rsidRPr="000E041E">
              <w:rPr>
                <w:lang w:val="en-US"/>
              </w:rPr>
              <w:t>start_uri_pri: 2</w:t>
            </w:r>
          </w:p>
          <w:p w:rsidR="00F737EF" w:rsidRPr="000E041E" w:rsidRDefault="00F737EF" w:rsidP="000E041E">
            <w:pPr>
              <w:pStyle w:val="BodyText"/>
              <w:ind w:left="0"/>
              <w:rPr>
                <w:lang w:val="en-US"/>
              </w:rPr>
            </w:pPr>
            <w:r w:rsidRPr="000E041E">
              <w:rPr>
                <w:lang w:val="en-US"/>
              </w:rPr>
              <w:t>pop_scheme: pri</w:t>
            </w:r>
            <w:r w:rsidRPr="000E041E">
              <w:rPr>
                <w:lang w:val="en-US"/>
              </w:rPr>
              <w:br/>
              <w:t xml:space="preserve">put_scheme: include  – insert a list of sites with </w:t>
            </w:r>
            <w:r w:rsidRPr="000E041E">
              <w:rPr>
                <w:i/>
                <w:lang w:val="en-US"/>
              </w:rPr>
              <w:t>high</w:t>
            </w:r>
            <w:r w:rsidRPr="000E041E">
              <w:rPr>
                <w:lang w:val="en-US"/>
              </w:rPr>
              <w:t xml:space="preserve"> crawling priority into priority=1 section, a list of sites with </w:t>
            </w:r>
            <w:r w:rsidRPr="000E041E">
              <w:rPr>
                <w:i/>
                <w:lang w:val="en-US"/>
              </w:rPr>
              <w:t>low</w:t>
            </w:r>
            <w:r w:rsidRPr="000E041E">
              <w:rPr>
                <w:lang w:val="en-US"/>
              </w:rPr>
              <w:t xml:space="preserve"> crawling priority into priority=3 section.</w:t>
            </w:r>
          </w:p>
        </w:tc>
      </w:tr>
    </w:tbl>
    <w:p w:rsidR="00F737EF" w:rsidRPr="005832C3" w:rsidRDefault="00F737EF" w:rsidP="005832C3">
      <w:pPr>
        <w:pStyle w:val="BodyText"/>
        <w:ind w:left="1560"/>
        <w:rPr>
          <w:lang w:val="en-US"/>
        </w:rPr>
      </w:pPr>
      <w:r w:rsidRPr="005832C3">
        <w:rPr>
          <w:lang w:val="en-US"/>
        </w:rPr>
        <w:t xml:space="preserve">Some of the above parameters </w:t>
      </w:r>
      <w:r>
        <w:rPr>
          <w:lang w:val="en-US"/>
        </w:rPr>
        <w:t>can</w:t>
      </w:r>
      <w:r w:rsidRPr="005832C3">
        <w:rPr>
          <w:lang w:val="en-US"/>
        </w:rPr>
        <w:t xml:space="preserve"> be adjusted accordingly after monitoring the actual crawling. </w:t>
      </w:r>
    </w:p>
    <w:p w:rsidR="00F737EF" w:rsidRDefault="00F737EF" w:rsidP="00CF6F74">
      <w:pPr>
        <w:pStyle w:val="BodyText"/>
        <w:numPr>
          <w:ilvl w:val="0"/>
          <w:numId w:val="33"/>
        </w:numPr>
        <w:rPr>
          <w:lang w:val="en-US"/>
        </w:rPr>
      </w:pPr>
      <w:r>
        <w:rPr>
          <w:lang w:val="en-US"/>
        </w:rPr>
        <w:t>An update will be</w:t>
      </w:r>
      <w:r w:rsidRPr="006443EB">
        <w:rPr>
          <w:lang w:val="en-US"/>
        </w:rPr>
        <w:t xml:space="preserve"> manually triggered by </w:t>
      </w:r>
      <w:r>
        <w:rPr>
          <w:lang w:val="en-US"/>
        </w:rPr>
        <w:t xml:space="preserve">the </w:t>
      </w:r>
      <w:r w:rsidRPr="006443EB">
        <w:rPr>
          <w:lang w:val="en-US"/>
        </w:rPr>
        <w:t>front-end application</w:t>
      </w:r>
      <w:r>
        <w:rPr>
          <w:lang w:val="en-US"/>
        </w:rPr>
        <w:t>.</w:t>
      </w:r>
      <w:r w:rsidRPr="006443EB">
        <w:rPr>
          <w:lang w:val="en-US"/>
        </w:rPr>
        <w:t xml:space="preserve"> </w:t>
      </w:r>
      <w:r>
        <w:rPr>
          <w:lang w:val="en-US"/>
        </w:rPr>
        <w:t>S</w:t>
      </w:r>
      <w:r w:rsidRPr="006443EB">
        <w:rPr>
          <w:lang w:val="en-US"/>
        </w:rPr>
        <w:t xml:space="preserve">ee </w:t>
      </w:r>
      <w:r>
        <w:rPr>
          <w:lang w:val="en-US"/>
        </w:rPr>
        <w:t xml:space="preserve">section </w:t>
      </w:r>
      <w:r w:rsidRPr="006443EB">
        <w:rPr>
          <w:lang w:val="en-US"/>
        </w:rPr>
        <w:t>3.3.1</w:t>
      </w:r>
      <w:r>
        <w:rPr>
          <w:lang w:val="en-US"/>
        </w:rPr>
        <w:t>.</w:t>
      </w:r>
    </w:p>
    <w:p w:rsidR="00F737EF" w:rsidRPr="006443EB" w:rsidRDefault="00F737EF" w:rsidP="00CF6F74">
      <w:pPr>
        <w:pStyle w:val="BodyText"/>
        <w:numPr>
          <w:ilvl w:val="0"/>
          <w:numId w:val="33"/>
        </w:numPr>
        <w:rPr>
          <w:lang w:val="en-US"/>
        </w:rPr>
      </w:pPr>
      <w:r>
        <w:rPr>
          <w:lang w:val="en-US"/>
        </w:rPr>
        <w:t xml:space="preserve">The request rate is the rate at which the crawler will fetch each web page </w:t>
      </w:r>
      <w:r>
        <w:rPr>
          <w:i/>
          <w:lang w:val="en-US"/>
        </w:rPr>
        <w:t>per webserver</w:t>
      </w:r>
      <w:r>
        <w:rPr>
          <w:lang w:val="en-US"/>
        </w:rPr>
        <w:t>. This setting is so as not to overload the webservers being crawled and has an impact on how long a complete crawl will take.</w:t>
      </w:r>
    </w:p>
    <w:p w:rsidR="00F737EF" w:rsidRPr="00BA7BE4" w:rsidRDefault="00F737EF" w:rsidP="00CC0103">
      <w:pPr>
        <w:pStyle w:val="BodyText"/>
        <w:rPr>
          <w:u w:val="single"/>
          <w:lang w:val="en-US"/>
        </w:rPr>
      </w:pPr>
    </w:p>
    <w:p w:rsidR="00F737EF" w:rsidRPr="00BA7BE4" w:rsidRDefault="00F737EF" w:rsidP="00CC0103">
      <w:pPr>
        <w:pStyle w:val="Heading2"/>
        <w:numPr>
          <w:ilvl w:val="1"/>
          <w:numId w:val="30"/>
        </w:numPr>
        <w:rPr>
          <w:lang w:val="en-US"/>
        </w:rPr>
      </w:pPr>
      <w:bookmarkStart w:id="823" w:name="_Toc220993863"/>
      <w:r w:rsidRPr="00BA7BE4">
        <w:rPr>
          <w:lang w:val="en-US"/>
        </w:rPr>
        <w:t>Collections</w:t>
      </w:r>
      <w:bookmarkEnd w:id="823"/>
    </w:p>
    <w:p w:rsidR="00F737EF" w:rsidRPr="003843D4" w:rsidRDefault="00F737EF" w:rsidP="003843D4">
      <w:pPr>
        <w:pStyle w:val="BodyText"/>
        <w:rPr>
          <w:b/>
          <w:lang w:val="en-US"/>
        </w:rPr>
      </w:pPr>
      <w:r>
        <w:rPr>
          <w:lang w:val="en-US"/>
        </w:rPr>
        <w:t xml:space="preserve">There is only one collection: </w:t>
      </w:r>
      <w:del w:id="824" w:author="lunz" w:date="2008-11-25T21:50:00Z">
        <w:r w:rsidDel="001473D7">
          <w:rPr>
            <w:b/>
            <w:lang w:val="en-US"/>
          </w:rPr>
          <w:delText>sgweb</w:delText>
        </w:r>
      </w:del>
      <w:ins w:id="825" w:author="lunz" w:date="2008-11-25T21:50:00Z">
        <w:r>
          <w:rPr>
            <w:b/>
            <w:lang w:val="en-US"/>
          </w:rPr>
          <w:t>localweb</w:t>
        </w:r>
      </w:ins>
      <w:r>
        <w:rPr>
          <w:lang w:val="en-US"/>
        </w:rPr>
        <w:br/>
      </w:r>
    </w:p>
    <w:p w:rsidR="00F737EF" w:rsidRPr="00584EDB" w:rsidRDefault="00F737EF" w:rsidP="00584EDB">
      <w:pPr>
        <w:pStyle w:val="Heading2"/>
        <w:numPr>
          <w:ilvl w:val="1"/>
          <w:numId w:val="30"/>
        </w:numPr>
      </w:pPr>
      <w:bookmarkStart w:id="826" w:name="_Toc220993864"/>
      <w:r w:rsidRPr="00BA7BE4">
        <w:t>Document Processing</w:t>
      </w:r>
      <w:bookmarkStart w:id="827" w:name="_Toc104554980"/>
      <w:bookmarkStart w:id="828" w:name="_Toc104555036"/>
      <w:bookmarkStart w:id="829" w:name="_Toc104555102"/>
      <w:bookmarkEnd w:id="795"/>
      <w:bookmarkEnd w:id="796"/>
      <w:bookmarkEnd w:id="797"/>
      <w:bookmarkEnd w:id="826"/>
    </w:p>
    <w:p w:rsidR="00F737EF" w:rsidRDefault="00F737EF" w:rsidP="00B73B0C">
      <w:pPr>
        <w:pStyle w:val="Caption"/>
        <w:keepNext/>
        <w:ind w:firstLine="851"/>
      </w:pPr>
      <w:r>
        <w:t>Table 4 Document Processing Pipeline</w:t>
      </w:r>
    </w:p>
    <w:tbl>
      <w:tblPr>
        <w:tblW w:w="4463" w:type="pct"/>
        <w:tblInd w:w="959"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tblPr>
      <w:tblGrid>
        <w:gridCol w:w="959"/>
        <w:gridCol w:w="2726"/>
        <w:gridCol w:w="959"/>
        <w:gridCol w:w="34"/>
        <w:gridCol w:w="959"/>
        <w:gridCol w:w="3152"/>
        <w:gridCol w:w="959"/>
      </w:tblGrid>
      <w:tr w:rsidR="00F737EF" w:rsidRPr="00BA7BE4" w:rsidTr="000E041E">
        <w:trPr>
          <w:gridBefore w:val="1"/>
          <w:cantSplit/>
          <w:tblHeader/>
        </w:trPr>
        <w:tc>
          <w:tcPr>
            <w:tcW w:w="2096" w:type="pct"/>
            <w:gridSpan w:val="2"/>
            <w:shd w:val="solid" w:color="000080" w:fill="FFFFFF"/>
          </w:tcPr>
          <w:p w:rsidR="00F737EF" w:rsidRPr="000E041E" w:rsidRDefault="00F737EF" w:rsidP="000E041E">
            <w:pPr>
              <w:pStyle w:val="BodyText"/>
              <w:ind w:left="0"/>
              <w:rPr>
                <w:b/>
                <w:bCs/>
                <w:color w:val="FFFFFF"/>
                <w:lang w:val="en-US"/>
              </w:rPr>
            </w:pPr>
            <w:r w:rsidRPr="000E041E">
              <w:rPr>
                <w:b/>
                <w:bCs/>
                <w:color w:val="FFFFFF"/>
                <w:lang w:val="en-US"/>
              </w:rPr>
              <w:t>Stage</w:t>
            </w:r>
          </w:p>
        </w:tc>
        <w:tc>
          <w:tcPr>
            <w:tcW w:w="565" w:type="pct"/>
            <w:gridSpan w:val="2"/>
            <w:shd w:val="solid" w:color="000080" w:fill="FFFFFF"/>
          </w:tcPr>
          <w:p w:rsidR="00F737EF" w:rsidRPr="000E041E" w:rsidRDefault="00F737EF" w:rsidP="000E041E">
            <w:pPr>
              <w:pStyle w:val="BodyText"/>
              <w:ind w:left="0"/>
              <w:rPr>
                <w:b/>
                <w:bCs/>
                <w:color w:val="FFFFFF"/>
                <w:lang w:val="en-US"/>
              </w:rPr>
            </w:pPr>
            <w:r w:rsidRPr="000E041E">
              <w:rPr>
                <w:b/>
                <w:bCs/>
                <w:color w:val="FFFFFF"/>
                <w:lang w:val="en-US"/>
              </w:rPr>
              <w:t>Type</w:t>
            </w:r>
          </w:p>
        </w:tc>
        <w:tc>
          <w:tcPr>
            <w:tcW w:w="2339" w:type="pct"/>
            <w:gridSpan w:val="2"/>
            <w:shd w:val="solid" w:color="000080" w:fill="FFFFFF"/>
          </w:tcPr>
          <w:p w:rsidR="00F737EF" w:rsidRPr="000E041E" w:rsidRDefault="00F737EF" w:rsidP="000E041E">
            <w:pPr>
              <w:pStyle w:val="BodyText"/>
              <w:ind w:left="0"/>
              <w:rPr>
                <w:b/>
                <w:bCs/>
                <w:color w:val="FFFFFF"/>
                <w:lang w:val="en-US"/>
              </w:rPr>
            </w:pPr>
            <w:r w:rsidRPr="000E041E">
              <w:rPr>
                <w:b/>
                <w:bCs/>
                <w:color w:val="FFFFFF"/>
                <w:lang w:val="en-US"/>
              </w:rPr>
              <w:t>Description</w:t>
            </w: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DocInit</w:t>
            </w:r>
          </w:p>
        </w:tc>
        <w:tc>
          <w:tcPr>
            <w:tcW w:w="565" w:type="pct"/>
            <w:gridSpan w:val="2"/>
          </w:tcPr>
          <w:p w:rsidR="00F737EF" w:rsidRPr="000E041E" w:rsidRDefault="00F737EF" w:rsidP="000E041E">
            <w:pPr>
              <w:pStyle w:val="BodyText"/>
              <w:ind w:left="0"/>
              <w:rPr>
                <w:lang w:val="en-US"/>
              </w:rPr>
            </w:pPr>
            <w:r w:rsidRPr="000E041E">
              <w:rPr>
                <w:lang w:val="en-US"/>
              </w:rPr>
              <w:t>Default</w:t>
            </w:r>
          </w:p>
        </w:tc>
        <w:tc>
          <w:tcPr>
            <w:tcW w:w="2339" w:type="pct"/>
            <w:gridSpan w:val="2"/>
          </w:tcPr>
          <w:p w:rsidR="00F737EF" w:rsidRPr="000E041E" w:rsidRDefault="00F737EF" w:rsidP="000E041E">
            <w:pPr>
              <w:pStyle w:val="BodyText"/>
              <w:ind w:left="0"/>
              <w:rPr>
                <w:lang w:val="en-US"/>
              </w:rPr>
            </w:pPr>
            <w:r w:rsidRPr="000E041E">
              <w:rPr>
                <w:lang w:val="en-US"/>
              </w:rPr>
              <w:t>Initialize document elements. Set size element to the size of the external document.</w:t>
            </w: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 xml:space="preserve">DocumentRetriever </w:t>
            </w:r>
          </w:p>
        </w:tc>
        <w:tc>
          <w:tcPr>
            <w:tcW w:w="565" w:type="pct"/>
            <w:gridSpan w:val="2"/>
          </w:tcPr>
          <w:p w:rsidR="00F737EF" w:rsidRPr="000E041E" w:rsidRDefault="00F737EF" w:rsidP="000E041E">
            <w:pPr>
              <w:pStyle w:val="BodyText"/>
              <w:ind w:left="0"/>
              <w:rPr>
                <w:lang w:val="en-US"/>
              </w:rPr>
            </w:pPr>
            <w:r w:rsidRPr="000E041E">
              <w:rPr>
                <w:lang w:val="en-US"/>
              </w:rPr>
              <w:t>Default</w:t>
            </w:r>
          </w:p>
        </w:tc>
        <w:tc>
          <w:tcPr>
            <w:tcW w:w="2339" w:type="pct"/>
            <w:gridSpan w:val="2"/>
          </w:tcPr>
          <w:p w:rsidR="00F737EF" w:rsidRPr="000E041E" w:rsidRDefault="00F737EF" w:rsidP="000E041E">
            <w:pPr>
              <w:pStyle w:val="BodyText"/>
              <w:ind w:left="0"/>
              <w:rPr>
                <w:lang w:val="en-US"/>
              </w:rPr>
            </w:pPr>
            <w:r w:rsidRPr="000E041E">
              <w:rPr>
                <w:lang w:val="en-US"/>
              </w:rPr>
              <w:t xml:space="preserve">Retrieve external document. If the data element is set, the external document is retrieved from this element. Alternatively the external document is retrieved from the URL supplied in the </w:t>
            </w:r>
            <w:r w:rsidRPr="000E041E">
              <w:rPr>
                <w:i/>
                <w:lang w:val="en-US"/>
              </w:rPr>
              <w:t>getpath</w:t>
            </w:r>
            <w:r w:rsidRPr="000E041E">
              <w:rPr>
                <w:lang w:val="en-US"/>
              </w:rPr>
              <w:t xml:space="preserve"> element.</w:t>
            </w: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URLProcessor</w:t>
            </w:r>
          </w:p>
        </w:tc>
        <w:tc>
          <w:tcPr>
            <w:tcW w:w="565" w:type="pct"/>
            <w:gridSpan w:val="2"/>
          </w:tcPr>
          <w:p w:rsidR="00F737EF" w:rsidRPr="000E041E" w:rsidRDefault="00F737EF" w:rsidP="000E041E">
            <w:pPr>
              <w:pStyle w:val="BodyText"/>
              <w:ind w:left="0"/>
              <w:rPr>
                <w:lang w:val="en-US"/>
              </w:rPr>
            </w:pPr>
            <w:r w:rsidRPr="000E041E">
              <w:rPr>
                <w:lang w:val="en-US"/>
              </w:rPr>
              <w:t>Default</w:t>
            </w:r>
          </w:p>
        </w:tc>
        <w:tc>
          <w:tcPr>
            <w:tcW w:w="2339" w:type="pct"/>
            <w:gridSpan w:val="2"/>
          </w:tcPr>
          <w:p w:rsidR="00F737EF" w:rsidRPr="000E041E" w:rsidRDefault="00F737EF" w:rsidP="000E041E">
            <w:pPr>
              <w:pStyle w:val="BodyText"/>
              <w:ind w:left="0"/>
              <w:rPr>
                <w:lang w:val="en-US"/>
              </w:rPr>
            </w:pPr>
            <w:r w:rsidRPr="000E041E">
              <w:rPr>
                <w:lang w:val="en-US"/>
              </w:rPr>
              <w:t>The URL of the document (</w:t>
            </w:r>
            <w:r w:rsidRPr="000E041E">
              <w:rPr>
                <w:i/>
                <w:lang w:val="en-US"/>
              </w:rPr>
              <w:t>url</w:t>
            </w:r>
            <w:r w:rsidRPr="000E041E">
              <w:rPr>
                <w:lang w:val="en-US"/>
              </w:rPr>
              <w:t xml:space="preserve"> attribute) and urls of redirects to and duplicates of the document are concatenated into the </w:t>
            </w:r>
            <w:r w:rsidRPr="000E041E">
              <w:rPr>
                <w:i/>
                <w:lang w:val="en-US"/>
              </w:rPr>
              <w:t>urls</w:t>
            </w:r>
            <w:r w:rsidRPr="000E041E">
              <w:rPr>
                <w:lang w:val="en-US"/>
              </w:rPr>
              <w:t xml:space="preserve"> attribute.</w:t>
            </w: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FormatConverter</w:t>
            </w:r>
          </w:p>
        </w:tc>
        <w:tc>
          <w:tcPr>
            <w:tcW w:w="565" w:type="pct"/>
            <w:gridSpan w:val="2"/>
          </w:tcPr>
          <w:p w:rsidR="00F737EF" w:rsidRPr="000E041E" w:rsidRDefault="00F737EF" w:rsidP="000E041E">
            <w:pPr>
              <w:pStyle w:val="BodyText"/>
              <w:ind w:left="0"/>
              <w:rPr>
                <w:lang w:val="en-US"/>
              </w:rPr>
            </w:pPr>
            <w:r w:rsidRPr="000E041E">
              <w:rPr>
                <w:lang w:val="en-US"/>
              </w:rPr>
              <w:t>Default</w:t>
            </w:r>
          </w:p>
        </w:tc>
        <w:tc>
          <w:tcPr>
            <w:tcW w:w="2339" w:type="pct"/>
            <w:gridSpan w:val="2"/>
          </w:tcPr>
          <w:p w:rsidR="00F737EF" w:rsidRPr="000E041E" w:rsidRDefault="00F737EF" w:rsidP="000E041E">
            <w:pPr>
              <w:pStyle w:val="BodyText"/>
              <w:ind w:left="0"/>
              <w:rPr>
                <w:lang w:val="en-US"/>
              </w:rPr>
            </w:pPr>
            <w:r w:rsidRPr="000E041E">
              <w:rPr>
                <w:lang w:val="en-US"/>
              </w:rPr>
              <w:t>Detects the format of the data element (MIME type if found).</w:t>
            </w: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SimpleConverter</w:t>
            </w:r>
          </w:p>
        </w:tc>
        <w:tc>
          <w:tcPr>
            <w:tcW w:w="565" w:type="pct"/>
            <w:gridSpan w:val="2"/>
          </w:tcPr>
          <w:p w:rsidR="00F737EF" w:rsidRPr="000E041E" w:rsidRDefault="00F737EF" w:rsidP="000E041E">
            <w:pPr>
              <w:pStyle w:val="BodyText"/>
              <w:ind w:left="0"/>
              <w:rPr>
                <w:lang w:val="en-US"/>
              </w:rPr>
            </w:pPr>
            <w:r w:rsidRPr="000E041E">
              <w:rPr>
                <w:lang w:val="en-US"/>
              </w:rPr>
              <w:t>Default</w:t>
            </w:r>
          </w:p>
        </w:tc>
        <w:tc>
          <w:tcPr>
            <w:tcW w:w="2339" w:type="pct"/>
            <w:gridSpan w:val="2"/>
          </w:tcPr>
          <w:p w:rsidR="00F737EF" w:rsidRPr="000E041E" w:rsidRDefault="00F737EF" w:rsidP="000E041E">
            <w:pPr>
              <w:pStyle w:val="BodyText"/>
              <w:ind w:left="0"/>
              <w:rPr>
                <w:lang w:val="en-US"/>
              </w:rPr>
            </w:pPr>
            <w:r w:rsidRPr="000E041E">
              <w:rPr>
                <w:lang w:val="en-US"/>
              </w:rPr>
              <w:t>If data contains HTML or plain text, this stage copies the content into the html element. Plain text content is mapped to a simple HTML representation.</w:t>
            </w: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LanguageAndEncodingDetector</w:t>
            </w:r>
          </w:p>
        </w:tc>
        <w:tc>
          <w:tcPr>
            <w:tcW w:w="565" w:type="pct"/>
            <w:gridSpan w:val="2"/>
          </w:tcPr>
          <w:p w:rsidR="00F737EF" w:rsidRPr="000E041E" w:rsidRDefault="00F737EF" w:rsidP="000E041E">
            <w:pPr>
              <w:pStyle w:val="BodyText"/>
              <w:ind w:left="0"/>
              <w:rPr>
                <w:lang w:val="en-US"/>
              </w:rPr>
            </w:pPr>
            <w:r w:rsidRPr="000E041E">
              <w:rPr>
                <w:lang w:val="en-US"/>
              </w:rPr>
              <w:t>Default</w:t>
            </w:r>
          </w:p>
        </w:tc>
        <w:tc>
          <w:tcPr>
            <w:tcW w:w="2339" w:type="pct"/>
            <w:gridSpan w:val="2"/>
          </w:tcPr>
          <w:p w:rsidR="00F737EF" w:rsidRPr="000E041E" w:rsidRDefault="00F737EF" w:rsidP="000E041E">
            <w:pPr>
              <w:pStyle w:val="BodyText"/>
              <w:ind w:left="0"/>
              <w:rPr>
                <w:lang w:val="en-US"/>
              </w:rPr>
            </w:pPr>
            <w:r w:rsidRPr="000E041E">
              <w:rPr>
                <w:lang w:val="en-US"/>
              </w:rPr>
              <w:t>Automatic language and encoding detection.</w:t>
            </w: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LanguageDetectorTextParts</w:t>
            </w:r>
          </w:p>
        </w:tc>
        <w:tc>
          <w:tcPr>
            <w:tcW w:w="565" w:type="pct"/>
            <w:gridSpan w:val="2"/>
          </w:tcPr>
          <w:p w:rsidR="00F737EF" w:rsidRPr="000E041E" w:rsidRDefault="00F737EF" w:rsidP="000E041E">
            <w:pPr>
              <w:pStyle w:val="BodyText"/>
              <w:ind w:left="0"/>
              <w:rPr>
                <w:lang w:val="en-US"/>
              </w:rPr>
            </w:pPr>
            <w:r w:rsidRPr="000E041E">
              <w:rPr>
                <w:lang w:val="en-US"/>
              </w:rPr>
              <w:t>Default</w:t>
            </w:r>
          </w:p>
        </w:tc>
        <w:tc>
          <w:tcPr>
            <w:tcW w:w="2339" w:type="pct"/>
            <w:gridSpan w:val="2"/>
          </w:tcPr>
          <w:p w:rsidR="00F737EF" w:rsidRPr="000E041E" w:rsidRDefault="00F737EF" w:rsidP="000E041E">
            <w:pPr>
              <w:pStyle w:val="BodyText"/>
              <w:ind w:left="0"/>
              <w:rPr>
                <w:lang w:val="en-US"/>
              </w:rPr>
            </w:pPr>
            <w:r w:rsidRPr="000E041E">
              <w:rPr>
                <w:lang w:val="en-US"/>
              </w:rPr>
              <w:t>Automatically detect and assign language to a section of text.</w:t>
            </w: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EncodingNormalizer</w:t>
            </w:r>
          </w:p>
        </w:tc>
        <w:tc>
          <w:tcPr>
            <w:tcW w:w="565" w:type="pct"/>
            <w:gridSpan w:val="2"/>
          </w:tcPr>
          <w:p w:rsidR="00F737EF" w:rsidRPr="000E041E" w:rsidRDefault="00F737EF" w:rsidP="000E041E">
            <w:pPr>
              <w:pStyle w:val="BodyText"/>
              <w:ind w:left="0"/>
              <w:rPr>
                <w:lang w:val="en-US"/>
              </w:rPr>
            </w:pPr>
            <w:r w:rsidRPr="000E041E">
              <w:rPr>
                <w:lang w:val="en-US"/>
              </w:rPr>
              <w:t>Default</w:t>
            </w:r>
          </w:p>
        </w:tc>
        <w:tc>
          <w:tcPr>
            <w:tcW w:w="2339" w:type="pct"/>
            <w:gridSpan w:val="2"/>
          </w:tcPr>
          <w:p w:rsidR="00F737EF" w:rsidRPr="000E041E" w:rsidRDefault="00F737EF" w:rsidP="000E041E">
            <w:pPr>
              <w:pStyle w:val="BodyText"/>
              <w:ind w:left="0"/>
              <w:rPr>
                <w:lang w:val="en-US"/>
              </w:rPr>
            </w:pPr>
            <w:r w:rsidRPr="000E041E">
              <w:rPr>
                <w:lang w:val="en-US"/>
              </w:rPr>
              <w:t>Encoding is normalized to UTF-8.</w:t>
            </w:r>
          </w:p>
        </w:tc>
      </w:tr>
      <w:tr w:rsidR="00F737EF" w:rsidRPr="00BA7BE4" w:rsidDel="00ED14A0" w:rsidTr="000E041E">
        <w:trPr>
          <w:gridAfter w:val="1"/>
          <w:wAfter w:w="959" w:type="dxa"/>
          <w:cantSplit/>
          <w:del w:id="830" w:author="fastwin" w:date="2009-01-23T11:24:00Z"/>
        </w:trPr>
        <w:tc>
          <w:tcPr>
            <w:tcW w:w="2096" w:type="pct"/>
            <w:gridSpan w:val="2"/>
          </w:tcPr>
          <w:p w:rsidR="00F737EF" w:rsidRPr="000E041E" w:rsidDel="00ED14A0" w:rsidRDefault="00F737EF" w:rsidP="000E041E">
            <w:pPr>
              <w:pStyle w:val="BodyText"/>
              <w:ind w:left="0"/>
              <w:rPr>
                <w:del w:id="831" w:author="fastwin" w:date="2009-01-23T11:24:00Z"/>
                <w:b/>
                <w:lang w:val="en-US"/>
              </w:rPr>
            </w:pPr>
            <w:del w:id="832" w:author="fastwin" w:date="2009-01-23T11:24:00Z">
              <w:r w:rsidRPr="000E041E" w:rsidDel="00ED14A0">
                <w:rPr>
                  <w:b/>
                  <w:lang w:val="en-US"/>
                </w:rPr>
                <w:delText>RCD</w:delText>
              </w:r>
            </w:del>
          </w:p>
        </w:tc>
        <w:tc>
          <w:tcPr>
            <w:tcW w:w="565" w:type="pct"/>
            <w:gridSpan w:val="2"/>
          </w:tcPr>
          <w:p w:rsidR="00F737EF" w:rsidRPr="000E041E" w:rsidDel="00ED14A0" w:rsidRDefault="00F737EF" w:rsidP="000E041E">
            <w:pPr>
              <w:pStyle w:val="BodyText"/>
              <w:ind w:left="0"/>
              <w:rPr>
                <w:del w:id="833" w:author="fastwin" w:date="2009-01-23T11:24:00Z"/>
                <w:lang w:val="en-US"/>
              </w:rPr>
            </w:pPr>
            <w:del w:id="834" w:author="fastwin" w:date="2009-01-23T11:24:00Z">
              <w:r w:rsidRPr="000E041E" w:rsidDel="00ED14A0">
                <w:rPr>
                  <w:lang w:val="en-US"/>
                </w:rPr>
                <w:delText>TBC</w:delText>
              </w:r>
            </w:del>
          </w:p>
        </w:tc>
        <w:tc>
          <w:tcPr>
            <w:tcW w:w="2339" w:type="pct"/>
            <w:gridSpan w:val="2"/>
          </w:tcPr>
          <w:p w:rsidR="00F737EF" w:rsidRPr="000E041E" w:rsidDel="00ED14A0" w:rsidRDefault="00F737EF" w:rsidP="000E041E">
            <w:pPr>
              <w:pStyle w:val="BodyText"/>
              <w:ind w:left="0"/>
              <w:rPr>
                <w:del w:id="835" w:author="fastwin" w:date="2009-01-23T11:24:00Z"/>
                <w:lang w:val="en-US"/>
              </w:rPr>
            </w:pPr>
            <w:del w:id="836" w:author="fastwin" w:date="2009-01-23T11:24:00Z">
              <w:r w:rsidRPr="000E041E" w:rsidDel="00ED14A0">
                <w:rPr>
                  <w:lang w:val="en-US"/>
                </w:rPr>
                <w:delText>Detect relevant content in blogs and news Web pages for textual processing.</w:delText>
              </w:r>
            </w:del>
          </w:p>
          <w:p w:rsidR="00F737EF" w:rsidRPr="000E041E" w:rsidDel="00ED14A0" w:rsidRDefault="00F737EF" w:rsidP="000E041E">
            <w:pPr>
              <w:pStyle w:val="BodyText"/>
              <w:ind w:left="0"/>
              <w:rPr>
                <w:del w:id="837" w:author="fastwin" w:date="2009-01-23T11:24:00Z"/>
                <w:lang w:val="en-US"/>
              </w:rPr>
            </w:pPr>
            <w:del w:id="838" w:author="fastwin" w:date="2009-01-23T11:24:00Z">
              <w:r w:rsidRPr="000E041E" w:rsidDel="00ED14A0">
                <w:rPr>
                  <w:lang w:val="en-US"/>
                </w:rPr>
                <w:delText>Input: html</w:delText>
              </w:r>
            </w:del>
          </w:p>
          <w:p w:rsidR="00F737EF" w:rsidRPr="000E041E" w:rsidDel="00ED14A0" w:rsidRDefault="00F737EF" w:rsidP="000E041E">
            <w:pPr>
              <w:pStyle w:val="BodyText"/>
              <w:ind w:left="0"/>
              <w:rPr>
                <w:del w:id="839" w:author="fastwin" w:date="2009-01-23T11:24:00Z"/>
                <w:lang w:val="en-US"/>
              </w:rPr>
            </w:pPr>
            <w:del w:id="840" w:author="fastwin" w:date="2009-01-23T11:24:00Z">
              <w:r w:rsidRPr="000E041E" w:rsidDel="00ED14A0">
                <w:rPr>
                  <w:lang w:val="en-US"/>
                </w:rPr>
                <w:delText>Output: html</w:delText>
              </w:r>
            </w:del>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FastHTMLParser</w:t>
            </w:r>
          </w:p>
        </w:tc>
        <w:tc>
          <w:tcPr>
            <w:tcW w:w="565" w:type="pct"/>
            <w:gridSpan w:val="2"/>
          </w:tcPr>
          <w:p w:rsidR="00F737EF" w:rsidRPr="000E041E" w:rsidRDefault="00F737EF" w:rsidP="000E041E">
            <w:pPr>
              <w:pStyle w:val="BodyText"/>
              <w:ind w:left="0"/>
              <w:rPr>
                <w:lang w:val="en-US"/>
              </w:rPr>
            </w:pPr>
            <w:r w:rsidRPr="000E041E">
              <w:rPr>
                <w:lang w:val="en-US"/>
              </w:rPr>
              <w:t>Default</w:t>
            </w:r>
          </w:p>
        </w:tc>
        <w:tc>
          <w:tcPr>
            <w:tcW w:w="2339" w:type="pct"/>
            <w:gridSpan w:val="2"/>
          </w:tcPr>
          <w:p w:rsidR="00F737EF" w:rsidRPr="000E041E" w:rsidRDefault="00F737EF" w:rsidP="000E041E">
            <w:pPr>
              <w:pStyle w:val="BodyText"/>
              <w:ind w:left="0"/>
              <w:rPr>
                <w:lang w:val="en-US"/>
              </w:rPr>
            </w:pPr>
            <w:r w:rsidRPr="000E041E">
              <w:rPr>
                <w:lang w:val="en-US"/>
              </w:rPr>
              <w:t>The HTML parser extracts visible content and initialize the body, title and metadata elements. It also extracts metadata from HTML header and place those in corresponding meta_* elements.</w:t>
            </w: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TeaserGenerator</w:t>
            </w:r>
          </w:p>
        </w:tc>
        <w:tc>
          <w:tcPr>
            <w:tcW w:w="565" w:type="pct"/>
            <w:gridSpan w:val="2"/>
          </w:tcPr>
          <w:p w:rsidR="00F737EF" w:rsidRPr="000E041E" w:rsidRDefault="00F737EF" w:rsidP="000E041E">
            <w:pPr>
              <w:pStyle w:val="BodyText"/>
              <w:ind w:left="0"/>
              <w:rPr>
                <w:lang w:val="en-US"/>
              </w:rPr>
            </w:pPr>
            <w:r w:rsidRPr="000E041E">
              <w:rPr>
                <w:lang w:val="en-US"/>
              </w:rPr>
              <w:t>Default</w:t>
            </w:r>
          </w:p>
        </w:tc>
        <w:tc>
          <w:tcPr>
            <w:tcW w:w="2339" w:type="pct"/>
            <w:gridSpan w:val="2"/>
          </w:tcPr>
          <w:p w:rsidR="00F737EF" w:rsidRPr="000E041E" w:rsidRDefault="00F737EF" w:rsidP="000E041E">
            <w:pPr>
              <w:pStyle w:val="BodyText"/>
              <w:ind w:left="0"/>
              <w:rPr>
                <w:lang w:val="en-US"/>
              </w:rPr>
            </w:pPr>
            <w:r w:rsidRPr="000E041E">
              <w:rPr>
                <w:lang w:val="en-US"/>
              </w:rPr>
              <w:t>The Teaser generator summarizing the document and creates a static teaser (document summary).</w:t>
            </w: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Tokenizer</w:t>
            </w:r>
          </w:p>
        </w:tc>
        <w:tc>
          <w:tcPr>
            <w:tcW w:w="565" w:type="pct"/>
            <w:gridSpan w:val="2"/>
          </w:tcPr>
          <w:p w:rsidR="00F737EF" w:rsidRPr="000E041E" w:rsidRDefault="00F737EF" w:rsidP="000E041E">
            <w:pPr>
              <w:pStyle w:val="BodyText"/>
              <w:ind w:left="0"/>
              <w:rPr>
                <w:lang w:val="en-US"/>
              </w:rPr>
            </w:pPr>
            <w:r w:rsidRPr="000E041E">
              <w:rPr>
                <w:lang w:val="en-US"/>
              </w:rPr>
              <w:t>Default</w:t>
            </w:r>
          </w:p>
        </w:tc>
        <w:tc>
          <w:tcPr>
            <w:tcW w:w="2339" w:type="pct"/>
            <w:gridSpan w:val="2"/>
          </w:tcPr>
          <w:p w:rsidR="00F737EF" w:rsidRPr="000E041E" w:rsidRDefault="00F737EF" w:rsidP="000E041E">
            <w:pPr>
              <w:pStyle w:val="BodyText"/>
              <w:ind w:left="0"/>
              <w:rPr>
                <w:lang w:val="en-US"/>
              </w:rPr>
            </w:pPr>
            <w:r w:rsidRPr="000E041E">
              <w:rPr>
                <w:lang w:val="en-US"/>
              </w:rPr>
              <w:t>Performs language-specific tokenization (normalization) including removal of special characters and accents. The Tokenization is configurable.</w:t>
            </w:r>
          </w:p>
          <w:p w:rsidR="00F737EF" w:rsidRPr="000E041E" w:rsidRDefault="00F737EF" w:rsidP="000E041E">
            <w:pPr>
              <w:pStyle w:val="BodyText"/>
              <w:ind w:left="0"/>
              <w:rPr>
                <w:lang w:val="en-US"/>
              </w:rPr>
            </w:pPr>
            <w:r w:rsidRPr="000E041E">
              <w:rPr>
                <w:lang w:val="en-US"/>
              </w:rPr>
              <w:t>Typical input: title body</w:t>
            </w:r>
          </w:p>
          <w:p w:rsidR="00F737EF" w:rsidRPr="000E041E" w:rsidRDefault="00F737EF" w:rsidP="000E041E">
            <w:pPr>
              <w:pStyle w:val="BodyText"/>
              <w:ind w:left="0"/>
              <w:rPr>
                <w:lang w:val="en-US"/>
              </w:rPr>
            </w:pPr>
            <w:r w:rsidRPr="000E041E">
              <w:rPr>
                <w:lang w:val="en-US"/>
              </w:rPr>
              <w:t>Typical output: elemtitle elembody</w:t>
            </w: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PersonExtractorWhiteListSpecific</w:t>
            </w:r>
          </w:p>
          <w:p w:rsidR="00F737EF" w:rsidRPr="000E041E" w:rsidRDefault="00F737EF" w:rsidP="000E041E">
            <w:pPr>
              <w:pStyle w:val="BodyText"/>
              <w:ind w:left="0"/>
              <w:rPr>
                <w:b/>
                <w:lang w:val="en-US"/>
              </w:rPr>
            </w:pPr>
            <w:r w:rsidRPr="000E041E">
              <w:rPr>
                <w:b/>
                <w:lang w:val="en-US"/>
              </w:rPr>
              <w:t>PersonExtractorWhiteListAny</w:t>
            </w:r>
          </w:p>
          <w:p w:rsidR="00F737EF" w:rsidRPr="000E041E" w:rsidRDefault="00F737EF" w:rsidP="000E041E">
            <w:pPr>
              <w:pStyle w:val="BodyText"/>
              <w:ind w:left="0"/>
              <w:rPr>
                <w:b/>
                <w:lang w:val="en-US"/>
              </w:rPr>
            </w:pPr>
            <w:r w:rsidRPr="000E041E">
              <w:rPr>
                <w:b/>
                <w:lang w:val="en-US"/>
              </w:rPr>
              <w:t>PersonExtractor1</w:t>
            </w:r>
          </w:p>
          <w:p w:rsidR="00F737EF" w:rsidRPr="000E041E" w:rsidRDefault="00F737EF" w:rsidP="000E041E">
            <w:pPr>
              <w:pStyle w:val="BodyText"/>
              <w:ind w:left="0"/>
              <w:rPr>
                <w:b/>
                <w:lang w:val="en-US"/>
              </w:rPr>
            </w:pPr>
            <w:r w:rsidRPr="000E041E">
              <w:rPr>
                <w:b/>
                <w:lang w:val="en-US"/>
              </w:rPr>
              <w:t>PersonExtractor2</w:t>
            </w:r>
          </w:p>
        </w:tc>
        <w:tc>
          <w:tcPr>
            <w:tcW w:w="565" w:type="pct"/>
            <w:gridSpan w:val="2"/>
          </w:tcPr>
          <w:p w:rsidR="00F737EF" w:rsidRPr="000E041E" w:rsidRDefault="00F737EF" w:rsidP="000E041E">
            <w:pPr>
              <w:pStyle w:val="BodyText"/>
              <w:ind w:left="0"/>
              <w:rPr>
                <w:lang w:val="en-US"/>
              </w:rPr>
            </w:pPr>
            <w:r w:rsidRPr="000E041E">
              <w:rPr>
                <w:lang w:val="en-US"/>
              </w:rPr>
              <w:t>Modified</w:t>
            </w:r>
          </w:p>
        </w:tc>
        <w:tc>
          <w:tcPr>
            <w:tcW w:w="2339" w:type="pct"/>
            <w:gridSpan w:val="2"/>
          </w:tcPr>
          <w:p w:rsidR="00F737EF" w:rsidRPr="000E041E" w:rsidRDefault="00F737EF" w:rsidP="000E041E">
            <w:pPr>
              <w:pStyle w:val="BodyText"/>
              <w:ind w:left="0"/>
              <w:rPr>
                <w:lang w:val="en-US"/>
              </w:rPr>
            </w:pPr>
            <w:r w:rsidRPr="000E041E">
              <w:rPr>
                <w:lang w:val="en-US"/>
              </w:rPr>
              <w:t>Person name entity extraction.</w:t>
            </w:r>
          </w:p>
          <w:p w:rsidR="00F737EF" w:rsidRPr="000E041E" w:rsidRDefault="00F737EF" w:rsidP="000E041E">
            <w:pPr>
              <w:pStyle w:val="BodyText"/>
              <w:ind w:left="0"/>
              <w:rPr>
                <w:lang w:val="en-US"/>
              </w:rPr>
            </w:pPr>
            <w:r w:rsidRPr="000E041E">
              <w:rPr>
                <w:lang w:val="en-US"/>
              </w:rPr>
              <w:t>Input: title, body</w:t>
            </w:r>
          </w:p>
          <w:p w:rsidR="00F737EF" w:rsidRPr="000E041E" w:rsidRDefault="00F737EF" w:rsidP="000E041E">
            <w:pPr>
              <w:pStyle w:val="BodyText"/>
              <w:ind w:left="0"/>
              <w:rPr>
                <w:lang w:val="en-US"/>
              </w:rPr>
            </w:pPr>
            <w:r w:rsidRPr="000E041E">
              <w:rPr>
                <w:lang w:val="en-US"/>
              </w:rPr>
              <w:t>Output: personnames</w:t>
            </w:r>
          </w:p>
        </w:tc>
      </w:tr>
      <w:tr w:rsidR="00F737EF" w:rsidRPr="00BA7BE4" w:rsidTr="000E041E">
        <w:trPr>
          <w:gridBefore w:val="1"/>
          <w:cantSplit/>
          <w:ins w:id="841" w:author="fastwin" w:date="2009-01-23T11:26:00Z"/>
        </w:trPr>
        <w:tc>
          <w:tcPr>
            <w:tcW w:w="2096" w:type="pct"/>
            <w:gridSpan w:val="2"/>
          </w:tcPr>
          <w:p w:rsidR="00F737EF" w:rsidRPr="000E041E" w:rsidRDefault="00F737EF" w:rsidP="000E041E">
            <w:pPr>
              <w:pStyle w:val="BodyText"/>
              <w:ind w:left="0"/>
              <w:rPr>
                <w:ins w:id="842" w:author="fastwin" w:date="2009-01-23T11:26:00Z"/>
                <w:b/>
                <w:lang w:val="en-US"/>
              </w:rPr>
            </w:pPr>
            <w:ins w:id="843" w:author="fastwin" w:date="2009-01-23T11:26:00Z">
              <w:r>
                <w:rPr>
                  <w:b/>
                  <w:lang w:val="en-US"/>
                </w:rPr>
                <w:t>SPHPersonExtractor</w:t>
              </w:r>
            </w:ins>
          </w:p>
        </w:tc>
        <w:tc>
          <w:tcPr>
            <w:tcW w:w="565" w:type="pct"/>
            <w:gridSpan w:val="2"/>
          </w:tcPr>
          <w:p w:rsidR="00F737EF" w:rsidRPr="000E041E" w:rsidRDefault="00F737EF" w:rsidP="000E041E">
            <w:pPr>
              <w:pStyle w:val="BodyText"/>
              <w:ind w:left="0"/>
              <w:rPr>
                <w:ins w:id="844" w:author="fastwin" w:date="2009-01-23T11:26:00Z"/>
                <w:lang w:val="en-US"/>
              </w:rPr>
            </w:pPr>
            <w:ins w:id="845" w:author="fastwin" w:date="2009-01-23T11:26:00Z">
              <w:r>
                <w:rPr>
                  <w:lang w:val="en-US"/>
                </w:rPr>
                <w:t>Modified</w:t>
              </w:r>
            </w:ins>
          </w:p>
        </w:tc>
        <w:tc>
          <w:tcPr>
            <w:tcW w:w="2339" w:type="pct"/>
            <w:gridSpan w:val="2"/>
          </w:tcPr>
          <w:p w:rsidR="00F737EF" w:rsidRDefault="00F737EF" w:rsidP="000E041E">
            <w:pPr>
              <w:pStyle w:val="BodyText"/>
              <w:ind w:left="0"/>
              <w:rPr>
                <w:ins w:id="846" w:author="fastwin" w:date="2009-01-23T11:26:00Z"/>
                <w:lang w:val="en-US"/>
              </w:rPr>
            </w:pPr>
            <w:ins w:id="847" w:author="fastwin" w:date="2009-01-23T11:26:00Z">
              <w:r>
                <w:rPr>
                  <w:lang w:val="en-US"/>
                </w:rPr>
                <w:t>Person name entity extraction based on SPH dictionary</w:t>
              </w:r>
            </w:ins>
          </w:p>
          <w:p w:rsidR="00F737EF" w:rsidRDefault="00F737EF" w:rsidP="000E041E">
            <w:pPr>
              <w:pStyle w:val="BodyText"/>
              <w:numPr>
                <w:ins w:id="848" w:author="fastwin" w:date="2009-01-23T11:26:00Z"/>
              </w:numPr>
              <w:ind w:left="0"/>
              <w:rPr>
                <w:ins w:id="849" w:author="fastwin" w:date="2009-01-23T11:26:00Z"/>
                <w:lang w:val="en-US"/>
              </w:rPr>
            </w:pPr>
            <w:ins w:id="850" w:author="fastwin" w:date="2009-01-23T11:26:00Z">
              <w:r>
                <w:rPr>
                  <w:lang w:val="en-US"/>
                </w:rPr>
                <w:t>Input: title, body</w:t>
              </w:r>
            </w:ins>
          </w:p>
          <w:p w:rsidR="00F737EF" w:rsidRPr="000E041E" w:rsidRDefault="00F737EF" w:rsidP="000E041E">
            <w:pPr>
              <w:pStyle w:val="BodyText"/>
              <w:numPr>
                <w:ins w:id="851" w:author="fastwin" w:date="2009-01-23T11:26:00Z"/>
              </w:numPr>
              <w:ind w:left="0"/>
              <w:rPr>
                <w:ins w:id="852" w:author="fastwin" w:date="2009-01-23T11:26:00Z"/>
                <w:lang w:val="en-US"/>
              </w:rPr>
            </w:pPr>
            <w:ins w:id="853" w:author="fastwin" w:date="2009-01-23T11:26:00Z">
              <w:r>
                <w:rPr>
                  <w:lang w:val="en-US"/>
                </w:rPr>
                <w:t>Output: personnames</w:t>
              </w:r>
            </w:ins>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CompanyExtractorWhiteListSpecific</w:t>
            </w:r>
          </w:p>
          <w:p w:rsidR="00F737EF" w:rsidRPr="000E041E" w:rsidRDefault="00F737EF" w:rsidP="000E041E">
            <w:pPr>
              <w:pStyle w:val="BodyText"/>
              <w:ind w:left="0"/>
              <w:rPr>
                <w:b/>
                <w:lang w:val="en-US"/>
              </w:rPr>
            </w:pPr>
            <w:r w:rsidRPr="000E041E">
              <w:rPr>
                <w:b/>
                <w:lang w:val="en-US"/>
              </w:rPr>
              <w:t>CompanyExtractorWhiteListAny</w:t>
            </w:r>
          </w:p>
          <w:p w:rsidR="00F737EF" w:rsidRPr="000E041E" w:rsidRDefault="00F737EF" w:rsidP="000E041E">
            <w:pPr>
              <w:pStyle w:val="BodyText"/>
              <w:ind w:left="0"/>
              <w:rPr>
                <w:b/>
                <w:lang w:val="en-US"/>
              </w:rPr>
            </w:pPr>
            <w:r w:rsidRPr="000E041E">
              <w:rPr>
                <w:b/>
                <w:lang w:val="en-US"/>
              </w:rPr>
              <w:t>CompanyExtractor1</w:t>
            </w:r>
          </w:p>
          <w:p w:rsidR="00F737EF" w:rsidRPr="000E041E" w:rsidRDefault="00F737EF" w:rsidP="000E041E">
            <w:pPr>
              <w:pStyle w:val="BodyText"/>
              <w:ind w:left="0"/>
              <w:rPr>
                <w:b/>
                <w:lang w:val="en-US"/>
              </w:rPr>
            </w:pPr>
            <w:r w:rsidRPr="000E041E">
              <w:rPr>
                <w:b/>
                <w:lang w:val="en-US"/>
              </w:rPr>
              <w:t>CompanyExtractor2</w:t>
            </w:r>
          </w:p>
        </w:tc>
        <w:tc>
          <w:tcPr>
            <w:tcW w:w="565" w:type="pct"/>
            <w:gridSpan w:val="2"/>
          </w:tcPr>
          <w:p w:rsidR="00F737EF" w:rsidRPr="000E041E" w:rsidRDefault="00F737EF" w:rsidP="000E041E">
            <w:pPr>
              <w:pStyle w:val="BodyText"/>
              <w:ind w:left="0"/>
              <w:rPr>
                <w:lang w:val="en-US"/>
              </w:rPr>
            </w:pPr>
            <w:r w:rsidRPr="000E041E">
              <w:rPr>
                <w:lang w:val="en-US"/>
              </w:rPr>
              <w:t>Modified</w:t>
            </w:r>
          </w:p>
        </w:tc>
        <w:tc>
          <w:tcPr>
            <w:tcW w:w="2339" w:type="pct"/>
            <w:gridSpan w:val="2"/>
          </w:tcPr>
          <w:p w:rsidR="00F737EF" w:rsidRPr="000E041E" w:rsidRDefault="00F737EF" w:rsidP="000E041E">
            <w:pPr>
              <w:pStyle w:val="BodyText"/>
              <w:ind w:left="0"/>
              <w:rPr>
                <w:lang w:val="en-US"/>
              </w:rPr>
            </w:pPr>
            <w:r w:rsidRPr="000E041E">
              <w:rPr>
                <w:lang w:val="en-US"/>
              </w:rPr>
              <w:t>Company name entity extraction.</w:t>
            </w:r>
          </w:p>
          <w:p w:rsidR="00F737EF" w:rsidRPr="000E041E" w:rsidRDefault="00F737EF" w:rsidP="000E041E">
            <w:pPr>
              <w:pStyle w:val="BodyText"/>
              <w:ind w:left="0"/>
              <w:rPr>
                <w:lang w:val="en-US"/>
              </w:rPr>
            </w:pPr>
            <w:r w:rsidRPr="000E041E">
              <w:rPr>
                <w:lang w:val="en-US"/>
              </w:rPr>
              <w:t>Input: title, body</w:t>
            </w:r>
          </w:p>
          <w:p w:rsidR="00F737EF" w:rsidRPr="000E041E" w:rsidRDefault="00F737EF" w:rsidP="000E041E">
            <w:pPr>
              <w:pStyle w:val="BodyText"/>
              <w:ind w:left="0"/>
              <w:rPr>
                <w:lang w:val="en-US"/>
              </w:rPr>
            </w:pPr>
            <w:r w:rsidRPr="000E041E">
              <w:rPr>
                <w:lang w:val="en-US"/>
              </w:rPr>
              <w:t>Output: companies</w:t>
            </w: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LocationExtractorWhiteListSpecific</w:t>
            </w:r>
          </w:p>
          <w:p w:rsidR="00F737EF" w:rsidRPr="000E041E" w:rsidRDefault="00F737EF" w:rsidP="000E041E">
            <w:pPr>
              <w:pStyle w:val="BodyText"/>
              <w:ind w:left="0"/>
              <w:rPr>
                <w:b/>
                <w:lang w:val="en-US"/>
              </w:rPr>
            </w:pPr>
            <w:r w:rsidRPr="000E041E">
              <w:rPr>
                <w:b/>
                <w:lang w:val="en-US"/>
              </w:rPr>
              <w:t>LocationExtractorWhiteListAny</w:t>
            </w:r>
          </w:p>
          <w:p w:rsidR="00F737EF" w:rsidRPr="000E041E" w:rsidRDefault="00F737EF" w:rsidP="000E041E">
            <w:pPr>
              <w:pStyle w:val="BodyText"/>
              <w:ind w:left="0"/>
              <w:rPr>
                <w:b/>
                <w:lang w:val="en-US"/>
              </w:rPr>
            </w:pPr>
            <w:r w:rsidRPr="000E041E">
              <w:rPr>
                <w:b/>
                <w:lang w:val="en-US"/>
              </w:rPr>
              <w:t>LocationExtractor1</w:t>
            </w:r>
          </w:p>
        </w:tc>
        <w:tc>
          <w:tcPr>
            <w:tcW w:w="565" w:type="pct"/>
            <w:gridSpan w:val="2"/>
          </w:tcPr>
          <w:p w:rsidR="00F737EF" w:rsidRPr="000E041E" w:rsidRDefault="00F737EF" w:rsidP="000E041E">
            <w:pPr>
              <w:pStyle w:val="BodyText"/>
              <w:ind w:left="0"/>
              <w:rPr>
                <w:lang w:val="en-US"/>
              </w:rPr>
            </w:pPr>
            <w:r w:rsidRPr="000E041E">
              <w:rPr>
                <w:lang w:val="en-US"/>
              </w:rPr>
              <w:t>Modified</w:t>
            </w:r>
          </w:p>
        </w:tc>
        <w:tc>
          <w:tcPr>
            <w:tcW w:w="2339" w:type="pct"/>
            <w:gridSpan w:val="2"/>
          </w:tcPr>
          <w:p w:rsidR="00F737EF" w:rsidRPr="000E041E" w:rsidRDefault="00F737EF" w:rsidP="000E041E">
            <w:pPr>
              <w:pStyle w:val="BodyText"/>
              <w:ind w:left="0"/>
              <w:rPr>
                <w:lang w:val="en-US"/>
              </w:rPr>
            </w:pPr>
            <w:r w:rsidRPr="000E041E">
              <w:rPr>
                <w:lang w:val="en-US"/>
              </w:rPr>
              <w:t>Geographical location entity extraction.</w:t>
            </w:r>
          </w:p>
          <w:p w:rsidR="00F737EF" w:rsidRPr="000E041E" w:rsidRDefault="00F737EF" w:rsidP="000E041E">
            <w:pPr>
              <w:pStyle w:val="BodyText"/>
              <w:ind w:left="0"/>
              <w:rPr>
                <w:lang w:val="en-US"/>
              </w:rPr>
            </w:pPr>
            <w:r w:rsidRPr="000E041E">
              <w:rPr>
                <w:lang w:val="en-US"/>
              </w:rPr>
              <w:t>Input: title, body</w:t>
            </w:r>
          </w:p>
          <w:p w:rsidR="00F737EF" w:rsidRPr="000E041E" w:rsidRDefault="00F737EF" w:rsidP="000E041E">
            <w:pPr>
              <w:pStyle w:val="BodyText"/>
              <w:ind w:left="0"/>
              <w:rPr>
                <w:lang w:val="en-US"/>
              </w:rPr>
            </w:pPr>
            <w:r w:rsidRPr="000E041E">
              <w:rPr>
                <w:lang w:val="en-US"/>
              </w:rPr>
              <w:t>Output: locations</w:t>
            </w: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TimeExtractor</w:t>
            </w:r>
          </w:p>
        </w:tc>
        <w:tc>
          <w:tcPr>
            <w:tcW w:w="565" w:type="pct"/>
            <w:gridSpan w:val="2"/>
          </w:tcPr>
          <w:p w:rsidR="00F737EF" w:rsidRPr="000E041E" w:rsidRDefault="00F737EF" w:rsidP="000E041E">
            <w:pPr>
              <w:pStyle w:val="BodyText"/>
              <w:ind w:left="0"/>
              <w:rPr>
                <w:lang w:val="en-US"/>
              </w:rPr>
            </w:pPr>
            <w:r w:rsidRPr="000E041E">
              <w:rPr>
                <w:lang w:val="en-US"/>
              </w:rPr>
              <w:t>Default</w:t>
            </w:r>
          </w:p>
        </w:tc>
        <w:tc>
          <w:tcPr>
            <w:tcW w:w="2339" w:type="pct"/>
            <w:gridSpan w:val="2"/>
          </w:tcPr>
          <w:p w:rsidR="00F737EF" w:rsidRPr="000E041E" w:rsidRDefault="00F737EF" w:rsidP="000E041E">
            <w:pPr>
              <w:pStyle w:val="BodyText"/>
              <w:ind w:left="0"/>
              <w:rPr>
                <w:lang w:val="en-US"/>
              </w:rPr>
            </w:pPr>
            <w:r w:rsidRPr="000E041E">
              <w:rPr>
                <w:lang w:val="en-US"/>
              </w:rPr>
              <w:t>Date/time entity extraction.</w:t>
            </w:r>
          </w:p>
          <w:p w:rsidR="00F737EF" w:rsidRPr="000E041E" w:rsidRDefault="00F737EF" w:rsidP="000E041E">
            <w:pPr>
              <w:pStyle w:val="BodyText"/>
              <w:ind w:left="0"/>
              <w:rPr>
                <w:lang w:val="en-US"/>
              </w:rPr>
            </w:pPr>
            <w:r w:rsidRPr="000E041E">
              <w:rPr>
                <w:lang w:val="en-US"/>
              </w:rPr>
              <w:t>Input: title, body</w:t>
            </w:r>
          </w:p>
          <w:p w:rsidR="00F737EF" w:rsidRPr="000E041E" w:rsidRDefault="00F737EF" w:rsidP="000E041E">
            <w:pPr>
              <w:pStyle w:val="BodyText"/>
              <w:ind w:left="0"/>
              <w:rPr>
                <w:lang w:val="en-US"/>
              </w:rPr>
            </w:pPr>
            <w:r w:rsidRPr="000E041E">
              <w:rPr>
                <w:lang w:val="en-US"/>
              </w:rPr>
              <w:t>Output: time</w:t>
            </w: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MeasurementExtractor</w:t>
            </w:r>
          </w:p>
        </w:tc>
        <w:tc>
          <w:tcPr>
            <w:tcW w:w="565" w:type="pct"/>
            <w:gridSpan w:val="2"/>
          </w:tcPr>
          <w:p w:rsidR="00F737EF" w:rsidRPr="000E041E" w:rsidRDefault="00F737EF" w:rsidP="000E041E">
            <w:pPr>
              <w:pStyle w:val="BodyText"/>
              <w:ind w:left="0"/>
              <w:rPr>
                <w:lang w:val="en-US"/>
              </w:rPr>
            </w:pPr>
            <w:r w:rsidRPr="000E041E">
              <w:rPr>
                <w:lang w:val="en-US"/>
              </w:rPr>
              <w:t>Default</w:t>
            </w:r>
          </w:p>
        </w:tc>
        <w:tc>
          <w:tcPr>
            <w:tcW w:w="2339" w:type="pct"/>
            <w:gridSpan w:val="2"/>
          </w:tcPr>
          <w:p w:rsidR="00F737EF" w:rsidRPr="000E041E" w:rsidRDefault="00F737EF" w:rsidP="000E041E">
            <w:pPr>
              <w:pStyle w:val="BodyText"/>
              <w:ind w:left="0"/>
              <w:rPr>
                <w:lang w:val="en-US"/>
              </w:rPr>
            </w:pPr>
            <w:r w:rsidRPr="000E041E">
              <w:rPr>
                <w:lang w:val="en-US"/>
              </w:rPr>
              <w:t>Extracts entities that is numerically quantified, e.g., technical specifications or other types of measurements.</w:t>
            </w:r>
          </w:p>
          <w:p w:rsidR="00F737EF" w:rsidRPr="000E041E" w:rsidRDefault="00F737EF" w:rsidP="000E041E">
            <w:pPr>
              <w:pStyle w:val="BodyText"/>
              <w:ind w:left="0"/>
              <w:rPr>
                <w:lang w:val="en-US"/>
              </w:rPr>
            </w:pPr>
            <w:r w:rsidRPr="000E041E">
              <w:rPr>
                <w:lang w:val="en-US"/>
              </w:rPr>
              <w:t>Input: title, body</w:t>
            </w:r>
          </w:p>
          <w:p w:rsidR="00F737EF" w:rsidRPr="000E041E" w:rsidRDefault="00F737EF" w:rsidP="000E041E">
            <w:pPr>
              <w:pStyle w:val="BodyText"/>
              <w:ind w:left="0"/>
              <w:rPr>
                <w:lang w:val="en-US"/>
              </w:rPr>
            </w:pPr>
            <w:r w:rsidRPr="000E041E">
              <w:rPr>
                <w:lang w:val="en-US"/>
              </w:rPr>
              <w:t>Output: measurement</w:t>
            </w: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UppercaseExtractor</w:t>
            </w:r>
          </w:p>
        </w:tc>
        <w:tc>
          <w:tcPr>
            <w:tcW w:w="565" w:type="pct"/>
            <w:gridSpan w:val="2"/>
          </w:tcPr>
          <w:p w:rsidR="00F737EF" w:rsidRPr="000E041E" w:rsidRDefault="00F737EF" w:rsidP="000E041E">
            <w:pPr>
              <w:pStyle w:val="BodyText"/>
              <w:ind w:left="0"/>
              <w:rPr>
                <w:lang w:val="en-US"/>
              </w:rPr>
            </w:pPr>
            <w:r w:rsidRPr="000E041E">
              <w:rPr>
                <w:lang w:val="en-US"/>
              </w:rPr>
              <w:t>Default</w:t>
            </w:r>
          </w:p>
        </w:tc>
        <w:tc>
          <w:tcPr>
            <w:tcW w:w="2339" w:type="pct"/>
            <w:gridSpan w:val="2"/>
          </w:tcPr>
          <w:p w:rsidR="00F737EF" w:rsidRPr="000E041E" w:rsidRDefault="00F737EF" w:rsidP="000E041E">
            <w:pPr>
              <w:pStyle w:val="BodyText"/>
              <w:ind w:left="0"/>
              <w:rPr>
                <w:lang w:val="en-US"/>
              </w:rPr>
            </w:pPr>
            <w:r w:rsidRPr="000E041E">
              <w:rPr>
                <w:lang w:val="en-US"/>
              </w:rPr>
              <w:t>Extracts other entities, based on capitalization/punctuation heuristics.</w:t>
            </w:r>
          </w:p>
          <w:p w:rsidR="00F737EF" w:rsidRPr="000E041E" w:rsidRDefault="00F737EF" w:rsidP="000E041E">
            <w:pPr>
              <w:pStyle w:val="BodyText"/>
              <w:ind w:left="0"/>
              <w:rPr>
                <w:lang w:val="en-US"/>
              </w:rPr>
            </w:pPr>
            <w:r w:rsidRPr="000E041E">
              <w:rPr>
                <w:lang w:val="en-US"/>
              </w:rPr>
              <w:t>Input: title, body</w:t>
            </w:r>
          </w:p>
          <w:p w:rsidR="00F737EF" w:rsidRPr="000E041E" w:rsidRDefault="00F737EF" w:rsidP="000E041E">
            <w:pPr>
              <w:pStyle w:val="BodyText"/>
              <w:ind w:left="0"/>
              <w:rPr>
                <w:lang w:val="en-US"/>
              </w:rPr>
            </w:pPr>
            <w:r w:rsidRPr="000E041E">
              <w:rPr>
                <w:lang w:val="en-US"/>
              </w:rPr>
              <w:t xml:space="preserve">Output: uppercaseentities </w:t>
            </w: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SPH</w:t>
            </w:r>
            <w:ins w:id="854" w:author="fastwin" w:date="2009-01-23T11:28:00Z">
              <w:r>
                <w:rPr>
                  <w:b/>
                  <w:lang w:val="en-US"/>
                </w:rPr>
                <w:t>Keyword</w:t>
              </w:r>
            </w:ins>
            <w:del w:id="855" w:author="fastwin" w:date="2009-01-23T11:28:00Z">
              <w:r w:rsidRPr="000E041E" w:rsidDel="00ED14A0">
                <w:rPr>
                  <w:b/>
                  <w:lang w:val="en-US"/>
                </w:rPr>
                <w:delText>Newspaper</w:delText>
              </w:r>
            </w:del>
            <w:r w:rsidRPr="000E041E">
              <w:rPr>
                <w:b/>
                <w:lang w:val="en-US"/>
              </w:rPr>
              <w:t>Extractor</w:t>
            </w:r>
          </w:p>
        </w:tc>
        <w:tc>
          <w:tcPr>
            <w:tcW w:w="565" w:type="pct"/>
            <w:gridSpan w:val="2"/>
          </w:tcPr>
          <w:p w:rsidR="00F737EF" w:rsidRPr="000E041E" w:rsidRDefault="00F737EF" w:rsidP="000E041E">
            <w:pPr>
              <w:pStyle w:val="BodyText"/>
              <w:ind w:left="0"/>
              <w:rPr>
                <w:lang w:val="en-US"/>
              </w:rPr>
            </w:pPr>
            <w:r w:rsidRPr="000E041E">
              <w:rPr>
                <w:lang w:val="en-US"/>
              </w:rPr>
              <w:t>New</w:t>
            </w:r>
          </w:p>
        </w:tc>
        <w:tc>
          <w:tcPr>
            <w:tcW w:w="2339" w:type="pct"/>
            <w:gridSpan w:val="2"/>
          </w:tcPr>
          <w:p w:rsidR="00F737EF" w:rsidRPr="000E041E" w:rsidRDefault="00F737EF" w:rsidP="000E041E">
            <w:pPr>
              <w:pStyle w:val="BodyText"/>
              <w:ind w:left="0"/>
              <w:rPr>
                <w:lang w:val="en-US"/>
              </w:rPr>
            </w:pPr>
            <w:r w:rsidRPr="000E041E">
              <w:rPr>
                <w:lang w:val="en-US"/>
              </w:rPr>
              <w:t>SPH newspaper name and special entity extraction.</w:t>
            </w:r>
          </w:p>
          <w:p w:rsidR="00F737EF" w:rsidRPr="000E041E" w:rsidRDefault="00F737EF" w:rsidP="000E041E">
            <w:pPr>
              <w:pStyle w:val="BodyText"/>
              <w:ind w:left="0"/>
              <w:rPr>
                <w:lang w:val="en-US"/>
              </w:rPr>
            </w:pPr>
            <w:r w:rsidRPr="000E041E">
              <w:rPr>
                <w:lang w:val="en-US"/>
              </w:rPr>
              <w:t>Input: title, body</w:t>
            </w:r>
          </w:p>
          <w:p w:rsidR="00F737EF" w:rsidRPr="000E041E" w:rsidRDefault="00F737EF" w:rsidP="000E041E">
            <w:pPr>
              <w:pStyle w:val="BodyText"/>
              <w:ind w:left="0"/>
              <w:rPr>
                <w:lang w:val="en-US"/>
              </w:rPr>
            </w:pPr>
            <w:r w:rsidRPr="000E041E">
              <w:rPr>
                <w:lang w:val="en-US"/>
              </w:rPr>
              <w:t>Output: newspaper</w:t>
            </w:r>
            <w:ins w:id="856" w:author="fastwin" w:date="2009-01-23T11:27:00Z">
              <w:r>
                <w:rPr>
                  <w:lang w:val="en-US"/>
                </w:rPr>
                <w:t>s</w:t>
              </w:r>
            </w:ins>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ins w:id="857" w:author="fastwin" w:date="2009-01-23T11:24:00Z">
              <w:r>
                <w:rPr>
                  <w:b/>
                  <w:lang w:val="en-US"/>
                </w:rPr>
                <w:t>SPH</w:t>
              </w:r>
            </w:ins>
            <w:r w:rsidRPr="000E041E">
              <w:rPr>
                <w:b/>
                <w:lang w:val="en-US"/>
              </w:rPr>
              <w:t>EntitiesVectorizer</w:t>
            </w:r>
          </w:p>
        </w:tc>
        <w:tc>
          <w:tcPr>
            <w:tcW w:w="565" w:type="pct"/>
            <w:gridSpan w:val="2"/>
          </w:tcPr>
          <w:p w:rsidR="00F737EF" w:rsidRPr="000E041E" w:rsidRDefault="00F737EF" w:rsidP="000E041E">
            <w:pPr>
              <w:pStyle w:val="BodyText"/>
              <w:ind w:left="0"/>
              <w:rPr>
                <w:lang w:val="en-US"/>
              </w:rPr>
            </w:pPr>
            <w:r w:rsidRPr="000E041E">
              <w:rPr>
                <w:lang w:val="en-US"/>
              </w:rPr>
              <w:t>Modified</w:t>
            </w:r>
          </w:p>
        </w:tc>
        <w:tc>
          <w:tcPr>
            <w:tcW w:w="2339" w:type="pct"/>
            <w:gridSpan w:val="2"/>
          </w:tcPr>
          <w:p w:rsidR="00F737EF" w:rsidRPr="000E041E" w:rsidRDefault="00F737EF" w:rsidP="000E041E">
            <w:pPr>
              <w:pStyle w:val="BodyText"/>
              <w:ind w:left="0"/>
              <w:rPr>
                <w:lang w:val="en-US"/>
              </w:rPr>
            </w:pPr>
            <w:r w:rsidRPr="000E041E">
              <w:rPr>
                <w:lang w:val="en-US"/>
              </w:rPr>
              <w:t>Creates a document vector based on strings/entities extracted</w:t>
            </w:r>
          </w:p>
          <w:p w:rsidR="00F737EF" w:rsidRPr="000E041E" w:rsidRDefault="00F737EF" w:rsidP="000E041E">
            <w:pPr>
              <w:pStyle w:val="BodyText"/>
              <w:ind w:left="0"/>
              <w:rPr>
                <w:lang w:val="en-US"/>
              </w:rPr>
            </w:pPr>
            <w:r w:rsidRPr="000E041E">
              <w:rPr>
                <w:lang w:val="en-US"/>
              </w:rPr>
              <w:t xml:space="preserve">Input: personnames_raw, </w:t>
            </w:r>
            <w:r w:rsidRPr="000E041E">
              <w:rPr>
                <w:lang w:val="en-US"/>
              </w:rPr>
              <w:br/>
              <w:t xml:space="preserve">          companies_raw, </w:t>
            </w:r>
            <w:r w:rsidRPr="000E041E">
              <w:rPr>
                <w:lang w:val="en-US"/>
              </w:rPr>
              <w:br/>
              <w:t xml:space="preserve">          locations_raw, </w:t>
            </w:r>
            <w:r w:rsidRPr="000E041E">
              <w:rPr>
                <w:lang w:val="en-US"/>
              </w:rPr>
              <w:br/>
              <w:t xml:space="preserve">          time_raw,</w:t>
            </w:r>
            <w:r w:rsidRPr="000E041E">
              <w:rPr>
                <w:lang w:val="en-US"/>
              </w:rPr>
              <w:br/>
              <w:t xml:space="preserve">          measurement_raw, </w:t>
            </w:r>
            <w:r w:rsidRPr="000E041E">
              <w:rPr>
                <w:lang w:val="en-US"/>
              </w:rPr>
              <w:br/>
              <w:t xml:space="preserve">          uppercaseentities_raw, </w:t>
            </w:r>
            <w:r w:rsidRPr="000E041E">
              <w:rPr>
                <w:lang w:val="en-US"/>
              </w:rPr>
              <w:br/>
              <w:t xml:space="preserve">          newspaper_raw</w:t>
            </w:r>
          </w:p>
          <w:p w:rsidR="00F737EF" w:rsidRPr="000E041E" w:rsidRDefault="00F737EF" w:rsidP="000E041E">
            <w:pPr>
              <w:pStyle w:val="BodyText"/>
              <w:ind w:left="0"/>
              <w:rPr>
                <w:lang w:val="en-US"/>
              </w:rPr>
            </w:pPr>
            <w:r w:rsidRPr="000E041E">
              <w:rPr>
                <w:lang w:val="en-US"/>
              </w:rPr>
              <w:t>Output: docvector</w:t>
            </w: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Vectorizer</w:t>
            </w:r>
          </w:p>
        </w:tc>
        <w:tc>
          <w:tcPr>
            <w:tcW w:w="565" w:type="pct"/>
            <w:gridSpan w:val="2"/>
          </w:tcPr>
          <w:p w:rsidR="00F737EF" w:rsidRPr="000E041E" w:rsidRDefault="00F737EF" w:rsidP="000E041E">
            <w:pPr>
              <w:pStyle w:val="BodyText"/>
              <w:ind w:left="0"/>
              <w:rPr>
                <w:lang w:val="en-US"/>
              </w:rPr>
            </w:pPr>
            <w:r w:rsidRPr="000E041E">
              <w:rPr>
                <w:lang w:val="en-US"/>
              </w:rPr>
              <w:t>Default</w:t>
            </w:r>
          </w:p>
        </w:tc>
        <w:tc>
          <w:tcPr>
            <w:tcW w:w="2339" w:type="pct"/>
            <w:gridSpan w:val="2"/>
          </w:tcPr>
          <w:p w:rsidR="00F737EF" w:rsidRPr="000E041E" w:rsidRDefault="00F737EF" w:rsidP="000E041E">
            <w:pPr>
              <w:pStyle w:val="BodyText"/>
              <w:ind w:left="0"/>
              <w:rPr>
                <w:lang w:val="en-US"/>
              </w:rPr>
            </w:pPr>
            <w:r w:rsidRPr="000E041E">
              <w:rPr>
                <w:lang w:val="en-US"/>
              </w:rPr>
              <w:t>Appends to the document vector a series of noun phrases used to distinguish the individual document. The resulting document vector will also include the entities included by the entity extractor.</w:t>
            </w:r>
          </w:p>
          <w:p w:rsidR="00F737EF" w:rsidRPr="000E041E" w:rsidRDefault="00F737EF" w:rsidP="000E041E">
            <w:pPr>
              <w:pStyle w:val="BodyText"/>
              <w:ind w:left="0"/>
              <w:rPr>
                <w:lang w:val="en-US"/>
              </w:rPr>
            </w:pPr>
            <w:r w:rsidRPr="000E041E">
              <w:rPr>
                <w:lang w:val="en-US"/>
              </w:rPr>
              <w:t>Input: title, body</w:t>
            </w:r>
          </w:p>
          <w:p w:rsidR="00F737EF" w:rsidRPr="000E041E" w:rsidRDefault="00F737EF" w:rsidP="000E041E">
            <w:pPr>
              <w:pStyle w:val="BodyText"/>
              <w:ind w:left="0"/>
              <w:rPr>
                <w:lang w:val="en-US"/>
              </w:rPr>
            </w:pPr>
            <w:r w:rsidRPr="000E041E">
              <w:rPr>
                <w:lang w:val="en-US"/>
              </w:rPr>
              <w:t>Output: docvector</w:t>
            </w:r>
          </w:p>
        </w:tc>
      </w:tr>
      <w:tr w:rsidR="00F737EF" w:rsidRPr="00BA7BE4" w:rsidTr="000E041E">
        <w:trPr>
          <w:gridBefore w:val="1"/>
          <w:cantSplit/>
        </w:trPr>
        <w:tc>
          <w:tcPr>
            <w:tcW w:w="2096" w:type="pct"/>
            <w:gridSpan w:val="2"/>
          </w:tcPr>
          <w:p w:rsidR="00F737EF" w:rsidRPr="000E041E" w:rsidRDefault="00F737EF" w:rsidP="000E041E">
            <w:pPr>
              <w:pStyle w:val="BodyText"/>
              <w:tabs>
                <w:tab w:val="left" w:pos="1164"/>
              </w:tabs>
              <w:ind w:left="0"/>
              <w:rPr>
                <w:b/>
                <w:lang w:val="en-US"/>
              </w:rPr>
            </w:pPr>
            <w:r w:rsidRPr="000E041E">
              <w:rPr>
                <w:b/>
                <w:lang w:val="en-US"/>
              </w:rPr>
              <w:t>ConceptSuppressor</w:t>
            </w:r>
          </w:p>
        </w:tc>
        <w:tc>
          <w:tcPr>
            <w:tcW w:w="565" w:type="pct"/>
            <w:gridSpan w:val="2"/>
          </w:tcPr>
          <w:p w:rsidR="00F737EF" w:rsidRPr="000E041E" w:rsidRDefault="00F737EF" w:rsidP="000E041E">
            <w:pPr>
              <w:pStyle w:val="BodyText"/>
              <w:ind w:left="0"/>
              <w:rPr>
                <w:lang w:val="en-US"/>
              </w:rPr>
            </w:pPr>
            <w:r w:rsidRPr="000E041E">
              <w:rPr>
                <w:lang w:val="en-US"/>
              </w:rPr>
              <w:t>Default</w:t>
            </w:r>
          </w:p>
        </w:tc>
        <w:tc>
          <w:tcPr>
            <w:tcW w:w="2339" w:type="pct"/>
            <w:gridSpan w:val="2"/>
          </w:tcPr>
          <w:p w:rsidR="00F737EF" w:rsidRPr="000E041E" w:rsidRDefault="00F737EF" w:rsidP="000E041E">
            <w:pPr>
              <w:pStyle w:val="BodyText"/>
              <w:ind w:left="0"/>
              <w:rPr>
                <w:lang w:val="en-US"/>
              </w:rPr>
            </w:pPr>
            <w:r w:rsidRPr="000E041E">
              <w:rPr>
                <w:lang w:val="en-US"/>
              </w:rPr>
              <w:t>Suppresses the set of concept strings, normally extracted to the docvector_navigator, to avoid excessive memory usage for very large document collections.</w:t>
            </w:r>
          </w:p>
        </w:tc>
      </w:tr>
      <w:tr w:rsidR="00F737EF" w:rsidRPr="00BA7BE4" w:rsidTr="000E041E">
        <w:trPr>
          <w:gridBefore w:val="1"/>
          <w:cantSplit/>
          <w:ins w:id="858" w:author="fastwin" w:date="2009-01-23T11:28:00Z"/>
        </w:trPr>
        <w:tc>
          <w:tcPr>
            <w:tcW w:w="2096" w:type="pct"/>
            <w:gridSpan w:val="2"/>
          </w:tcPr>
          <w:p w:rsidR="00F737EF" w:rsidRDefault="00F737EF" w:rsidP="000E041E">
            <w:pPr>
              <w:pStyle w:val="BodyText"/>
              <w:ind w:left="0"/>
              <w:rPr>
                <w:ins w:id="859" w:author="fastwin" w:date="2009-01-23T11:28:00Z"/>
                <w:b/>
                <w:lang w:val="en-US"/>
              </w:rPr>
            </w:pPr>
            <w:ins w:id="860" w:author="fastwin" w:date="2009-01-23T11:28:00Z">
              <w:r>
                <w:rPr>
                  <w:b/>
                  <w:lang w:val="en-US"/>
                </w:rPr>
                <w:t>SPH5gram</w:t>
              </w:r>
            </w:ins>
          </w:p>
        </w:tc>
        <w:tc>
          <w:tcPr>
            <w:tcW w:w="565" w:type="pct"/>
            <w:gridSpan w:val="2"/>
          </w:tcPr>
          <w:p w:rsidR="00F737EF" w:rsidRPr="000E041E" w:rsidRDefault="00F737EF" w:rsidP="000E041E">
            <w:pPr>
              <w:pStyle w:val="BodyText"/>
              <w:ind w:left="0"/>
              <w:rPr>
                <w:ins w:id="861" w:author="fastwin" w:date="2009-01-23T11:28:00Z"/>
                <w:lang w:val="en-US"/>
              </w:rPr>
            </w:pPr>
            <w:ins w:id="862" w:author="fastwin" w:date="2009-01-23T11:28:00Z">
              <w:r>
                <w:rPr>
                  <w:lang w:val="en-US"/>
                </w:rPr>
                <w:t>New</w:t>
              </w:r>
            </w:ins>
          </w:p>
        </w:tc>
        <w:tc>
          <w:tcPr>
            <w:tcW w:w="2339" w:type="pct"/>
            <w:gridSpan w:val="2"/>
          </w:tcPr>
          <w:p w:rsidR="00F737EF" w:rsidRDefault="00F737EF" w:rsidP="000E041E">
            <w:pPr>
              <w:pStyle w:val="BodyText"/>
              <w:ind w:left="0"/>
              <w:rPr>
                <w:ins w:id="863" w:author="fastwin" w:date="2009-01-23T11:28:00Z"/>
                <w:lang w:val="en-US"/>
              </w:rPr>
            </w:pPr>
            <w:ins w:id="864" w:author="fastwin" w:date="2009-01-23T11:28:00Z">
              <w:r>
                <w:rPr>
                  <w:lang w:val="en-US"/>
                </w:rPr>
                <w:t xml:space="preserve">Compute </w:t>
              </w:r>
            </w:ins>
            <w:ins w:id="865" w:author="fastwin" w:date="2009-01-23T11:29:00Z">
              <w:r>
                <w:rPr>
                  <w:lang w:val="en-US"/>
                </w:rPr>
                <w:t>n</w:t>
              </w:r>
            </w:ins>
            <w:ins w:id="866" w:author="fastwin" w:date="2009-01-23T11:28:00Z">
              <w:r>
                <w:rPr>
                  <w:lang w:val="en-US"/>
                </w:rPr>
                <w:t>-gram</w:t>
              </w:r>
            </w:ins>
          </w:p>
          <w:p w:rsidR="00F737EF" w:rsidRDefault="00F737EF" w:rsidP="000E041E">
            <w:pPr>
              <w:pStyle w:val="BodyText"/>
              <w:numPr>
                <w:ins w:id="867" w:author="fastwin" w:date="2009-01-23T11:28:00Z"/>
              </w:numPr>
              <w:ind w:left="0"/>
              <w:rPr>
                <w:ins w:id="868" w:author="fastwin" w:date="2009-01-23T11:29:00Z"/>
                <w:lang w:val="en-US"/>
              </w:rPr>
            </w:pPr>
            <w:ins w:id="869" w:author="fastwin" w:date="2009-01-23T11:28:00Z">
              <w:r>
                <w:rPr>
                  <w:lang w:val="en-US"/>
                </w:rPr>
                <w:t xml:space="preserve">Input: </w:t>
              </w:r>
            </w:ins>
            <w:ins w:id="870" w:author="fastwin" w:date="2009-01-23T11:29:00Z">
              <w:r>
                <w:rPr>
                  <w:lang w:val="en-US"/>
                </w:rPr>
                <w:t>textattribute</w:t>
              </w:r>
            </w:ins>
          </w:p>
          <w:p w:rsidR="00F737EF" w:rsidRPr="000E041E" w:rsidRDefault="00F737EF" w:rsidP="000E041E">
            <w:pPr>
              <w:pStyle w:val="BodyText"/>
              <w:numPr>
                <w:ins w:id="871" w:author="fastwin" w:date="2009-01-23T11:28:00Z"/>
              </w:numPr>
              <w:ind w:left="0"/>
              <w:rPr>
                <w:ins w:id="872" w:author="fastwin" w:date="2009-01-23T11:28:00Z"/>
                <w:lang w:val="en-US"/>
              </w:rPr>
            </w:pPr>
            <w:ins w:id="873" w:author="fastwin" w:date="2009-01-23T11:29:00Z">
              <w:r>
                <w:rPr>
                  <w:lang w:val="en-US"/>
                </w:rPr>
                <w:t>Output: ngram</w:t>
              </w:r>
            </w:ins>
          </w:p>
        </w:tc>
      </w:tr>
      <w:tr w:rsidR="00F737EF" w:rsidRPr="00BA7BE4" w:rsidTr="000E041E">
        <w:trPr>
          <w:gridBefore w:val="1"/>
          <w:cantSplit/>
          <w:ins w:id="874" w:author="fastwin" w:date="2009-01-23T11:29:00Z"/>
        </w:trPr>
        <w:tc>
          <w:tcPr>
            <w:tcW w:w="2096" w:type="pct"/>
            <w:gridSpan w:val="2"/>
          </w:tcPr>
          <w:p w:rsidR="00F737EF" w:rsidRDefault="00F737EF" w:rsidP="000E041E">
            <w:pPr>
              <w:pStyle w:val="BodyText"/>
              <w:ind w:left="0"/>
              <w:rPr>
                <w:ins w:id="875" w:author="fastwin" w:date="2009-01-23T11:29:00Z"/>
                <w:b/>
                <w:lang w:val="en-US"/>
              </w:rPr>
            </w:pPr>
            <w:ins w:id="876" w:author="fastwin" w:date="2009-01-23T11:29:00Z">
              <w:r>
                <w:rPr>
                  <w:b/>
                  <w:lang w:val="en-US"/>
                </w:rPr>
                <w:t>SPHSpotsig</w:t>
              </w:r>
            </w:ins>
          </w:p>
        </w:tc>
        <w:tc>
          <w:tcPr>
            <w:tcW w:w="565" w:type="pct"/>
            <w:gridSpan w:val="2"/>
          </w:tcPr>
          <w:p w:rsidR="00F737EF" w:rsidRPr="000E041E" w:rsidRDefault="00F737EF" w:rsidP="000E041E">
            <w:pPr>
              <w:pStyle w:val="BodyText"/>
              <w:ind w:left="0"/>
              <w:rPr>
                <w:ins w:id="877" w:author="fastwin" w:date="2009-01-23T11:29:00Z"/>
                <w:lang w:val="en-US"/>
              </w:rPr>
            </w:pPr>
            <w:ins w:id="878" w:author="fastwin" w:date="2009-01-23T11:29:00Z">
              <w:r>
                <w:rPr>
                  <w:lang w:val="en-US"/>
                </w:rPr>
                <w:t>New</w:t>
              </w:r>
            </w:ins>
          </w:p>
        </w:tc>
        <w:tc>
          <w:tcPr>
            <w:tcW w:w="2339" w:type="pct"/>
            <w:gridSpan w:val="2"/>
          </w:tcPr>
          <w:p w:rsidR="00F737EF" w:rsidRDefault="00F737EF" w:rsidP="000E041E">
            <w:pPr>
              <w:pStyle w:val="BodyText"/>
              <w:ind w:left="0"/>
              <w:rPr>
                <w:ins w:id="879" w:author="fastwin" w:date="2009-01-23T11:29:00Z"/>
                <w:lang w:val="en-US"/>
              </w:rPr>
            </w:pPr>
            <w:ins w:id="880" w:author="fastwin" w:date="2009-01-23T11:29:00Z">
              <w:r>
                <w:rPr>
                  <w:lang w:val="en-US"/>
                </w:rPr>
                <w:t>Compute Spotsig</w:t>
              </w:r>
            </w:ins>
          </w:p>
          <w:p w:rsidR="00F737EF" w:rsidRDefault="00F737EF" w:rsidP="000E041E">
            <w:pPr>
              <w:pStyle w:val="BodyText"/>
              <w:numPr>
                <w:ins w:id="881" w:author="fastwin" w:date="2009-01-23T11:29:00Z"/>
              </w:numPr>
              <w:ind w:left="0"/>
              <w:rPr>
                <w:ins w:id="882" w:author="fastwin" w:date="2009-01-23T11:29:00Z"/>
                <w:lang w:val="en-US"/>
              </w:rPr>
            </w:pPr>
            <w:ins w:id="883" w:author="fastwin" w:date="2009-01-23T11:29:00Z">
              <w:r>
                <w:rPr>
                  <w:lang w:val="en-US"/>
                </w:rPr>
                <w:t>Input: textattribute</w:t>
              </w:r>
            </w:ins>
          </w:p>
          <w:p w:rsidR="00F737EF" w:rsidRPr="000E041E" w:rsidRDefault="00F737EF" w:rsidP="000E041E">
            <w:pPr>
              <w:pStyle w:val="BodyText"/>
              <w:numPr>
                <w:ins w:id="884" w:author="fastwin" w:date="2009-01-23T11:29:00Z"/>
              </w:numPr>
              <w:ind w:left="0"/>
              <w:rPr>
                <w:ins w:id="885" w:author="fastwin" w:date="2009-01-23T11:29:00Z"/>
                <w:lang w:val="en-US"/>
              </w:rPr>
            </w:pPr>
            <w:ins w:id="886" w:author="fastwin" w:date="2009-01-23T11:30:00Z">
              <w:r>
                <w:rPr>
                  <w:lang w:val="en-US"/>
                </w:rPr>
                <w:t>Output: spotsig</w:t>
              </w:r>
            </w:ins>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ins w:id="887" w:author="fastwin" w:date="2009-01-23T11:24:00Z">
              <w:r>
                <w:rPr>
                  <w:b/>
                  <w:lang w:val="en-US"/>
                </w:rPr>
                <w:t>SPH</w:t>
              </w:r>
            </w:ins>
            <w:del w:id="888" w:author="fastwin" w:date="2009-01-23T11:24:00Z">
              <w:r w:rsidRPr="000E041E" w:rsidDel="00ED14A0">
                <w:rPr>
                  <w:b/>
                  <w:lang w:val="en-US"/>
                </w:rPr>
                <w:delText>Newslink</w:delText>
              </w:r>
            </w:del>
            <w:r w:rsidRPr="000E041E">
              <w:rPr>
                <w:b/>
                <w:lang w:val="en-US"/>
              </w:rPr>
              <w:t>Sim</w:t>
            </w:r>
            <w:del w:id="889" w:author="fastwin" w:date="2009-01-23T11:24:00Z">
              <w:r w:rsidRPr="000E041E" w:rsidDel="00ED14A0">
                <w:rPr>
                  <w:b/>
                  <w:lang w:val="en-US"/>
                </w:rPr>
                <w:delText>ilar</w:delText>
              </w:r>
            </w:del>
            <w:r w:rsidRPr="000E041E">
              <w:rPr>
                <w:b/>
                <w:lang w:val="en-US"/>
              </w:rPr>
              <w:t>Finder</w:t>
            </w:r>
          </w:p>
        </w:tc>
        <w:tc>
          <w:tcPr>
            <w:tcW w:w="565" w:type="pct"/>
            <w:gridSpan w:val="2"/>
          </w:tcPr>
          <w:p w:rsidR="00F737EF" w:rsidRPr="000E041E" w:rsidRDefault="00F737EF" w:rsidP="000E041E">
            <w:pPr>
              <w:pStyle w:val="BodyText"/>
              <w:ind w:left="0"/>
              <w:rPr>
                <w:lang w:val="en-US"/>
              </w:rPr>
            </w:pPr>
            <w:r w:rsidRPr="000E041E">
              <w:rPr>
                <w:lang w:val="en-US"/>
              </w:rPr>
              <w:t>New</w:t>
            </w:r>
          </w:p>
        </w:tc>
        <w:tc>
          <w:tcPr>
            <w:tcW w:w="2339" w:type="pct"/>
            <w:gridSpan w:val="2"/>
          </w:tcPr>
          <w:p w:rsidR="00F737EF" w:rsidRPr="000E041E" w:rsidDel="000662C2" w:rsidRDefault="00F737EF" w:rsidP="000E041E">
            <w:pPr>
              <w:pStyle w:val="BodyText"/>
              <w:ind w:left="0"/>
              <w:rPr>
                <w:del w:id="890" w:author="fastwin" w:date="2009-01-23T11:30:00Z"/>
                <w:lang w:val="en-US"/>
              </w:rPr>
            </w:pPr>
            <w:r w:rsidRPr="000E041E">
              <w:rPr>
                <w:lang w:val="en-US"/>
              </w:rPr>
              <w:t>Find similar documents from Newslink and store into similardoclist</w:t>
            </w:r>
          </w:p>
          <w:p w:rsidR="00F737EF" w:rsidRPr="000E041E" w:rsidRDefault="00F737EF" w:rsidP="000E041E">
            <w:pPr>
              <w:pStyle w:val="BodyText"/>
              <w:ind w:left="0"/>
              <w:rPr>
                <w:lang w:val="en-US"/>
              </w:rPr>
            </w:pPr>
            <w:del w:id="891" w:author="fastwin" w:date="2009-01-23T11:30:00Z">
              <w:r w:rsidRPr="000E041E" w:rsidDel="000662C2">
                <w:rPr>
                  <w:lang w:val="en-US"/>
                </w:rPr>
                <w:delText>Input: docvector</w:delText>
              </w:r>
            </w:del>
          </w:p>
          <w:p w:rsidR="00F737EF" w:rsidRPr="000E041E" w:rsidDel="000662C2" w:rsidRDefault="00F737EF" w:rsidP="000E041E">
            <w:pPr>
              <w:pStyle w:val="BodyText"/>
              <w:ind w:left="0"/>
              <w:rPr>
                <w:del w:id="892" w:author="fastwin" w:date="2009-01-23T11:30:00Z"/>
                <w:lang w:val="en-US"/>
              </w:rPr>
            </w:pPr>
            <w:r w:rsidRPr="000E041E">
              <w:rPr>
                <w:lang w:val="en-US"/>
              </w:rPr>
              <w:t xml:space="preserve">Output: </w:t>
            </w:r>
            <w:ins w:id="893" w:author="fastwin" w:date="2009-01-23T11:32:00Z">
              <w:r w:rsidRPr="000662C2">
                <w:rPr>
                  <w:lang w:val="en-US"/>
                </w:rPr>
                <w:t>simfinder_resultset</w:t>
              </w:r>
            </w:ins>
            <w:del w:id="894" w:author="fastwin" w:date="2009-01-23T11:30:00Z">
              <w:r w:rsidRPr="000E041E" w:rsidDel="000662C2">
                <w:rPr>
                  <w:lang w:val="en-US"/>
                </w:rPr>
                <w:delText>similardoclist</w:delText>
              </w:r>
            </w:del>
          </w:p>
          <w:p w:rsidR="00F737EF" w:rsidRPr="000E041E" w:rsidRDefault="00F737EF" w:rsidP="000E041E">
            <w:pPr>
              <w:pStyle w:val="BodyText"/>
              <w:ind w:left="0"/>
              <w:rPr>
                <w:lang w:val="en-US"/>
              </w:rPr>
            </w:pPr>
            <w:del w:id="895" w:author="fastwin" w:date="2009-01-23T11:30:00Z">
              <w:r w:rsidRPr="000E041E" w:rsidDel="000662C2">
                <w:rPr>
                  <w:lang w:val="en-US"/>
                </w:rPr>
                <w:delText xml:space="preserve">             similardoctextlist</w:delText>
              </w:r>
            </w:del>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del w:id="896" w:author="fastwin" w:date="2009-01-23T11:30:00Z">
              <w:r w:rsidRPr="000E041E" w:rsidDel="000662C2">
                <w:rPr>
                  <w:b/>
                  <w:lang w:val="en-US"/>
                </w:rPr>
                <w:delText xml:space="preserve">SimilarityComparer </w:delText>
              </w:r>
            </w:del>
            <w:ins w:id="897" w:author="fastwin" w:date="2009-01-23T11:30:00Z">
              <w:r>
                <w:rPr>
                  <w:b/>
                  <w:lang w:val="en-US"/>
                </w:rPr>
                <w:t>SPHSimScore</w:t>
              </w:r>
              <w:r w:rsidRPr="000E041E">
                <w:rPr>
                  <w:b/>
                  <w:lang w:val="en-US"/>
                </w:rPr>
                <w:t xml:space="preserve"> </w:t>
              </w:r>
            </w:ins>
          </w:p>
        </w:tc>
        <w:tc>
          <w:tcPr>
            <w:tcW w:w="565" w:type="pct"/>
            <w:gridSpan w:val="2"/>
          </w:tcPr>
          <w:p w:rsidR="00F737EF" w:rsidRPr="000E041E" w:rsidRDefault="00F737EF" w:rsidP="000E041E">
            <w:pPr>
              <w:pStyle w:val="BodyText"/>
              <w:ind w:left="0"/>
              <w:rPr>
                <w:lang w:val="en-US"/>
              </w:rPr>
            </w:pPr>
            <w:r w:rsidRPr="000E041E">
              <w:rPr>
                <w:lang w:val="en-US"/>
              </w:rPr>
              <w:t>New</w:t>
            </w:r>
          </w:p>
        </w:tc>
        <w:tc>
          <w:tcPr>
            <w:tcW w:w="2339" w:type="pct"/>
            <w:gridSpan w:val="2"/>
          </w:tcPr>
          <w:p w:rsidR="00F737EF" w:rsidRPr="000E041E" w:rsidRDefault="00F737EF" w:rsidP="000E041E">
            <w:pPr>
              <w:pStyle w:val="BodyText"/>
              <w:ind w:left="0"/>
              <w:rPr>
                <w:lang w:val="en-US"/>
              </w:rPr>
            </w:pPr>
            <w:r w:rsidRPr="000E041E">
              <w:rPr>
                <w:lang w:val="en-US"/>
              </w:rPr>
              <w:t>Compute a similarity score by comparing the web page against each doc in similardoclist and store the result in candidates as (url,score) tuples. It also puts the maximum score in a separate field to allow user filtering on score. If the document is extremely short, then a comparison will not be made.</w:t>
            </w:r>
          </w:p>
          <w:p w:rsidR="00F737EF" w:rsidRPr="000662C2" w:rsidRDefault="00F737EF" w:rsidP="000E041E">
            <w:pPr>
              <w:pStyle w:val="BodyText"/>
              <w:ind w:left="0"/>
              <w:rPr>
                <w:lang w:val="en-US"/>
              </w:rPr>
            </w:pPr>
            <w:r w:rsidRPr="000E041E">
              <w:rPr>
                <w:lang w:val="en-US"/>
              </w:rPr>
              <w:t xml:space="preserve">Input: </w:t>
            </w:r>
            <w:ins w:id="898" w:author="fastwin" w:date="2009-01-23T11:32:00Z">
              <w:r w:rsidRPr="000662C2">
                <w:rPr>
                  <w:lang w:val="en-US"/>
                </w:rPr>
                <w:t>simfinder_resultset</w:t>
              </w:r>
            </w:ins>
            <w:del w:id="899" w:author="fastwin" w:date="2009-01-23T11:32:00Z">
              <w:r w:rsidRPr="000E041E" w:rsidDel="000662C2">
                <w:rPr>
                  <w:lang w:val="en-US"/>
                </w:rPr>
                <w:delText>similardoclist</w:delText>
              </w:r>
            </w:del>
          </w:p>
          <w:p w:rsidR="00F737EF" w:rsidRPr="000E041E" w:rsidDel="000662C2" w:rsidRDefault="00F737EF" w:rsidP="000E041E">
            <w:pPr>
              <w:pStyle w:val="BodyText"/>
              <w:ind w:left="0"/>
              <w:rPr>
                <w:del w:id="900" w:author="fastwin" w:date="2009-01-23T11:32:00Z"/>
                <w:lang w:val="en-US"/>
              </w:rPr>
            </w:pPr>
            <w:del w:id="901" w:author="fastwin" w:date="2009-01-23T11:32:00Z">
              <w:r w:rsidRPr="000E041E" w:rsidDel="000662C2">
                <w:rPr>
                  <w:lang w:val="en-US"/>
                </w:rPr>
                <w:delText xml:space="preserve">          similardoctextlist</w:delText>
              </w:r>
            </w:del>
          </w:p>
          <w:p w:rsidR="00F737EF" w:rsidRPr="000E041E" w:rsidRDefault="00F737EF" w:rsidP="000E041E">
            <w:pPr>
              <w:pStyle w:val="BodyText"/>
              <w:ind w:left="0"/>
              <w:rPr>
                <w:lang w:val="en-US"/>
              </w:rPr>
            </w:pPr>
            <w:r w:rsidRPr="000E041E">
              <w:rPr>
                <w:lang w:val="en-US"/>
              </w:rPr>
              <w:t>Output: candidates</w:t>
            </w:r>
          </w:p>
          <w:p w:rsidR="00F737EF" w:rsidRPr="000E041E" w:rsidRDefault="00F737EF" w:rsidP="000E041E">
            <w:pPr>
              <w:pStyle w:val="BodyText"/>
              <w:ind w:left="0"/>
              <w:rPr>
                <w:lang w:val="en-US"/>
              </w:rPr>
            </w:pPr>
            <w:r w:rsidRPr="000E041E">
              <w:rPr>
                <w:lang w:val="en-US"/>
              </w:rPr>
              <w:t xml:space="preserve">             similarityscore     </w:t>
            </w: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DropNonCandidates</w:t>
            </w:r>
          </w:p>
        </w:tc>
        <w:tc>
          <w:tcPr>
            <w:tcW w:w="565" w:type="pct"/>
            <w:gridSpan w:val="2"/>
          </w:tcPr>
          <w:p w:rsidR="00F737EF" w:rsidRPr="000E041E" w:rsidRDefault="00F737EF" w:rsidP="000E041E">
            <w:pPr>
              <w:pStyle w:val="BodyText"/>
              <w:ind w:left="0"/>
              <w:rPr>
                <w:lang w:val="en-US"/>
              </w:rPr>
            </w:pPr>
            <w:r w:rsidRPr="000E041E">
              <w:rPr>
                <w:lang w:val="en-US"/>
              </w:rPr>
              <w:t>New</w:t>
            </w:r>
          </w:p>
        </w:tc>
        <w:tc>
          <w:tcPr>
            <w:tcW w:w="2339" w:type="pct"/>
            <w:gridSpan w:val="2"/>
          </w:tcPr>
          <w:p w:rsidR="00F737EF" w:rsidRPr="000E041E" w:rsidRDefault="00F737EF" w:rsidP="000E041E">
            <w:pPr>
              <w:pStyle w:val="BodyText"/>
              <w:ind w:left="0"/>
              <w:rPr>
                <w:lang w:val="en-US"/>
              </w:rPr>
            </w:pPr>
            <w:r w:rsidRPr="000E041E">
              <w:rPr>
                <w:lang w:val="en-US"/>
              </w:rPr>
              <w:t>Drop documents for which the similarity score is below a certain threshold.</w:t>
            </w:r>
          </w:p>
          <w:p w:rsidR="00F737EF" w:rsidRPr="000E041E" w:rsidRDefault="00F737EF" w:rsidP="000E041E">
            <w:pPr>
              <w:pStyle w:val="BodyText"/>
              <w:ind w:left="0"/>
              <w:rPr>
                <w:lang w:val="en-US"/>
              </w:rPr>
            </w:pPr>
            <w:r w:rsidRPr="000E041E">
              <w:rPr>
                <w:lang w:val="en-US"/>
              </w:rPr>
              <w:t>Input: similarityscore</w:t>
            </w: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SiteInfo</w:t>
            </w:r>
          </w:p>
        </w:tc>
        <w:tc>
          <w:tcPr>
            <w:tcW w:w="565" w:type="pct"/>
            <w:gridSpan w:val="2"/>
          </w:tcPr>
          <w:p w:rsidR="00F737EF" w:rsidRPr="000E041E" w:rsidRDefault="00F737EF" w:rsidP="000E041E">
            <w:pPr>
              <w:pStyle w:val="BodyText"/>
              <w:ind w:left="0"/>
              <w:rPr>
                <w:lang w:val="en-US"/>
              </w:rPr>
            </w:pPr>
            <w:r w:rsidRPr="000E041E">
              <w:rPr>
                <w:lang w:val="en-US"/>
              </w:rPr>
              <w:t>New</w:t>
            </w:r>
          </w:p>
        </w:tc>
        <w:tc>
          <w:tcPr>
            <w:tcW w:w="2339" w:type="pct"/>
            <w:gridSpan w:val="2"/>
          </w:tcPr>
          <w:p w:rsidR="00F737EF" w:rsidRPr="000E041E" w:rsidRDefault="00F737EF" w:rsidP="000E041E">
            <w:pPr>
              <w:pStyle w:val="BodyText"/>
              <w:ind w:left="0"/>
              <w:rPr>
                <w:lang w:val="en-US"/>
              </w:rPr>
            </w:pPr>
            <w:r w:rsidRPr="000E041E">
              <w:rPr>
                <w:lang w:val="en-US"/>
              </w:rPr>
              <w:t>Assign values from database to site info fields</w:t>
            </w:r>
          </w:p>
          <w:p w:rsidR="00F737EF" w:rsidRPr="000E041E" w:rsidRDefault="00F737EF" w:rsidP="000E041E">
            <w:pPr>
              <w:pStyle w:val="BodyText"/>
              <w:ind w:left="0"/>
              <w:rPr>
                <w:lang w:val="en-US"/>
              </w:rPr>
            </w:pPr>
            <w:r w:rsidRPr="000E041E">
              <w:rPr>
                <w:lang w:val="en-US"/>
              </w:rPr>
              <w:t>Input: url</w:t>
            </w:r>
          </w:p>
          <w:p w:rsidR="00F737EF" w:rsidRPr="000E041E" w:rsidRDefault="00F737EF" w:rsidP="000E041E">
            <w:pPr>
              <w:pStyle w:val="BodyText"/>
              <w:ind w:left="0"/>
              <w:rPr>
                <w:lang w:val="en-US"/>
              </w:rPr>
            </w:pPr>
            <w:r w:rsidRPr="000E041E">
              <w:rPr>
                <w:lang w:val="en-US"/>
              </w:rPr>
              <w:t>Output: site</w:t>
            </w:r>
          </w:p>
          <w:p w:rsidR="00F737EF" w:rsidRPr="000E041E" w:rsidRDefault="00F737EF" w:rsidP="000E041E">
            <w:pPr>
              <w:pStyle w:val="BodyText"/>
              <w:ind w:left="0"/>
              <w:rPr>
                <w:lang w:val="en-US"/>
              </w:rPr>
            </w:pPr>
            <w:r w:rsidRPr="000E041E">
              <w:rPr>
                <w:lang w:val="en-US"/>
              </w:rPr>
              <w:t xml:space="preserve">             sitecompany</w:t>
            </w:r>
          </w:p>
          <w:p w:rsidR="00F737EF" w:rsidRPr="000E041E" w:rsidRDefault="00F737EF" w:rsidP="000E041E">
            <w:pPr>
              <w:pStyle w:val="BodyText"/>
              <w:ind w:left="0"/>
              <w:rPr>
                <w:lang w:val="en-US"/>
              </w:rPr>
            </w:pPr>
            <w:r w:rsidRPr="000E041E">
              <w:rPr>
                <w:lang w:val="en-US"/>
              </w:rPr>
              <w:t xml:space="preserve">             </w:t>
            </w:r>
            <w:del w:id="902" w:author="fastwin" w:date="2009-01-23T11:32:00Z">
              <w:r w:rsidRPr="000E041E" w:rsidDel="000662C2">
                <w:rPr>
                  <w:lang w:val="en-US"/>
                </w:rPr>
                <w:delText>publication</w:delText>
              </w:r>
            </w:del>
            <w:ins w:id="903" w:author="fastwin" w:date="2009-01-23T11:32:00Z">
              <w:r>
                <w:rPr>
                  <w:lang w:val="en-US"/>
                </w:rPr>
                <w:t>starturi</w:t>
              </w:r>
            </w:ins>
          </w:p>
          <w:p w:rsidR="00F737EF" w:rsidRDefault="00F737EF" w:rsidP="000E041E">
            <w:pPr>
              <w:pStyle w:val="BodyText"/>
              <w:ind w:left="0"/>
              <w:rPr>
                <w:ins w:id="904" w:author="fastwin" w:date="2009-01-23T11:32:00Z"/>
                <w:lang w:val="en-US"/>
              </w:rPr>
            </w:pPr>
            <w:r w:rsidRPr="000E041E">
              <w:rPr>
                <w:lang w:val="en-US"/>
              </w:rPr>
              <w:t xml:space="preserve">             </w:t>
            </w:r>
            <w:ins w:id="905" w:author="fastwin" w:date="2009-01-23T11:32:00Z">
              <w:r>
                <w:rPr>
                  <w:lang w:val="en-US"/>
                </w:rPr>
                <w:t>crawlcycle</w:t>
              </w:r>
            </w:ins>
          </w:p>
          <w:p w:rsidR="00F737EF" w:rsidRPr="000E041E" w:rsidDel="000662C2" w:rsidRDefault="00F737EF" w:rsidP="000E041E">
            <w:pPr>
              <w:pStyle w:val="BodyText"/>
              <w:numPr>
                <w:ins w:id="906" w:author="fastwin" w:date="2009-01-23T11:32:00Z"/>
              </w:numPr>
              <w:ind w:left="0"/>
              <w:rPr>
                <w:del w:id="907" w:author="fastwin" w:date="2009-01-23T11:33:00Z"/>
                <w:lang w:val="en-US"/>
              </w:rPr>
            </w:pPr>
            <w:ins w:id="908" w:author="fastwin" w:date="2009-01-23T11:32:00Z">
              <w:r>
                <w:rPr>
                  <w:lang w:val="en-US"/>
                </w:rPr>
                <w:t xml:space="preserve">             crawlpriority</w:t>
              </w:r>
            </w:ins>
            <w:del w:id="909" w:author="fastwin" w:date="2009-01-23T11:32:00Z">
              <w:r w:rsidRPr="000E041E" w:rsidDel="000662C2">
                <w:rPr>
                  <w:lang w:val="en-US"/>
                </w:rPr>
                <w:delText>siteid</w:delText>
              </w:r>
            </w:del>
          </w:p>
          <w:p w:rsidR="00F737EF" w:rsidRPr="000E041E" w:rsidRDefault="00F737EF" w:rsidP="000E041E">
            <w:pPr>
              <w:pStyle w:val="BodyText"/>
              <w:ind w:left="0"/>
              <w:rPr>
                <w:lang w:val="en-US"/>
              </w:rPr>
            </w:pP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Lemmatizer</w:t>
            </w:r>
          </w:p>
        </w:tc>
        <w:tc>
          <w:tcPr>
            <w:tcW w:w="565" w:type="pct"/>
            <w:gridSpan w:val="2"/>
          </w:tcPr>
          <w:p w:rsidR="00F737EF" w:rsidRPr="000E041E" w:rsidRDefault="00F737EF" w:rsidP="000E041E">
            <w:pPr>
              <w:pStyle w:val="BodyText"/>
              <w:ind w:left="0"/>
              <w:rPr>
                <w:lang w:val="en-US"/>
              </w:rPr>
            </w:pPr>
            <w:r w:rsidRPr="000E041E">
              <w:rPr>
                <w:lang w:val="en-US"/>
              </w:rPr>
              <w:t>Default</w:t>
            </w:r>
          </w:p>
        </w:tc>
        <w:tc>
          <w:tcPr>
            <w:tcW w:w="2339" w:type="pct"/>
            <w:gridSpan w:val="2"/>
          </w:tcPr>
          <w:p w:rsidR="00F737EF" w:rsidRPr="000E041E" w:rsidRDefault="00F737EF" w:rsidP="000E041E">
            <w:pPr>
              <w:pStyle w:val="BodyText"/>
              <w:ind w:left="0"/>
              <w:rPr>
                <w:lang w:val="en-US"/>
              </w:rPr>
            </w:pPr>
            <w:r w:rsidRPr="000E041E">
              <w:rPr>
                <w:lang w:val="en-US"/>
              </w:rPr>
              <w:t>Performs language-specific lemmatization for non-CJK languages.</w:t>
            </w: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DateTimeNormalizer</w:t>
            </w:r>
          </w:p>
          <w:p w:rsidR="00F737EF" w:rsidRPr="000E041E" w:rsidRDefault="00F737EF" w:rsidP="000E041E">
            <w:pPr>
              <w:pStyle w:val="BodyText"/>
              <w:ind w:left="0"/>
              <w:rPr>
                <w:b/>
                <w:lang w:val="en-US"/>
              </w:rPr>
            </w:pPr>
            <w:r w:rsidRPr="000E041E">
              <w:rPr>
                <w:b/>
                <w:lang w:val="en-US"/>
              </w:rPr>
              <w:t>DateTimeSelector</w:t>
            </w:r>
          </w:p>
          <w:p w:rsidR="00F737EF" w:rsidRPr="000E041E" w:rsidRDefault="00F737EF" w:rsidP="000E041E">
            <w:pPr>
              <w:pStyle w:val="BodyText"/>
              <w:ind w:left="0"/>
              <w:rPr>
                <w:b/>
                <w:lang w:val="en-US"/>
              </w:rPr>
            </w:pPr>
            <w:r w:rsidRPr="000E041E">
              <w:rPr>
                <w:b/>
                <w:lang w:val="en-US"/>
              </w:rPr>
              <w:t>MapperTransformer</w:t>
            </w:r>
          </w:p>
        </w:tc>
        <w:tc>
          <w:tcPr>
            <w:tcW w:w="565" w:type="pct"/>
            <w:gridSpan w:val="2"/>
          </w:tcPr>
          <w:p w:rsidR="00F737EF" w:rsidRPr="000E041E" w:rsidRDefault="00F737EF" w:rsidP="000E041E">
            <w:pPr>
              <w:pStyle w:val="BodyText"/>
              <w:ind w:left="0"/>
              <w:rPr>
                <w:lang w:val="en-US"/>
              </w:rPr>
            </w:pPr>
            <w:r w:rsidRPr="000E041E">
              <w:rPr>
                <w:lang w:val="en-US"/>
              </w:rPr>
              <w:t>Default</w:t>
            </w:r>
          </w:p>
        </w:tc>
        <w:tc>
          <w:tcPr>
            <w:tcW w:w="2339" w:type="pct"/>
            <w:gridSpan w:val="2"/>
          </w:tcPr>
          <w:p w:rsidR="00F737EF" w:rsidRPr="000E041E" w:rsidRDefault="00F737EF" w:rsidP="000E041E">
            <w:pPr>
              <w:pStyle w:val="BodyText"/>
              <w:ind w:left="0"/>
              <w:rPr>
                <w:lang w:val="en-US"/>
              </w:rPr>
            </w:pPr>
            <w:r w:rsidRPr="000E041E">
              <w:rPr>
                <w:lang w:val="en-US"/>
              </w:rPr>
              <w:t>These stages are used to normalize datetime elements, select date/time source for freshness boosting and mapping numeric values to corresponding data types in the index.</w:t>
            </w: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RankTuner</w:t>
            </w:r>
          </w:p>
        </w:tc>
        <w:tc>
          <w:tcPr>
            <w:tcW w:w="565" w:type="pct"/>
            <w:gridSpan w:val="2"/>
          </w:tcPr>
          <w:p w:rsidR="00F737EF" w:rsidRPr="000E041E" w:rsidRDefault="00F737EF" w:rsidP="000E041E">
            <w:pPr>
              <w:pStyle w:val="BodyText"/>
              <w:ind w:left="0"/>
              <w:rPr>
                <w:lang w:val="en-US"/>
              </w:rPr>
            </w:pPr>
            <w:r w:rsidRPr="000E041E">
              <w:rPr>
                <w:lang w:val="en-US"/>
              </w:rPr>
              <w:t>Default</w:t>
            </w:r>
          </w:p>
        </w:tc>
        <w:tc>
          <w:tcPr>
            <w:tcW w:w="2339" w:type="pct"/>
            <w:gridSpan w:val="2"/>
          </w:tcPr>
          <w:p w:rsidR="00F737EF" w:rsidRPr="000E041E" w:rsidRDefault="00F737EF" w:rsidP="000E041E">
            <w:pPr>
              <w:pStyle w:val="BodyText"/>
              <w:ind w:left="0"/>
              <w:rPr>
                <w:lang w:val="en-US"/>
              </w:rPr>
            </w:pPr>
            <w:r w:rsidRPr="000E041E">
              <w:rPr>
                <w:lang w:val="en-US"/>
              </w:rPr>
              <w:t>This stage handles rank tuning (Boost &amp; Blocks) settings from the Search Business Center (SBC).</w:t>
            </w: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FIXMLGenerator</w:t>
            </w:r>
          </w:p>
        </w:tc>
        <w:tc>
          <w:tcPr>
            <w:tcW w:w="565" w:type="pct"/>
            <w:gridSpan w:val="2"/>
          </w:tcPr>
          <w:p w:rsidR="00F737EF" w:rsidRPr="000E041E" w:rsidRDefault="00F737EF" w:rsidP="000E041E">
            <w:pPr>
              <w:pStyle w:val="BodyText"/>
              <w:ind w:left="0"/>
              <w:rPr>
                <w:lang w:val="en-US"/>
              </w:rPr>
            </w:pPr>
            <w:r w:rsidRPr="000E041E">
              <w:rPr>
                <w:lang w:val="en-US"/>
              </w:rPr>
              <w:t>Default</w:t>
            </w:r>
          </w:p>
        </w:tc>
        <w:tc>
          <w:tcPr>
            <w:tcW w:w="2339" w:type="pct"/>
            <w:gridSpan w:val="2"/>
          </w:tcPr>
          <w:p w:rsidR="00F737EF" w:rsidRPr="000E041E" w:rsidRDefault="00F737EF" w:rsidP="000E041E">
            <w:pPr>
              <w:pStyle w:val="BodyText"/>
              <w:ind w:left="0"/>
              <w:rPr>
                <w:lang w:val="en-US"/>
              </w:rPr>
            </w:pPr>
            <w:r w:rsidRPr="000E041E">
              <w:rPr>
                <w:lang w:val="en-US"/>
              </w:rPr>
              <w:t>Generates the internal pre-index representation of the documents (FIXML).</w:t>
            </w:r>
          </w:p>
        </w:tc>
      </w:tr>
      <w:tr w:rsidR="00F737EF" w:rsidRPr="00BA7BE4" w:rsidTr="000E041E">
        <w:trPr>
          <w:gridBefore w:val="1"/>
          <w:cantSplit/>
        </w:trPr>
        <w:tc>
          <w:tcPr>
            <w:tcW w:w="2096" w:type="pct"/>
            <w:gridSpan w:val="2"/>
          </w:tcPr>
          <w:p w:rsidR="00F737EF" w:rsidRPr="000E041E" w:rsidRDefault="00F737EF" w:rsidP="000E041E">
            <w:pPr>
              <w:pStyle w:val="BodyText"/>
              <w:ind w:left="0"/>
              <w:rPr>
                <w:b/>
                <w:lang w:val="en-US"/>
              </w:rPr>
            </w:pPr>
            <w:r w:rsidRPr="000E041E">
              <w:rPr>
                <w:b/>
                <w:lang w:val="en-US"/>
              </w:rPr>
              <w:t>RTSOutput</w:t>
            </w:r>
          </w:p>
        </w:tc>
        <w:tc>
          <w:tcPr>
            <w:tcW w:w="565" w:type="pct"/>
            <w:gridSpan w:val="2"/>
          </w:tcPr>
          <w:p w:rsidR="00F737EF" w:rsidRPr="000E041E" w:rsidRDefault="00F737EF" w:rsidP="000E041E">
            <w:pPr>
              <w:pStyle w:val="BodyText"/>
              <w:ind w:left="0"/>
              <w:rPr>
                <w:lang w:val="en-US"/>
              </w:rPr>
            </w:pPr>
            <w:r w:rsidRPr="000E041E">
              <w:rPr>
                <w:lang w:val="en-US"/>
              </w:rPr>
              <w:t>Default</w:t>
            </w:r>
          </w:p>
        </w:tc>
        <w:tc>
          <w:tcPr>
            <w:tcW w:w="2339" w:type="pct"/>
            <w:gridSpan w:val="2"/>
          </w:tcPr>
          <w:p w:rsidR="00F737EF" w:rsidRPr="000E041E" w:rsidRDefault="00F737EF" w:rsidP="000E041E">
            <w:pPr>
              <w:pStyle w:val="BodyText"/>
              <w:ind w:left="0"/>
              <w:rPr>
                <w:lang w:val="en-US"/>
              </w:rPr>
            </w:pPr>
            <w:r w:rsidRPr="000E041E">
              <w:rPr>
                <w:lang w:val="en-US"/>
              </w:rPr>
              <w:t>Output stage for routing to Indexer nodes.</w:t>
            </w:r>
          </w:p>
        </w:tc>
      </w:tr>
    </w:tbl>
    <w:p w:rsidR="00F737EF" w:rsidRDefault="00F737EF" w:rsidP="00D17893">
      <w:pPr>
        <w:pStyle w:val="BodyText"/>
        <w:ind w:left="0"/>
        <w:rPr>
          <w:lang w:val="en-US"/>
        </w:rPr>
      </w:pPr>
      <w:bookmarkStart w:id="910" w:name="_Toc104554995"/>
      <w:bookmarkStart w:id="911" w:name="_Toc104555051"/>
      <w:bookmarkStart w:id="912" w:name="_Toc104555117"/>
      <w:bookmarkEnd w:id="827"/>
      <w:bookmarkEnd w:id="828"/>
      <w:bookmarkEnd w:id="829"/>
      <w:r>
        <w:rPr>
          <w:lang w:val="en-US"/>
        </w:rPr>
        <w:tab/>
      </w:r>
      <w:r>
        <w:rPr>
          <w:lang w:val="en-US"/>
        </w:rPr>
        <w:tab/>
      </w:r>
    </w:p>
    <w:p w:rsidR="00F737EF" w:rsidRPr="00055E75" w:rsidRDefault="00F737EF" w:rsidP="00055E75">
      <w:pPr>
        <w:spacing w:before="0"/>
        <w:rPr>
          <w:rFonts w:ascii="Arial" w:hAnsi="Arial"/>
          <w:sz w:val="20"/>
        </w:rPr>
      </w:pPr>
      <w:del w:id="913" w:author="fastwin" w:date="2009-01-23T11:31:00Z">
        <w:r w:rsidDel="000662C2">
          <w:br w:type="page"/>
        </w:r>
      </w:del>
    </w:p>
    <w:p w:rsidR="00F737EF" w:rsidRDefault="00F737EF" w:rsidP="00697CEB">
      <w:pPr>
        <w:pStyle w:val="Heading3"/>
        <w:numPr>
          <w:ilvl w:val="2"/>
          <w:numId w:val="30"/>
        </w:numPr>
      </w:pPr>
      <w:bookmarkStart w:id="914" w:name="_Toc220993865"/>
      <w:r>
        <w:t>NewslinkSimilarFinder</w:t>
      </w:r>
      <w:bookmarkEnd w:id="914"/>
      <w:r>
        <w:t xml:space="preserve">  </w:t>
      </w:r>
    </w:p>
    <w:p w:rsidR="00F737EF" w:rsidRDefault="00F737EF" w:rsidP="00CC5CB2">
      <w:pPr>
        <w:pStyle w:val="BodyText"/>
        <w:rPr>
          <w:lang w:val="en-US"/>
        </w:rPr>
      </w:pPr>
      <w:r>
        <w:rPr>
          <w:lang w:val="en-US"/>
        </w:rPr>
        <w:t>This stage finds a number of similar Newslink documents to be compared in more detail in the SimilarityComparer stage. The number of potential similar documents will be limited to a customizable value, typically 100.</w:t>
      </w:r>
    </w:p>
    <w:p w:rsidR="00F737EF" w:rsidRDefault="00F737EF" w:rsidP="00CC5CB2">
      <w:pPr>
        <w:pStyle w:val="BodyText"/>
        <w:rPr>
          <w:lang w:val="en-US"/>
        </w:rPr>
      </w:pPr>
      <w:r>
        <w:rPr>
          <w:lang w:val="en-US"/>
        </w:rPr>
        <w:t>The quality of this stage depends on careful identification and extraction of key words and phrases (entities) in the documents. This is done by earlier *Extractor* stages.</w:t>
      </w:r>
    </w:p>
    <w:p w:rsidR="00F737EF" w:rsidRDefault="00F737EF" w:rsidP="00CC5CB2">
      <w:pPr>
        <w:pStyle w:val="BodyText"/>
        <w:rPr>
          <w:lang w:val="en-US"/>
        </w:rPr>
      </w:pPr>
      <w:r>
        <w:rPr>
          <w:lang w:val="en-US"/>
        </w:rPr>
        <w:t>SPH can provide the following list in order to improve entity extraction:</w:t>
      </w:r>
    </w:p>
    <w:p w:rsidR="00F737EF" w:rsidRDefault="00F737EF" w:rsidP="00F737EF">
      <w:pPr>
        <w:pStyle w:val="BodyText"/>
        <w:numPr>
          <w:ilvl w:val="0"/>
          <w:numId w:val="33"/>
        </w:numPr>
        <w:ind w:left="1582" w:hanging="357"/>
        <w:rPr>
          <w:lang w:val="en-US"/>
        </w:rPr>
        <w:pPrChange w:id="915" w:author="fastwin" w:date="2009-01-23T11:33:00Z">
          <w:pPr>
            <w:pStyle w:val="BodyText"/>
            <w:numPr>
              <w:numId w:val="39"/>
            </w:numPr>
            <w:ind w:left="1582" w:hanging="357"/>
          </w:pPr>
        </w:pPrChange>
      </w:pPr>
      <w:r>
        <w:rPr>
          <w:lang w:val="en-US"/>
        </w:rPr>
        <w:t>Person names</w:t>
      </w:r>
    </w:p>
    <w:p w:rsidR="00F737EF" w:rsidRDefault="00F737EF" w:rsidP="00F737EF">
      <w:pPr>
        <w:pStyle w:val="BodyText"/>
        <w:numPr>
          <w:ilvl w:val="0"/>
          <w:numId w:val="33"/>
        </w:numPr>
        <w:ind w:left="1582" w:hanging="357"/>
        <w:rPr>
          <w:lang w:val="en-US"/>
        </w:rPr>
        <w:pPrChange w:id="916" w:author="fastwin" w:date="2009-01-23T11:33:00Z">
          <w:pPr>
            <w:pStyle w:val="BodyText"/>
            <w:numPr>
              <w:numId w:val="39"/>
            </w:numPr>
            <w:ind w:left="1582" w:hanging="357"/>
          </w:pPr>
        </w:pPrChange>
      </w:pPr>
      <w:r>
        <w:rPr>
          <w:lang w:val="en-US"/>
        </w:rPr>
        <w:t>Company names</w:t>
      </w:r>
    </w:p>
    <w:p w:rsidR="00F737EF" w:rsidRDefault="00F737EF" w:rsidP="00F737EF">
      <w:pPr>
        <w:pStyle w:val="BodyText"/>
        <w:numPr>
          <w:ilvl w:val="0"/>
          <w:numId w:val="33"/>
        </w:numPr>
        <w:ind w:left="1582" w:hanging="357"/>
        <w:rPr>
          <w:lang w:val="en-US"/>
        </w:rPr>
        <w:pPrChange w:id="917" w:author="fastwin" w:date="2009-01-23T11:33:00Z">
          <w:pPr>
            <w:pStyle w:val="BodyText"/>
            <w:numPr>
              <w:numId w:val="39"/>
            </w:numPr>
            <w:ind w:left="1582" w:hanging="357"/>
          </w:pPr>
        </w:pPrChange>
      </w:pPr>
      <w:r>
        <w:rPr>
          <w:lang w:val="en-US"/>
        </w:rPr>
        <w:t>Locations</w:t>
      </w:r>
    </w:p>
    <w:p w:rsidR="00F737EF" w:rsidRDefault="00F737EF" w:rsidP="00F737EF">
      <w:pPr>
        <w:pStyle w:val="BodyText"/>
        <w:numPr>
          <w:ilvl w:val="0"/>
          <w:numId w:val="33"/>
        </w:numPr>
        <w:ind w:left="1582" w:hanging="357"/>
        <w:rPr>
          <w:lang w:val="en-US"/>
        </w:rPr>
        <w:pPrChange w:id="918" w:author="fastwin" w:date="2009-01-23T11:33:00Z">
          <w:pPr>
            <w:pStyle w:val="BodyText"/>
            <w:numPr>
              <w:numId w:val="39"/>
            </w:numPr>
            <w:ind w:left="1582" w:hanging="357"/>
          </w:pPr>
        </w:pPrChange>
      </w:pPr>
      <w:r>
        <w:rPr>
          <w:lang w:val="en-US"/>
        </w:rPr>
        <w:t>Other keywords: newspaper names and others specific to SPH.</w:t>
      </w:r>
    </w:p>
    <w:p w:rsidR="00F737EF" w:rsidRDefault="00F737EF" w:rsidP="005832C3">
      <w:pPr>
        <w:pStyle w:val="BodyText"/>
        <w:rPr>
          <w:lang w:val="en-US"/>
        </w:rPr>
      </w:pPr>
    </w:p>
    <w:p w:rsidR="00F737EF" w:rsidRDefault="00F737EF" w:rsidP="00E32A5D">
      <w:pPr>
        <w:pStyle w:val="Assumption"/>
      </w:pPr>
      <w:r w:rsidRPr="003A4F29">
        <w:rPr>
          <w:i/>
        </w:rPr>
        <w:t>Newslink</w:t>
      </w:r>
      <w:r w:rsidRPr="003A4F29">
        <w:t xml:space="preserve"> index has to contain the same extractors and EntitiesVectorizer in order to match highly similar </w:t>
      </w:r>
      <w:r w:rsidRPr="003A4F29">
        <w:rPr>
          <w:i/>
        </w:rPr>
        <w:t>Newslink</w:t>
      </w:r>
      <w:r w:rsidRPr="003A4F29">
        <w:t xml:space="preserve"> articles.</w:t>
      </w:r>
    </w:p>
    <w:p w:rsidR="00F737EF" w:rsidRDefault="00F737EF" w:rsidP="00CC5CB2">
      <w:pPr>
        <w:pStyle w:val="BodyText"/>
        <w:rPr>
          <w:lang w:val="en-US"/>
        </w:rPr>
      </w:pPr>
    </w:p>
    <w:p w:rsidR="00F737EF" w:rsidRDefault="00F737EF" w:rsidP="00697CEB">
      <w:pPr>
        <w:pStyle w:val="Heading3"/>
        <w:numPr>
          <w:ilvl w:val="2"/>
          <w:numId w:val="30"/>
        </w:numPr>
      </w:pPr>
      <w:bookmarkStart w:id="919" w:name="_Toc220993866"/>
      <w:r>
        <w:t>SimilarityComparer</w:t>
      </w:r>
      <w:bookmarkEnd w:id="919"/>
    </w:p>
    <w:p w:rsidR="00F737EF" w:rsidRPr="00366428" w:rsidRDefault="00F737EF" w:rsidP="00366428">
      <w:pPr>
        <w:pStyle w:val="BodyText"/>
      </w:pPr>
      <w:r>
        <w:t xml:space="preserve">The similarity comparison is done for each Newslink document identified </w:t>
      </w:r>
      <w:ins w:id="920" w:author="Tim Hill" w:date="2008-12-04T01:10:00Z">
        <w:r>
          <w:t xml:space="preserve">in the earlier </w:t>
        </w:r>
        <w:del w:id="921" w:author="fastwin" w:date="2009-01-23T11:33:00Z">
          <w:r w:rsidDel="00E234EA">
            <w:delText>NewslinkSimilarFinder</w:delText>
          </w:r>
        </w:del>
      </w:ins>
      <w:ins w:id="922" w:author="fastwin" w:date="2009-01-23T11:33:00Z">
        <w:r>
          <w:t>SPHSimFinder</w:t>
        </w:r>
      </w:ins>
      <w:ins w:id="923" w:author="Tim Hill" w:date="2008-12-04T01:10:00Z">
        <w:r>
          <w:t xml:space="preserve"> stage</w:t>
        </w:r>
      </w:ins>
      <w:del w:id="924" w:author="Tim Hill" w:date="2008-12-04T01:10:00Z">
        <w:r w:rsidDel="002C0805">
          <w:delText>earlier</w:delText>
        </w:r>
      </w:del>
      <w:r>
        <w:t>. The flow is as follows:</w:t>
      </w:r>
    </w:p>
    <w:p w:rsidR="00F737EF" w:rsidRDefault="00F737EF" w:rsidP="00934B0B">
      <w:pPr>
        <w:pStyle w:val="BodyText"/>
      </w:pPr>
      <w:r>
        <w:object w:dxaOrig="6912" w:dyaOrig="7582">
          <v:shape id="_x0000_i1032" type="#_x0000_t75" style="width:345.6pt;height:375.6pt" o:ole="">
            <v:imagedata r:id="rId14" o:title=""/>
          </v:shape>
          <o:OLEObject Type="Embed" ProgID="Visio.Drawing.11" ShapeID="_x0000_i1032" DrawAspect="Content" ObjectID="_1294735682" r:id="rId15"/>
        </w:object>
      </w:r>
    </w:p>
    <w:p w:rsidR="00F737EF" w:rsidRDefault="00F737EF" w:rsidP="00561744">
      <w:pPr>
        <w:pStyle w:val="BodyText"/>
      </w:pPr>
      <w:r>
        <w:t>The SimScore is a number between 0 and 100, equivalent to a percentage match.</w:t>
      </w:r>
    </w:p>
    <w:p w:rsidR="00F737EF" w:rsidRDefault="00F737EF" w:rsidP="00561744">
      <w:pPr>
        <w:pStyle w:val="BodyText"/>
      </w:pPr>
    </w:p>
    <w:p w:rsidR="00F737EF" w:rsidRDefault="00F737EF" w:rsidP="006271D3">
      <w:pPr>
        <w:pStyle w:val="Heading2"/>
        <w:numPr>
          <w:ilvl w:val="1"/>
          <w:numId w:val="30"/>
        </w:numPr>
      </w:pPr>
      <w:bookmarkStart w:id="925" w:name="_Toc220993867"/>
      <w:r>
        <w:t>Queries and Updates</w:t>
      </w:r>
      <w:bookmarkEnd w:id="925"/>
    </w:p>
    <w:p w:rsidR="00F737EF" w:rsidRDefault="00F737EF" w:rsidP="0050002A">
      <w:pPr>
        <w:pStyle w:val="Heading3"/>
        <w:numPr>
          <w:ilvl w:val="2"/>
          <w:numId w:val="30"/>
        </w:numPr>
      </w:pPr>
      <w:bookmarkStart w:id="926" w:name="_Toc220993868"/>
      <w:r>
        <w:t>Queries</w:t>
      </w:r>
      <w:bookmarkEnd w:id="926"/>
    </w:p>
    <w:p w:rsidR="00F737EF" w:rsidRDefault="00F737EF" w:rsidP="00055E75">
      <w:pPr>
        <w:pStyle w:val="BodyText"/>
      </w:pPr>
      <w:r>
        <w:t>ESP provides Java content and search APIs. To select suspected documents the query is similar to the following:</w:t>
      </w:r>
    </w:p>
    <w:p w:rsidR="00F737EF" w:rsidRDefault="00F737EF" w:rsidP="00055E75">
      <w:pPr>
        <w:pStyle w:val="BodyText"/>
        <w:rPr>
          <w:b/>
        </w:rPr>
      </w:pPr>
      <w:r w:rsidRPr="00934B0B">
        <w:rPr>
          <w:b/>
        </w:rPr>
        <w:t>and(string(“</w:t>
      </w:r>
      <w:r>
        <w:rPr>
          <w:b/>
        </w:rPr>
        <w:t>a b c</w:t>
      </w:r>
      <w:r w:rsidRPr="00934B0B">
        <w:rPr>
          <w:b/>
        </w:rPr>
        <w:t>”, mode</w:t>
      </w:r>
      <w:r>
        <w:rPr>
          <w:b/>
        </w:rPr>
        <w:t>=”simpleall”), status:string(“x y z</w:t>
      </w:r>
      <w:r w:rsidRPr="00934B0B">
        <w:rPr>
          <w:b/>
        </w:rPr>
        <w:t>”, mode=”or”))</w:t>
      </w:r>
    </w:p>
    <w:p w:rsidR="00F737EF" w:rsidRDefault="00F737EF" w:rsidP="00055E75">
      <w:pPr>
        <w:pStyle w:val="BodyText"/>
        <w:rPr>
          <w:b/>
        </w:rPr>
      </w:pPr>
    </w:p>
    <w:p w:rsidR="00F737EF" w:rsidRPr="009504E7" w:rsidRDefault="00F737EF" w:rsidP="00055E75">
      <w:pPr>
        <w:pStyle w:val="BodyText"/>
      </w:pPr>
      <w:r w:rsidRPr="009504E7">
        <w:t>For example:</w:t>
      </w:r>
    </w:p>
    <w:p w:rsidR="00F737EF" w:rsidRPr="008D6DD3" w:rsidRDefault="00F737EF" w:rsidP="008D6DD3">
      <w:pPr>
        <w:pStyle w:val="BodyText"/>
        <w:numPr>
          <w:ilvl w:val="0"/>
          <w:numId w:val="33"/>
        </w:numPr>
      </w:pPr>
      <w:r w:rsidRPr="008D6DD3">
        <w:t>List candidates for newslink article</w:t>
      </w:r>
    </w:p>
    <w:p w:rsidR="00F737EF" w:rsidRDefault="00F737EF" w:rsidP="008D6DD3">
      <w:pPr>
        <w:pStyle w:val="BodyText"/>
        <w:numPr>
          <w:ilvl w:val="1"/>
          <w:numId w:val="33"/>
        </w:numPr>
        <w:rPr>
          <w:b/>
        </w:rPr>
      </w:pPr>
      <w:r>
        <w:rPr>
          <w:b/>
        </w:rPr>
        <w:t>and(string(“newslinkID?1234”, mode=”phrase”, linguistics=”off”), similiarityscore:&gt;60, status:string(“new updated”, mode=”or”))</w:t>
      </w:r>
    </w:p>
    <w:p w:rsidR="00F737EF" w:rsidRPr="008D6DD3" w:rsidRDefault="00F737EF" w:rsidP="004D0B89">
      <w:pPr>
        <w:pStyle w:val="BodyText"/>
        <w:numPr>
          <w:ilvl w:val="0"/>
          <w:numId w:val="33"/>
        </w:numPr>
      </w:pPr>
      <w:r w:rsidRPr="008D6DD3">
        <w:t>Show cached version of document</w:t>
      </w:r>
    </w:p>
    <w:p w:rsidR="00F737EF" w:rsidRDefault="00F737EF" w:rsidP="008D6DD3">
      <w:pPr>
        <w:pStyle w:val="BodyText"/>
        <w:numPr>
          <w:ilvl w:val="1"/>
          <w:numId w:val="33"/>
        </w:numPr>
        <w:rPr>
          <w:b/>
        </w:rPr>
      </w:pPr>
      <w:r>
        <w:rPr>
          <w:b/>
        </w:rPr>
        <w:t>url:string(“http://ripoffnews.com/?id=1234”, mode=”phrase”, linguistincs=”off”)</w:t>
      </w:r>
    </w:p>
    <w:p w:rsidR="00F737EF" w:rsidRPr="008D6DD3" w:rsidRDefault="00F737EF" w:rsidP="004D0B89">
      <w:pPr>
        <w:pStyle w:val="BodyText"/>
        <w:numPr>
          <w:ilvl w:val="0"/>
          <w:numId w:val="33"/>
        </w:numPr>
      </w:pPr>
      <w:r w:rsidRPr="008D6DD3">
        <w:t>Show all new candidates with a score above 80</w:t>
      </w:r>
    </w:p>
    <w:p w:rsidR="00F737EF" w:rsidRDefault="00F737EF" w:rsidP="008D6DD3">
      <w:pPr>
        <w:pStyle w:val="BodyText"/>
        <w:numPr>
          <w:ilvl w:val="1"/>
          <w:numId w:val="33"/>
        </w:numPr>
        <w:rPr>
          <w:b/>
        </w:rPr>
      </w:pPr>
      <w:r>
        <w:rPr>
          <w:b/>
        </w:rPr>
        <w:t>and(status:new, similarityscore:&gt;80)</w:t>
      </w:r>
    </w:p>
    <w:p w:rsidR="00F737EF" w:rsidRDefault="00F737EF" w:rsidP="00055E75">
      <w:pPr>
        <w:pStyle w:val="BodyText"/>
        <w:rPr>
          <w:b/>
        </w:rPr>
      </w:pPr>
    </w:p>
    <w:p w:rsidR="00F737EF" w:rsidRDefault="00F737EF" w:rsidP="00055E75">
      <w:pPr>
        <w:pStyle w:val="BodyText"/>
      </w:pPr>
      <w:r w:rsidRPr="0050002A">
        <w:t>In</w:t>
      </w:r>
      <w:r>
        <w:t xml:space="preserve"> this way, the </w:t>
      </w:r>
      <w:r w:rsidRPr="0050002A">
        <w:rPr>
          <w:i/>
        </w:rPr>
        <w:t>List of Suspects</w:t>
      </w:r>
      <w:r>
        <w:t xml:space="preserve"> and </w:t>
      </w:r>
      <w:r w:rsidRPr="0050002A">
        <w:rPr>
          <w:i/>
        </w:rPr>
        <w:t>Cached HTML</w:t>
      </w:r>
      <w:r>
        <w:t xml:space="preserve"> screens can be generated.</w:t>
      </w:r>
    </w:p>
    <w:p w:rsidR="00F737EF" w:rsidRDefault="00F737EF" w:rsidP="00055E75">
      <w:pPr>
        <w:pStyle w:val="BodyText"/>
      </w:pPr>
    </w:p>
    <w:p w:rsidR="00F737EF" w:rsidRDefault="00F737EF" w:rsidP="0050002A">
      <w:pPr>
        <w:pStyle w:val="Heading3"/>
        <w:numPr>
          <w:ilvl w:val="2"/>
          <w:numId w:val="30"/>
        </w:numPr>
      </w:pPr>
      <w:bookmarkStart w:id="927" w:name="_Toc220993869"/>
      <w:r>
        <w:t>Updates</w:t>
      </w:r>
      <w:bookmarkEnd w:id="927"/>
    </w:p>
    <w:p w:rsidR="00F737EF" w:rsidRPr="0050002A" w:rsidRDefault="00F737EF" w:rsidP="00055E75">
      <w:pPr>
        <w:pStyle w:val="BodyText"/>
      </w:pPr>
      <w:r>
        <w:t>The buttons to update status will use the ESP Content API to submit a partial update of the document to the search engine.</w:t>
      </w:r>
    </w:p>
    <w:p w:rsidR="00F737EF" w:rsidRDefault="00F737EF" w:rsidP="00055E75">
      <w:pPr>
        <w:pStyle w:val="BodyText"/>
      </w:pPr>
    </w:p>
    <w:p w:rsidR="00F737EF" w:rsidRDefault="00F737EF" w:rsidP="00055E75">
      <w:pPr>
        <w:pStyle w:val="BodyText"/>
      </w:pPr>
      <w:r>
        <w:t>An overview of how to run an update using the Content API is shown below:</w:t>
      </w:r>
    </w:p>
    <w:p w:rsidR="00F737EF" w:rsidRDefault="00F737EF" w:rsidP="00055E75">
      <w:pPr>
        <w:pStyle w:val="BodyText"/>
      </w:pPr>
    </w:p>
    <w:p w:rsidR="00F737EF" w:rsidRPr="00235269" w:rsidRDefault="00F737EF" w:rsidP="00235269">
      <w:pPr>
        <w:pStyle w:val="BodyText"/>
        <w:rPr>
          <w:rFonts w:ascii="Courier New" w:hAnsi="Courier New" w:cs="Courier New"/>
        </w:rPr>
      </w:pPr>
      <w:r w:rsidRPr="00235269">
        <w:rPr>
          <w:rFonts w:ascii="Courier New" w:hAnsi="Courier New" w:cs="Courier New"/>
        </w:rPr>
        <w:t>IDocumentFeederFactory documentFeederFactory = null;</w:t>
      </w:r>
    </w:p>
    <w:p w:rsidR="00F737EF" w:rsidRDefault="00F737EF" w:rsidP="00235269">
      <w:pPr>
        <w:pStyle w:val="BodyText"/>
        <w:rPr>
          <w:rFonts w:ascii="Courier New" w:hAnsi="Courier New" w:cs="Courier New"/>
        </w:rPr>
      </w:pPr>
      <w:r w:rsidRPr="00235269">
        <w:rPr>
          <w:rFonts w:ascii="Courier New" w:hAnsi="Courier New" w:cs="Courier New"/>
        </w:rPr>
        <w:t>IDocumentFeeder documentFeeder = null;</w:t>
      </w:r>
    </w:p>
    <w:p w:rsidR="00F737EF" w:rsidRDefault="00F737EF" w:rsidP="00235269">
      <w:pPr>
        <w:pStyle w:val="BodyText"/>
        <w:rPr>
          <w:rFonts w:ascii="Courier New" w:hAnsi="Courier New" w:cs="Courier New"/>
        </w:rPr>
      </w:pPr>
      <w:r>
        <w:rPr>
          <w:rFonts w:ascii="Courier New" w:hAnsi="Courier New" w:cs="Courier New"/>
        </w:rPr>
        <w:t xml:space="preserve">collection = </w:t>
      </w:r>
      <w:r w:rsidRPr="00235269">
        <w:rPr>
          <w:rFonts w:ascii="Courier New" w:hAnsi="Courier New" w:cs="Courier New"/>
        </w:rPr>
        <w:t>"</w:t>
      </w:r>
      <w:r>
        <w:rPr>
          <w:rFonts w:ascii="Courier New" w:hAnsi="Courier New" w:cs="Courier New"/>
        </w:rPr>
        <w:t>sgweb</w:t>
      </w:r>
      <w:r w:rsidRPr="00235269">
        <w:rPr>
          <w:rFonts w:ascii="Courier New" w:hAnsi="Courier New" w:cs="Courier New"/>
        </w:rPr>
        <w:t>"</w:t>
      </w:r>
      <w:r>
        <w:rPr>
          <w:rFonts w:ascii="Courier New" w:hAnsi="Courier New" w:cs="Courier New"/>
        </w:rPr>
        <w:t>;</w:t>
      </w:r>
    </w:p>
    <w:p w:rsidR="00F737EF" w:rsidRDefault="00F737EF" w:rsidP="00235269">
      <w:pPr>
        <w:pStyle w:val="BodyText"/>
        <w:rPr>
          <w:rFonts w:ascii="Courier New" w:hAnsi="Courier New" w:cs="Courier New"/>
        </w:rPr>
      </w:pPr>
    </w:p>
    <w:p w:rsidR="00F737EF" w:rsidRPr="004D0B89" w:rsidRDefault="00F737EF" w:rsidP="00235269">
      <w:pPr>
        <w:pStyle w:val="BodyText"/>
        <w:rPr>
          <w:rFonts w:ascii="Courier New" w:hAnsi="Courier New" w:cs="Courier New"/>
          <w:color w:val="7F7F7F"/>
        </w:rPr>
      </w:pPr>
      <w:r w:rsidRPr="004D0B89">
        <w:rPr>
          <w:rFonts w:ascii="Courier New" w:hAnsi="Courier New" w:cs="Courier New"/>
          <w:color w:val="7F7F7F"/>
        </w:rPr>
        <w:t>/* Set up feeder */</w:t>
      </w:r>
    </w:p>
    <w:p w:rsidR="00F737EF" w:rsidRPr="00235269" w:rsidRDefault="00F737EF" w:rsidP="00235269">
      <w:pPr>
        <w:pStyle w:val="BodyText"/>
        <w:rPr>
          <w:rFonts w:ascii="Courier New" w:hAnsi="Courier New" w:cs="Courier New"/>
        </w:rPr>
      </w:pPr>
      <w:r w:rsidRPr="00235269">
        <w:rPr>
          <w:rFonts w:ascii="Courier New" w:hAnsi="Courier New" w:cs="Courier New"/>
        </w:rPr>
        <w:t>try {</w:t>
      </w:r>
    </w:p>
    <w:p w:rsidR="00F737EF" w:rsidRPr="00235269" w:rsidRDefault="00F737EF" w:rsidP="00235269">
      <w:pPr>
        <w:pStyle w:val="BodyText"/>
        <w:ind w:firstLine="218"/>
        <w:rPr>
          <w:rFonts w:ascii="Courier New" w:hAnsi="Courier New" w:cs="Courier New"/>
        </w:rPr>
      </w:pPr>
      <w:r w:rsidRPr="00235269">
        <w:rPr>
          <w:rFonts w:ascii="Courier New" w:hAnsi="Courier New" w:cs="Courier New"/>
        </w:rPr>
        <w:t>documentFeederFactory = DocumentFeederFactory.newInstance();</w:t>
      </w:r>
    </w:p>
    <w:p w:rsidR="00F737EF" w:rsidRPr="00235269" w:rsidRDefault="00F737EF" w:rsidP="00235269">
      <w:pPr>
        <w:pStyle w:val="BodyText"/>
        <w:ind w:firstLine="218"/>
        <w:rPr>
          <w:rFonts w:ascii="Courier New" w:hAnsi="Courier New" w:cs="Courier New"/>
        </w:rPr>
      </w:pPr>
      <w:r>
        <w:rPr>
          <w:rFonts w:ascii="Courier New" w:hAnsi="Courier New" w:cs="Courier New"/>
        </w:rPr>
        <w:t>documentFeeder = d</w:t>
      </w:r>
      <w:r w:rsidRPr="00235269">
        <w:rPr>
          <w:rFonts w:ascii="Courier New" w:hAnsi="Courier New" w:cs="Courier New"/>
        </w:rPr>
        <w:t>ocumentFeederFactory.createDocumentFeeder(collection, null);</w:t>
      </w:r>
    </w:p>
    <w:p w:rsidR="00F737EF" w:rsidRPr="00235269" w:rsidRDefault="00F737EF" w:rsidP="00235269">
      <w:pPr>
        <w:pStyle w:val="BodyText"/>
        <w:rPr>
          <w:rFonts w:ascii="Courier New" w:hAnsi="Courier New" w:cs="Courier New"/>
        </w:rPr>
      </w:pPr>
      <w:r w:rsidRPr="00235269">
        <w:rPr>
          <w:rFonts w:ascii="Courier New" w:hAnsi="Courier New" w:cs="Courier New"/>
        </w:rPr>
        <w:t>} catch (FactoryException e) {</w:t>
      </w:r>
    </w:p>
    <w:p w:rsidR="00F737EF" w:rsidRPr="00235269" w:rsidRDefault="00F737EF" w:rsidP="00235269">
      <w:pPr>
        <w:pStyle w:val="BodyText"/>
        <w:ind w:firstLine="218"/>
        <w:rPr>
          <w:rFonts w:ascii="Courier New" w:hAnsi="Courier New" w:cs="Courier New"/>
        </w:rPr>
      </w:pPr>
      <w:r w:rsidRPr="00235269">
        <w:rPr>
          <w:rFonts w:ascii="Courier New" w:hAnsi="Courier New" w:cs="Courier New"/>
        </w:rPr>
        <w:t>System.out.println("</w:t>
      </w:r>
      <w:r>
        <w:rPr>
          <w:rFonts w:ascii="Courier New" w:hAnsi="Courier New" w:cs="Courier New"/>
        </w:rPr>
        <w:t xml:space="preserve">Could not </w:t>
      </w:r>
      <w:r w:rsidRPr="00235269">
        <w:rPr>
          <w:rFonts w:ascii="Courier New" w:hAnsi="Courier New" w:cs="Courier New"/>
        </w:rPr>
        <w:t>create IDocumentFeeder " + e);</w:t>
      </w:r>
    </w:p>
    <w:p w:rsidR="00F737EF" w:rsidRPr="00235269" w:rsidRDefault="00F737EF" w:rsidP="00235269">
      <w:pPr>
        <w:pStyle w:val="BodyText"/>
        <w:ind w:firstLine="218"/>
        <w:rPr>
          <w:rFonts w:ascii="Courier New" w:hAnsi="Courier New" w:cs="Courier New"/>
        </w:rPr>
      </w:pPr>
      <w:r w:rsidRPr="00235269">
        <w:rPr>
          <w:rFonts w:ascii="Courier New" w:hAnsi="Courier New" w:cs="Courier New"/>
        </w:rPr>
        <w:t>return;</w:t>
      </w:r>
    </w:p>
    <w:p w:rsidR="00F737EF" w:rsidRDefault="00F737EF" w:rsidP="00235269">
      <w:pPr>
        <w:pStyle w:val="BodyText"/>
        <w:rPr>
          <w:rFonts w:ascii="Courier New" w:hAnsi="Courier New" w:cs="Courier New"/>
        </w:rPr>
      </w:pPr>
      <w:r w:rsidRPr="00235269">
        <w:rPr>
          <w:rFonts w:ascii="Courier New" w:hAnsi="Courier New" w:cs="Courier New"/>
        </w:rPr>
        <w:t>}</w:t>
      </w:r>
    </w:p>
    <w:p w:rsidR="00F737EF" w:rsidRDefault="00F737EF" w:rsidP="00235269">
      <w:pPr>
        <w:pStyle w:val="BodyText"/>
        <w:rPr>
          <w:rFonts w:ascii="Courier New" w:hAnsi="Courier New" w:cs="Courier New"/>
        </w:rPr>
      </w:pPr>
    </w:p>
    <w:p w:rsidR="00F737EF" w:rsidRPr="004D0B89" w:rsidRDefault="00F737EF" w:rsidP="00235269">
      <w:pPr>
        <w:pStyle w:val="BodyText"/>
        <w:rPr>
          <w:rFonts w:ascii="Courier New" w:hAnsi="Courier New" w:cs="Courier New"/>
          <w:color w:val="7F7F7F"/>
        </w:rPr>
      </w:pPr>
      <w:r w:rsidRPr="004D0B89">
        <w:rPr>
          <w:rFonts w:ascii="Courier New" w:hAnsi="Courier New" w:cs="Courier New"/>
          <w:color w:val="7F7F7F"/>
        </w:rPr>
        <w:t>/* Create partial document with changes */</w:t>
      </w:r>
    </w:p>
    <w:p w:rsidR="00F737EF" w:rsidRPr="00235269" w:rsidRDefault="00F737EF" w:rsidP="00235269">
      <w:pPr>
        <w:pStyle w:val="BodyText"/>
        <w:rPr>
          <w:rFonts w:ascii="Courier New" w:hAnsi="Courier New" w:cs="Courier New"/>
        </w:rPr>
      </w:pPr>
      <w:r w:rsidRPr="00235269">
        <w:rPr>
          <w:rFonts w:ascii="Courier New" w:hAnsi="Courier New" w:cs="Courier New"/>
        </w:rPr>
        <w:t>IDocument document</w:t>
      </w:r>
      <w:r>
        <w:rPr>
          <w:rFonts w:ascii="Courier New" w:hAnsi="Courier New" w:cs="Courier New"/>
        </w:rPr>
        <w:t xml:space="preserve"> = DocumentFactory.newDocument(</w:t>
      </w:r>
      <w:r w:rsidRPr="004D0B89">
        <w:rPr>
          <w:rFonts w:ascii="Courier New" w:hAnsi="Courier New" w:cs="Courier New"/>
          <w:b/>
          <w:color w:val="C0504D"/>
        </w:rPr>
        <w:t>url</w:t>
      </w:r>
      <w:r w:rsidRPr="00235269">
        <w:rPr>
          <w:rFonts w:ascii="Courier New" w:hAnsi="Courier New" w:cs="Courier New"/>
        </w:rPr>
        <w:t>);</w:t>
      </w:r>
    </w:p>
    <w:p w:rsidR="00F737EF" w:rsidRDefault="00F737EF" w:rsidP="00235269">
      <w:pPr>
        <w:pStyle w:val="BodyText"/>
        <w:rPr>
          <w:rFonts w:ascii="Courier New" w:hAnsi="Courier New" w:cs="Courier New"/>
        </w:rPr>
      </w:pPr>
      <w:r w:rsidRPr="00235269">
        <w:rPr>
          <w:rFonts w:ascii="Courier New" w:hAnsi="Courier New" w:cs="Courier New"/>
        </w:rPr>
        <w:t>document.addElement(</w:t>
      </w:r>
      <w:r>
        <w:rPr>
          <w:rFonts w:ascii="Courier New" w:hAnsi="Courier New" w:cs="Courier New"/>
        </w:rPr>
        <w:t>DocumentFactory.newString("</w:t>
      </w:r>
      <w:r w:rsidRPr="004D0B89">
        <w:rPr>
          <w:rFonts w:ascii="Courier New" w:hAnsi="Courier New" w:cs="Courier New"/>
          <w:color w:val="31849B"/>
        </w:rPr>
        <w:t>status</w:t>
      </w:r>
      <w:r>
        <w:rPr>
          <w:rFonts w:ascii="Courier New" w:hAnsi="Courier New" w:cs="Courier New"/>
        </w:rPr>
        <w:t>"</w:t>
      </w:r>
      <w:r w:rsidRPr="00235269">
        <w:rPr>
          <w:rFonts w:ascii="Courier New" w:hAnsi="Courier New" w:cs="Courier New"/>
        </w:rPr>
        <w:t xml:space="preserve">, </w:t>
      </w:r>
      <w:r w:rsidRPr="004D0B89">
        <w:rPr>
          <w:rFonts w:ascii="Courier New" w:hAnsi="Courier New" w:cs="Courier New"/>
          <w:b/>
          <w:color w:val="C0504D"/>
        </w:rPr>
        <w:t>updatedStatus</w:t>
      </w:r>
      <w:r w:rsidRPr="00235269">
        <w:rPr>
          <w:rFonts w:ascii="Courier New" w:hAnsi="Courier New" w:cs="Courier New"/>
        </w:rPr>
        <w:t>));</w:t>
      </w:r>
    </w:p>
    <w:p w:rsidR="00F737EF" w:rsidRDefault="00F737EF" w:rsidP="00235269">
      <w:pPr>
        <w:pStyle w:val="BodyText"/>
        <w:rPr>
          <w:rFonts w:ascii="Courier New" w:hAnsi="Courier New" w:cs="Courier New"/>
        </w:rPr>
      </w:pPr>
    </w:p>
    <w:p w:rsidR="00F737EF" w:rsidRPr="004D0B89" w:rsidRDefault="00F737EF" w:rsidP="00235269">
      <w:pPr>
        <w:pStyle w:val="BodyText"/>
        <w:rPr>
          <w:rFonts w:ascii="Courier New" w:hAnsi="Courier New" w:cs="Courier New"/>
          <w:color w:val="7F7F7F"/>
        </w:rPr>
      </w:pPr>
      <w:r w:rsidRPr="004D0B89">
        <w:rPr>
          <w:rFonts w:ascii="Courier New" w:hAnsi="Courier New" w:cs="Courier New"/>
          <w:color w:val="7F7F7F"/>
        </w:rPr>
        <w:t>/* Submit: update existing document with new status field */</w:t>
      </w:r>
    </w:p>
    <w:p w:rsidR="00F737EF" w:rsidRDefault="00F737EF" w:rsidP="00235269">
      <w:pPr>
        <w:pStyle w:val="BodyText"/>
        <w:rPr>
          <w:rFonts w:ascii="Courier New" w:hAnsi="Courier New" w:cs="Courier New"/>
        </w:rPr>
      </w:pPr>
      <w:r w:rsidRPr="004D0B89">
        <w:rPr>
          <w:rFonts w:ascii="Courier New" w:hAnsi="Courier New" w:cs="Courier New"/>
        </w:rPr>
        <w:t>documentFeeder.</w:t>
      </w:r>
      <w:r>
        <w:rPr>
          <w:rFonts w:ascii="Courier New" w:hAnsi="Courier New" w:cs="Courier New"/>
        </w:rPr>
        <w:t>update</w:t>
      </w:r>
      <w:r w:rsidRPr="004D0B89">
        <w:rPr>
          <w:rFonts w:ascii="Courier New" w:hAnsi="Courier New" w:cs="Courier New"/>
        </w:rPr>
        <w:t>Document(</w:t>
      </w:r>
      <w:r w:rsidRPr="004D0B89">
        <w:rPr>
          <w:rFonts w:ascii="Courier New" w:hAnsi="Courier New" w:cs="Courier New"/>
          <w:color w:val="C0504D"/>
        </w:rPr>
        <w:t>document</w:t>
      </w:r>
      <w:r w:rsidRPr="004D0B89">
        <w:rPr>
          <w:rFonts w:ascii="Courier New" w:hAnsi="Courier New" w:cs="Courier New"/>
        </w:rPr>
        <w:t>);</w:t>
      </w:r>
    </w:p>
    <w:p w:rsidR="00F737EF" w:rsidRDefault="00F737EF" w:rsidP="00235269">
      <w:pPr>
        <w:pStyle w:val="BodyText"/>
        <w:rPr>
          <w:rFonts w:ascii="Courier New" w:hAnsi="Courier New" w:cs="Courier New"/>
        </w:rPr>
      </w:pPr>
    </w:p>
    <w:p w:rsidR="00F737EF" w:rsidRDefault="00F737EF" w:rsidP="00235269">
      <w:pPr>
        <w:pStyle w:val="BodyText"/>
        <w:rPr>
          <w:rFonts w:ascii="Courier New" w:hAnsi="Courier New" w:cs="Courier New"/>
        </w:rPr>
      </w:pPr>
      <w:r w:rsidRPr="004D0B89">
        <w:rPr>
          <w:rFonts w:ascii="Courier New" w:hAnsi="Courier New" w:cs="Courier New"/>
        </w:rPr>
        <w:t>documentFeeder.waitForCompletion();</w:t>
      </w:r>
    </w:p>
    <w:p w:rsidR="00F737EF" w:rsidRDefault="00F737EF" w:rsidP="00235269">
      <w:pPr>
        <w:pStyle w:val="BodyText"/>
        <w:rPr>
          <w:rFonts w:ascii="Courier New" w:hAnsi="Courier New" w:cs="Courier New"/>
        </w:rPr>
      </w:pPr>
      <w:r w:rsidRPr="004D0B89">
        <w:rPr>
          <w:rFonts w:ascii="Courier New" w:hAnsi="Courier New" w:cs="Courier New"/>
        </w:rPr>
        <w:t>IDocumentFeederStatus status = documentFeeder.getStatusReport();</w:t>
      </w:r>
    </w:p>
    <w:p w:rsidR="00F737EF" w:rsidRDefault="00F737EF" w:rsidP="00235269">
      <w:pPr>
        <w:pStyle w:val="BodyText"/>
        <w:rPr>
          <w:rFonts w:ascii="Courier New" w:hAnsi="Courier New" w:cs="Courier New"/>
        </w:rPr>
      </w:pPr>
    </w:p>
    <w:p w:rsidR="00F737EF" w:rsidRPr="004D0B89" w:rsidRDefault="00F737EF" w:rsidP="00235269">
      <w:pPr>
        <w:pStyle w:val="BodyText"/>
        <w:rPr>
          <w:rFonts w:ascii="Courier New" w:hAnsi="Courier New" w:cs="Courier New"/>
          <w:color w:val="7F7F7F"/>
        </w:rPr>
      </w:pPr>
      <w:r w:rsidRPr="004D0B89">
        <w:rPr>
          <w:rFonts w:ascii="Courier New" w:hAnsi="Courier New" w:cs="Courier New"/>
          <w:color w:val="7F7F7F"/>
        </w:rPr>
        <w:t>/* Handle failed submits – eg retry/report */</w:t>
      </w:r>
    </w:p>
    <w:p w:rsidR="00F737EF" w:rsidRDefault="00F737EF" w:rsidP="00235269">
      <w:pPr>
        <w:pStyle w:val="BodyText"/>
        <w:rPr>
          <w:rFonts w:ascii="Courier New" w:hAnsi="Courier New" w:cs="Courier New"/>
        </w:rPr>
      </w:pPr>
      <w:r>
        <w:rPr>
          <w:rFonts w:ascii="Courier New" w:hAnsi="Courier New" w:cs="Courier New"/>
        </w:rPr>
        <w:t>handleErrors(status);</w:t>
      </w:r>
    </w:p>
    <w:p w:rsidR="00F737EF" w:rsidRDefault="00F737EF" w:rsidP="00235269">
      <w:pPr>
        <w:pStyle w:val="BodyText"/>
        <w:rPr>
          <w:rFonts w:ascii="Courier New" w:hAnsi="Courier New" w:cs="Courier New"/>
        </w:rPr>
      </w:pPr>
    </w:p>
    <w:p w:rsidR="00F737EF" w:rsidRPr="004D0B89" w:rsidRDefault="00F737EF" w:rsidP="00235269">
      <w:pPr>
        <w:pStyle w:val="BodyText"/>
        <w:rPr>
          <w:rFonts w:ascii="Courier New" w:hAnsi="Courier New" w:cs="Courier New"/>
          <w:color w:val="7F7F7F"/>
        </w:rPr>
      </w:pPr>
      <w:r w:rsidRPr="004D0B89">
        <w:rPr>
          <w:rFonts w:ascii="Courier New" w:hAnsi="Courier New" w:cs="Courier New"/>
          <w:color w:val="7F7F7F"/>
        </w:rPr>
        <w:t>/* Close connections */</w:t>
      </w:r>
    </w:p>
    <w:p w:rsidR="00F737EF" w:rsidRPr="00235269" w:rsidRDefault="00F737EF" w:rsidP="00235269">
      <w:pPr>
        <w:pStyle w:val="BodyText"/>
        <w:rPr>
          <w:rFonts w:ascii="Courier New" w:hAnsi="Courier New" w:cs="Courier New"/>
        </w:rPr>
      </w:pPr>
      <w:r w:rsidRPr="004D0B89">
        <w:rPr>
          <w:rFonts w:ascii="Courier New" w:hAnsi="Courier New" w:cs="Courier New"/>
        </w:rPr>
        <w:t>documentFeeder.deactivate();</w:t>
      </w:r>
    </w:p>
    <w:p w:rsidR="00F737EF" w:rsidRPr="00F737EF" w:rsidRDefault="00F737EF" w:rsidP="002C0805">
      <w:pPr>
        <w:pStyle w:val="Heading1"/>
        <w:numPr>
          <w:ilvl w:val="0"/>
          <w:numId w:val="30"/>
        </w:numPr>
        <w:rPr>
          <w:rPrChange w:id="928" w:author="Unknown">
            <w:rPr>
              <w:lang w:val="en-US"/>
            </w:rPr>
          </w:rPrChange>
        </w:rPr>
      </w:pPr>
      <w:bookmarkStart w:id="929" w:name="_Toc104554996"/>
      <w:bookmarkStart w:id="930" w:name="_Toc104555052"/>
      <w:bookmarkStart w:id="931" w:name="_Toc104555118"/>
      <w:bookmarkStart w:id="932" w:name="_Toc220993870"/>
      <w:bookmarkEnd w:id="910"/>
      <w:bookmarkEnd w:id="911"/>
      <w:bookmarkEnd w:id="912"/>
      <w:r w:rsidRPr="00F737EF">
        <w:rPr>
          <w:rPrChange w:id="933" w:author="Tim Hill" w:date="2008-12-04T01:10:00Z">
            <w:rPr>
              <w:rFonts w:ascii="Courier New" w:hAnsi="Courier New"/>
              <w:b w:val="0"/>
              <w:spacing w:val="0"/>
              <w:kern w:val="0"/>
              <w:sz w:val="20"/>
              <w:lang w:val="en-US"/>
            </w:rPr>
          </w:rPrChange>
        </w:rPr>
        <w:t>Environments and Infrastructure</w:t>
      </w:r>
      <w:bookmarkEnd w:id="929"/>
      <w:bookmarkEnd w:id="930"/>
      <w:bookmarkEnd w:id="931"/>
      <w:bookmarkEnd w:id="932"/>
    </w:p>
    <w:p w:rsidR="00F737EF" w:rsidRPr="00BA7BE4" w:rsidRDefault="00F737EF" w:rsidP="000478D3">
      <w:pPr>
        <w:pStyle w:val="Assumption"/>
        <w:rPr>
          <w:lang w:val="en-US"/>
        </w:rPr>
      </w:pPr>
      <w:r>
        <w:rPr>
          <w:lang w:val="en-US"/>
        </w:rPr>
        <w:t>There are no dev or staging ESP environments available for this project. Changes to the system design may require down-time on the production IP Tracking system.</w:t>
      </w:r>
    </w:p>
    <w:p w:rsidR="00F737EF" w:rsidRDefault="00F737EF" w:rsidP="000478D3">
      <w:pPr>
        <w:pStyle w:val="Heading2"/>
        <w:numPr>
          <w:ilvl w:val="0"/>
          <w:numId w:val="0"/>
        </w:numPr>
        <w:rPr>
          <w:lang w:val="en-US"/>
        </w:rPr>
      </w:pPr>
    </w:p>
    <w:p w:rsidR="00F737EF" w:rsidRPr="008B5572" w:rsidRDefault="00F737EF" w:rsidP="008B5572">
      <w:pPr>
        <w:pStyle w:val="Heading2"/>
        <w:numPr>
          <w:ilvl w:val="1"/>
          <w:numId w:val="30"/>
        </w:numPr>
        <w:rPr>
          <w:lang w:val="en-US"/>
        </w:rPr>
      </w:pPr>
      <w:bookmarkStart w:id="934" w:name="_Toc220993871"/>
      <w:r w:rsidRPr="008B5572">
        <w:rPr>
          <w:lang w:val="en-US"/>
        </w:rPr>
        <w:t>Remote Access</w:t>
      </w:r>
      <w:bookmarkEnd w:id="934"/>
    </w:p>
    <w:p w:rsidR="00F737EF" w:rsidRDefault="00F737EF" w:rsidP="006640E1">
      <w:pPr>
        <w:pStyle w:val="BodyText"/>
        <w:rPr>
          <w:lang w:val="en-US"/>
        </w:rPr>
      </w:pPr>
      <w:r>
        <w:rPr>
          <w:lang w:val="en-US"/>
        </w:rPr>
        <w:t>Remote access is not available. SPH provide access points at SPH ITD office. Login</w:t>
      </w:r>
      <w:r w:rsidRPr="00BA7BE4">
        <w:rPr>
          <w:lang w:val="en-US"/>
        </w:rPr>
        <w:t xml:space="preserve"> d</w:t>
      </w:r>
      <w:r>
        <w:rPr>
          <w:lang w:val="en-US"/>
        </w:rPr>
        <w:t>etails can be found in the appendix.</w:t>
      </w:r>
    </w:p>
    <w:p w:rsidR="00F737EF" w:rsidRPr="00BA7BE4" w:rsidRDefault="00F737EF" w:rsidP="006640E1">
      <w:pPr>
        <w:pStyle w:val="BodyText"/>
        <w:rPr>
          <w:lang w:val="en-US"/>
        </w:rPr>
      </w:pPr>
    </w:p>
    <w:p w:rsidR="00F737EF" w:rsidRPr="00BA7BE4" w:rsidRDefault="00F737EF">
      <w:pPr>
        <w:pStyle w:val="Heading2"/>
        <w:numPr>
          <w:ilvl w:val="1"/>
          <w:numId w:val="30"/>
        </w:numPr>
        <w:rPr>
          <w:lang w:val="en-US"/>
        </w:rPr>
      </w:pPr>
      <w:bookmarkStart w:id="935" w:name="_Ref104204469"/>
      <w:bookmarkStart w:id="936" w:name="_Toc104554999"/>
      <w:bookmarkStart w:id="937" w:name="_Toc104555055"/>
      <w:bookmarkStart w:id="938" w:name="_Toc104555121"/>
      <w:bookmarkStart w:id="939" w:name="_Toc220993872"/>
      <w:r>
        <w:rPr>
          <w:lang w:val="en-US"/>
        </w:rPr>
        <w:t xml:space="preserve">Production </w:t>
      </w:r>
      <w:r w:rsidRPr="00BA7BE4">
        <w:rPr>
          <w:lang w:val="en-US"/>
        </w:rPr>
        <w:t>Environment</w:t>
      </w:r>
      <w:bookmarkEnd w:id="935"/>
      <w:bookmarkEnd w:id="936"/>
      <w:bookmarkEnd w:id="937"/>
      <w:bookmarkEnd w:id="938"/>
      <w:bookmarkEnd w:id="939"/>
    </w:p>
    <w:bookmarkStart w:id="940" w:name="_Toc104555003"/>
    <w:bookmarkStart w:id="941" w:name="_Toc104555059"/>
    <w:bookmarkStart w:id="942" w:name="_Toc104555125"/>
    <w:p w:rsidR="00F737EF" w:rsidRDefault="00F737EF" w:rsidP="00251181">
      <w:pPr>
        <w:pStyle w:val="Caption"/>
        <w:jc w:val="center"/>
        <w:rPr>
          <w:sz w:val="18"/>
          <w:szCs w:val="18"/>
        </w:rPr>
      </w:pPr>
      <w:r>
        <w:object w:dxaOrig="11570" w:dyaOrig="6715">
          <v:shape id="_x0000_i1033" type="#_x0000_t75" style="width:480pt;height:275.4pt" o:ole="">
            <v:imagedata r:id="rId16" o:title=""/>
          </v:shape>
          <o:OLEObject Type="Embed" ProgID="Visio.Drawing.11" ShapeID="_x0000_i1033" DrawAspect="Content" ObjectID="_1294735683" r:id="rId17"/>
        </w:object>
      </w:r>
      <w:r w:rsidRPr="00251181">
        <w:rPr>
          <w:sz w:val="18"/>
          <w:szCs w:val="18"/>
        </w:rPr>
        <w:t xml:space="preserve"> </w:t>
      </w:r>
    </w:p>
    <w:p w:rsidR="00F737EF" w:rsidRPr="000478D3" w:rsidRDefault="00F737EF" w:rsidP="00251181">
      <w:pPr>
        <w:pStyle w:val="Caption"/>
        <w:jc w:val="center"/>
      </w:pPr>
      <w:r w:rsidRPr="00BA7BE4">
        <w:rPr>
          <w:sz w:val="18"/>
          <w:szCs w:val="18"/>
        </w:rPr>
        <w:t xml:space="preserve">Figure </w:t>
      </w:r>
      <w:r>
        <w:rPr>
          <w:sz w:val="18"/>
          <w:szCs w:val="18"/>
        </w:rPr>
        <w:t>3</w:t>
      </w:r>
      <w:r w:rsidRPr="00BA7BE4">
        <w:rPr>
          <w:sz w:val="18"/>
          <w:szCs w:val="18"/>
        </w:rPr>
        <w:t xml:space="preserve"> </w:t>
      </w:r>
      <w:r>
        <w:rPr>
          <w:sz w:val="18"/>
          <w:szCs w:val="18"/>
        </w:rPr>
        <w:t>Production Environment</w:t>
      </w:r>
    </w:p>
    <w:bookmarkEnd w:id="940"/>
    <w:bookmarkEnd w:id="941"/>
    <w:bookmarkEnd w:id="942"/>
    <w:p w:rsidR="00F737EF" w:rsidRPr="00BA7BE4" w:rsidRDefault="00F737EF">
      <w:pPr>
        <w:pStyle w:val="BodyText"/>
        <w:rPr>
          <w:lang w:val="en-US"/>
        </w:rPr>
      </w:pPr>
    </w:p>
    <w:p w:rsidR="00F737EF" w:rsidRPr="00C21833" w:rsidRDefault="00F737EF" w:rsidP="00C21833">
      <w:pPr>
        <w:pStyle w:val="Heading2"/>
        <w:numPr>
          <w:ilvl w:val="1"/>
          <w:numId w:val="30"/>
        </w:numPr>
        <w:rPr>
          <w:lang w:val="en-US"/>
        </w:rPr>
      </w:pPr>
      <w:bookmarkStart w:id="943" w:name="_Toc104555004"/>
      <w:bookmarkStart w:id="944" w:name="_Toc104555060"/>
      <w:bookmarkStart w:id="945" w:name="_Toc104555126"/>
      <w:bookmarkStart w:id="946" w:name="_Toc220993873"/>
      <w:r>
        <w:rPr>
          <w:lang w:val="en-US"/>
        </w:rPr>
        <w:t xml:space="preserve">Production </w:t>
      </w:r>
      <w:r w:rsidRPr="00BA7BE4">
        <w:rPr>
          <w:lang w:val="en-US"/>
        </w:rPr>
        <w:t>Infrastructure</w:t>
      </w:r>
      <w:bookmarkEnd w:id="943"/>
      <w:bookmarkEnd w:id="944"/>
      <w:bookmarkEnd w:id="945"/>
      <w:bookmarkEnd w:id="946"/>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10"/>
        <w:gridCol w:w="6237"/>
      </w:tblGrid>
      <w:tr w:rsidR="00F737EF" w:rsidRPr="00BA7BE4" w:rsidTr="00C21833">
        <w:trPr>
          <w:tblHeader/>
        </w:trPr>
        <w:tc>
          <w:tcPr>
            <w:tcW w:w="2410" w:type="dxa"/>
            <w:shd w:val="clear" w:color="auto" w:fill="FF9800"/>
          </w:tcPr>
          <w:p w:rsidR="00F737EF" w:rsidRPr="00BA7BE4" w:rsidRDefault="00F737EF" w:rsidP="00DC0C79">
            <w:pPr>
              <w:pStyle w:val="TableText"/>
              <w:jc w:val="center"/>
              <w:rPr>
                <w:b/>
                <w:color w:val="FFFFFF"/>
              </w:rPr>
            </w:pPr>
            <w:r w:rsidRPr="00BA7BE4">
              <w:rPr>
                <w:b/>
                <w:color w:val="FFFFFF"/>
              </w:rPr>
              <w:t>Item</w:t>
            </w:r>
          </w:p>
        </w:tc>
        <w:tc>
          <w:tcPr>
            <w:tcW w:w="6237" w:type="dxa"/>
            <w:shd w:val="clear" w:color="auto" w:fill="FF9800"/>
          </w:tcPr>
          <w:p w:rsidR="00F737EF" w:rsidRPr="00BA7BE4" w:rsidRDefault="00F737EF" w:rsidP="00DC0C79">
            <w:pPr>
              <w:pStyle w:val="TableText"/>
              <w:jc w:val="center"/>
              <w:rPr>
                <w:b/>
                <w:color w:val="FFFFFF"/>
              </w:rPr>
            </w:pPr>
            <w:r w:rsidRPr="00BA7BE4">
              <w:rPr>
                <w:b/>
                <w:color w:val="FFFFFF"/>
              </w:rPr>
              <w:t>Comments</w:t>
            </w:r>
          </w:p>
        </w:tc>
      </w:tr>
      <w:tr w:rsidR="00F737EF" w:rsidRPr="00BA7BE4" w:rsidTr="00C21833">
        <w:tc>
          <w:tcPr>
            <w:tcW w:w="2410" w:type="dxa"/>
          </w:tcPr>
          <w:p w:rsidR="00F737EF" w:rsidRPr="00BA7BE4" w:rsidRDefault="00F737EF" w:rsidP="00DC0C79">
            <w:pPr>
              <w:pStyle w:val="StyleTableText8pt"/>
              <w:rPr>
                <w:b/>
                <w:bCs/>
              </w:rPr>
            </w:pPr>
            <w:r w:rsidRPr="00BA7BE4">
              <w:rPr>
                <w:b/>
                <w:bCs/>
              </w:rPr>
              <w:t>Platform</w:t>
            </w:r>
          </w:p>
        </w:tc>
        <w:tc>
          <w:tcPr>
            <w:tcW w:w="6237" w:type="dxa"/>
          </w:tcPr>
          <w:p w:rsidR="00F737EF" w:rsidRPr="00BA7BE4" w:rsidRDefault="00F737EF" w:rsidP="00DC0C79">
            <w:pPr>
              <w:pStyle w:val="StyleTableText8pt"/>
            </w:pPr>
            <w:r>
              <w:t>Sun V490</w:t>
            </w:r>
          </w:p>
        </w:tc>
      </w:tr>
      <w:tr w:rsidR="00F737EF" w:rsidRPr="00BA7BE4" w:rsidTr="00C21833">
        <w:tc>
          <w:tcPr>
            <w:tcW w:w="2410" w:type="dxa"/>
          </w:tcPr>
          <w:p w:rsidR="00F737EF" w:rsidRPr="00BA7BE4" w:rsidRDefault="00F737EF" w:rsidP="00DC0C79">
            <w:pPr>
              <w:pStyle w:val="StyleTableText8pt"/>
              <w:rPr>
                <w:b/>
                <w:bCs/>
              </w:rPr>
            </w:pPr>
            <w:r w:rsidRPr="00BA7BE4">
              <w:rPr>
                <w:b/>
                <w:bCs/>
              </w:rPr>
              <w:t>OS</w:t>
            </w:r>
          </w:p>
        </w:tc>
        <w:tc>
          <w:tcPr>
            <w:tcW w:w="6237" w:type="dxa"/>
          </w:tcPr>
          <w:p w:rsidR="00F737EF" w:rsidRPr="00BA7BE4" w:rsidRDefault="00F737EF" w:rsidP="00DC0C79">
            <w:pPr>
              <w:pStyle w:val="StyleTableText8pt"/>
            </w:pPr>
            <w:r>
              <w:t>Solaris 10</w:t>
            </w:r>
          </w:p>
        </w:tc>
      </w:tr>
      <w:tr w:rsidR="00F737EF" w:rsidRPr="00BA7BE4" w:rsidTr="00C21833">
        <w:tc>
          <w:tcPr>
            <w:tcW w:w="2410" w:type="dxa"/>
          </w:tcPr>
          <w:p w:rsidR="00F737EF" w:rsidRPr="00BA7BE4" w:rsidRDefault="00F737EF" w:rsidP="00DC0C79">
            <w:pPr>
              <w:pStyle w:val="StyleTableText8pt"/>
              <w:rPr>
                <w:b/>
                <w:bCs/>
              </w:rPr>
            </w:pPr>
            <w:r w:rsidRPr="00BA7BE4">
              <w:rPr>
                <w:b/>
                <w:bCs/>
              </w:rPr>
              <w:t>CPU</w:t>
            </w:r>
          </w:p>
        </w:tc>
        <w:tc>
          <w:tcPr>
            <w:tcW w:w="6237" w:type="dxa"/>
          </w:tcPr>
          <w:p w:rsidR="00F737EF" w:rsidRPr="00BA7BE4" w:rsidRDefault="00F737EF" w:rsidP="00DC0C79">
            <w:pPr>
              <w:pStyle w:val="StyleTableText8pt"/>
            </w:pPr>
            <w:r>
              <w:t>2 dual core CPUs</w:t>
            </w:r>
          </w:p>
        </w:tc>
      </w:tr>
      <w:tr w:rsidR="00F737EF" w:rsidRPr="00BA7BE4" w:rsidTr="00C21833">
        <w:tc>
          <w:tcPr>
            <w:tcW w:w="2410" w:type="dxa"/>
          </w:tcPr>
          <w:p w:rsidR="00F737EF" w:rsidRPr="00BA7BE4" w:rsidRDefault="00F737EF" w:rsidP="00DC0C79">
            <w:pPr>
              <w:pStyle w:val="StyleTableText8pt"/>
              <w:rPr>
                <w:b/>
                <w:bCs/>
              </w:rPr>
            </w:pPr>
            <w:r w:rsidRPr="00BA7BE4">
              <w:rPr>
                <w:b/>
                <w:bCs/>
              </w:rPr>
              <w:t>RAM</w:t>
            </w:r>
          </w:p>
        </w:tc>
        <w:tc>
          <w:tcPr>
            <w:tcW w:w="6237" w:type="dxa"/>
          </w:tcPr>
          <w:p w:rsidR="00F737EF" w:rsidRPr="00BA7BE4" w:rsidRDefault="00F737EF" w:rsidP="00DC0C79">
            <w:pPr>
              <w:pStyle w:val="StyleTableText8pt"/>
            </w:pPr>
            <w:r>
              <w:t>8 GB</w:t>
            </w:r>
          </w:p>
        </w:tc>
      </w:tr>
      <w:tr w:rsidR="00F737EF" w:rsidRPr="00BA7BE4" w:rsidTr="00C21833">
        <w:tc>
          <w:tcPr>
            <w:tcW w:w="2410" w:type="dxa"/>
          </w:tcPr>
          <w:p w:rsidR="00F737EF" w:rsidRPr="00BA7BE4" w:rsidRDefault="00F737EF" w:rsidP="00DC0C79">
            <w:pPr>
              <w:pStyle w:val="StyleTableText8pt"/>
              <w:rPr>
                <w:b/>
                <w:bCs/>
              </w:rPr>
            </w:pPr>
            <w:r>
              <w:rPr>
                <w:b/>
                <w:bCs/>
              </w:rPr>
              <w:t xml:space="preserve">Crawler Data </w:t>
            </w:r>
            <w:r w:rsidRPr="00BA7BE4">
              <w:rPr>
                <w:b/>
                <w:bCs/>
              </w:rPr>
              <w:t>Storage</w:t>
            </w:r>
          </w:p>
        </w:tc>
        <w:tc>
          <w:tcPr>
            <w:tcW w:w="6237" w:type="dxa"/>
          </w:tcPr>
          <w:p w:rsidR="00F737EF" w:rsidRPr="00BA7BE4" w:rsidRDefault="00F737EF" w:rsidP="00DC0C79">
            <w:pPr>
              <w:pStyle w:val="StyleTableText8pt"/>
            </w:pPr>
            <w:r>
              <w:t>External 250 GB storage</w:t>
            </w:r>
          </w:p>
        </w:tc>
      </w:tr>
      <w:tr w:rsidR="00F737EF" w:rsidRPr="00BA7BE4" w:rsidTr="00C21833">
        <w:tc>
          <w:tcPr>
            <w:tcW w:w="2410" w:type="dxa"/>
          </w:tcPr>
          <w:p w:rsidR="00F737EF" w:rsidRPr="00BA7BE4" w:rsidRDefault="00F737EF" w:rsidP="00DC0C79">
            <w:pPr>
              <w:pStyle w:val="StyleTableText8pt"/>
              <w:rPr>
                <w:b/>
                <w:bCs/>
              </w:rPr>
            </w:pPr>
            <w:r>
              <w:rPr>
                <w:b/>
                <w:bCs/>
              </w:rPr>
              <w:t xml:space="preserve">Index </w:t>
            </w:r>
            <w:r w:rsidRPr="00BA7BE4">
              <w:rPr>
                <w:b/>
                <w:bCs/>
              </w:rPr>
              <w:t>Data Storage</w:t>
            </w:r>
          </w:p>
        </w:tc>
        <w:tc>
          <w:tcPr>
            <w:tcW w:w="6237" w:type="dxa"/>
          </w:tcPr>
          <w:p w:rsidR="00F737EF" w:rsidRPr="00BA7BE4" w:rsidRDefault="00F737EF" w:rsidP="00E32A5D">
            <w:pPr>
              <w:pStyle w:val="StyleTableText8pt"/>
            </w:pPr>
            <w:r>
              <w:t>Internal 144G storage</w:t>
            </w:r>
          </w:p>
        </w:tc>
      </w:tr>
    </w:tbl>
    <w:p w:rsidR="00F737EF" w:rsidRPr="00BB4895" w:rsidRDefault="00F737EF" w:rsidP="00437789">
      <w:pPr>
        <w:pStyle w:val="BodyText"/>
        <w:jc w:val="both"/>
        <w:rPr>
          <w:lang w:val="en-US"/>
        </w:rPr>
      </w:pPr>
    </w:p>
    <w:p w:rsidR="00F737EF" w:rsidRDefault="00F737EF">
      <w:pPr>
        <w:pStyle w:val="BodyText"/>
        <w:rPr>
          <w:ins w:id="947" w:author="Tim Hill" w:date="2008-12-04T01:10:00Z"/>
          <w:lang w:val="en-US"/>
        </w:rPr>
      </w:pPr>
      <w:bookmarkStart w:id="948" w:name="_Ref104197967"/>
      <w:r>
        <w:rPr>
          <w:lang w:val="en-US"/>
        </w:rPr>
        <w:t>FAST recommends a separate physical partition for the ESP index, with fast (preferably 15K RPM) disks. Using a dedicated part of the internal storage for the index and installation, and the external drives for the crawler data storage would be suitable.</w:t>
      </w:r>
    </w:p>
    <w:p w:rsidR="00F737EF" w:rsidRDefault="00F737EF">
      <w:pPr>
        <w:pStyle w:val="BodyText"/>
        <w:rPr>
          <w:ins w:id="949" w:author="Tim Hill" w:date="2008-12-04T01:10:00Z"/>
          <w:lang w:val="en-US"/>
        </w:rPr>
      </w:pPr>
    </w:p>
    <w:p w:rsidR="00F737EF" w:rsidRPr="00BA7BE4" w:rsidRDefault="00F737EF" w:rsidP="002C0805">
      <w:pPr>
        <w:pStyle w:val="BodyText"/>
        <w:rPr>
          <w:ins w:id="950" w:author="Tim Hill" w:date="2008-12-04T01:10:00Z"/>
          <w:lang w:val="en-US"/>
        </w:rPr>
      </w:pPr>
      <w:ins w:id="951" w:author="Tim Hill" w:date="2008-12-04T01:10:00Z">
        <w:r>
          <w:rPr>
            <w:lang w:val="en-US"/>
          </w:rPr>
          <w:t>FAST will document recommended housekeeping tasks to help prevent log files from taking up too much space.</w:t>
        </w:r>
      </w:ins>
    </w:p>
    <w:p w:rsidR="00F737EF" w:rsidRPr="00BA7BE4" w:rsidRDefault="00F737EF">
      <w:pPr>
        <w:pStyle w:val="BodyText"/>
        <w:rPr>
          <w:lang w:val="en-US"/>
        </w:rPr>
      </w:pPr>
    </w:p>
    <w:p w:rsidR="00F737EF" w:rsidRPr="00BA7BE4" w:rsidRDefault="00F737EF" w:rsidP="00DA36DC">
      <w:pPr>
        <w:pStyle w:val="Heading1"/>
        <w:numPr>
          <w:ilvl w:val="0"/>
          <w:numId w:val="30"/>
        </w:numPr>
      </w:pPr>
      <w:bookmarkStart w:id="952" w:name="_Toc220993874"/>
      <w:r w:rsidRPr="00BA7BE4">
        <w:t>Open issues</w:t>
      </w:r>
      <w:bookmarkEnd w:id="952"/>
      <w:r w:rsidRPr="00BA7BE4">
        <w:t xml:space="preserve"> </w:t>
      </w:r>
    </w:p>
    <w:p w:rsidR="00F737EF" w:rsidRDefault="00F737EF" w:rsidP="00B80BE5">
      <w:pPr>
        <w:pStyle w:val="BodyText"/>
        <w:ind w:left="1582"/>
        <w:rPr>
          <w:lang w:val="en-US"/>
        </w:rPr>
      </w:pPr>
    </w:p>
    <w:p w:rsidR="00F737EF" w:rsidRDefault="00F737EF" w:rsidP="00F737EF">
      <w:pPr>
        <w:pStyle w:val="BodyText"/>
        <w:numPr>
          <w:ilvl w:val="0"/>
          <w:numId w:val="44"/>
        </w:numPr>
        <w:ind w:left="851" w:hanging="425"/>
        <w:rPr>
          <w:lang w:val="en-US"/>
        </w:rPr>
        <w:pPrChange w:id="953" w:author="fastwin" w:date="2009-01-23T11:33:00Z">
          <w:pPr>
            <w:pStyle w:val="BodyText"/>
            <w:numPr>
              <w:numId w:val="47"/>
            </w:numPr>
            <w:tabs>
              <w:tab w:val="num" w:pos="360"/>
              <w:tab w:val="num" w:pos="720"/>
            </w:tabs>
            <w:ind w:left="851" w:hanging="425"/>
          </w:pPr>
        </w:pPrChange>
      </w:pPr>
      <w:r>
        <w:rPr>
          <w:lang w:val="en-US"/>
        </w:rPr>
        <w:t>Crawler Management and Statistics</w:t>
      </w:r>
    </w:p>
    <w:p w:rsidR="00F737EF" w:rsidRDefault="00F737EF" w:rsidP="00FE7C56">
      <w:pPr>
        <w:pStyle w:val="BodyText"/>
        <w:rPr>
          <w:lang w:val="en-US"/>
        </w:rPr>
      </w:pPr>
    </w:p>
    <w:p w:rsidR="00F737EF" w:rsidRDefault="00F737EF" w:rsidP="00FE7C56">
      <w:pPr>
        <w:pStyle w:val="BodyText"/>
        <w:rPr>
          <w:lang w:val="en-US"/>
        </w:rPr>
      </w:pPr>
      <w:r>
        <w:rPr>
          <w:lang w:val="en-US"/>
        </w:rPr>
        <w:t>SPH has to integrate and experiment with the unofficial XML-RPC interface. If it does not work well an alternative solution is to use command line tools.</w:t>
      </w:r>
    </w:p>
    <w:p w:rsidR="00F737EF" w:rsidRDefault="00F737EF" w:rsidP="00FE7C56">
      <w:pPr>
        <w:pStyle w:val="BodyText"/>
        <w:rPr>
          <w:lang w:val="en-US"/>
        </w:rPr>
      </w:pPr>
    </w:p>
    <w:p w:rsidR="00F737EF" w:rsidRDefault="00F737EF" w:rsidP="00F737EF">
      <w:pPr>
        <w:pStyle w:val="BodyText"/>
        <w:numPr>
          <w:ilvl w:val="0"/>
          <w:numId w:val="44"/>
        </w:numPr>
        <w:ind w:left="851" w:hanging="425"/>
        <w:rPr>
          <w:lang w:val="en-US"/>
        </w:rPr>
        <w:pPrChange w:id="954" w:author="fastwin" w:date="2009-01-23T11:33:00Z">
          <w:pPr>
            <w:pStyle w:val="BodyText"/>
            <w:numPr>
              <w:numId w:val="47"/>
            </w:numPr>
            <w:tabs>
              <w:tab w:val="num" w:pos="360"/>
              <w:tab w:val="num" w:pos="720"/>
            </w:tabs>
            <w:ind w:left="851" w:hanging="425"/>
          </w:pPr>
        </w:pPrChange>
      </w:pPr>
      <w:commentRangeStart w:id="955"/>
      <w:r w:rsidRPr="00744CC2">
        <w:rPr>
          <w:lang w:val="en-US"/>
        </w:rPr>
        <w:t>Crawling Priority</w:t>
      </w:r>
      <w:commentRangeEnd w:id="955"/>
      <w:r>
        <w:rPr>
          <w:rStyle w:val="CommentReference"/>
        </w:rPr>
        <w:commentReference w:id="955"/>
      </w:r>
      <w:r>
        <w:rPr>
          <w:lang w:val="en-US"/>
        </w:rPr>
        <w:br/>
      </w:r>
      <w:r>
        <w:rPr>
          <w:lang w:val="en-US"/>
        </w:rPr>
        <w:br/>
        <w:t xml:space="preserve">The priority is defined in the include session of the crawler configuration. The default priority is 2 and we only need to list down the sites with </w:t>
      </w:r>
      <w:r w:rsidRPr="00557869">
        <w:rPr>
          <w:i/>
          <w:lang w:val="en-US"/>
        </w:rPr>
        <w:t>high</w:t>
      </w:r>
      <w:r>
        <w:rPr>
          <w:lang w:val="en-US"/>
        </w:rPr>
        <w:t xml:space="preserve"> (priority=1) and </w:t>
      </w:r>
      <w:r w:rsidRPr="00557869">
        <w:rPr>
          <w:i/>
          <w:lang w:val="en-US"/>
        </w:rPr>
        <w:t>low</w:t>
      </w:r>
      <w:r>
        <w:rPr>
          <w:lang w:val="en-US"/>
        </w:rPr>
        <w:t xml:space="preserve"> (priority=3) priority. We do not expect a big number of these due to crawler limitations.</w:t>
      </w:r>
      <w:ins w:id="956" w:author="Tim Hill" w:date="2008-12-04T01:01:00Z">
        <w:r>
          <w:rPr>
            <w:lang w:val="en-US"/>
          </w:rPr>
          <w:t xml:space="preserve"> </w:t>
        </w:r>
        <w:r w:rsidRPr="00086ED3">
          <w:rPr>
            <w:i/>
            <w:lang w:val="en-US"/>
          </w:rPr>
          <w:t>Urgent</w:t>
        </w:r>
        <w:r>
          <w:rPr>
            <w:lang w:val="en-US"/>
          </w:rPr>
          <w:t xml:space="preserve"> priority (requirement 2.3) is defined in a different </w:t>
        </w:r>
        <w:commentRangeStart w:id="957"/>
        <w:commentRangeStart w:id="958"/>
        <w:r>
          <w:rPr>
            <w:lang w:val="en-US"/>
          </w:rPr>
          <w:t>parameter</w:t>
        </w:r>
        <w:commentRangeEnd w:id="957"/>
        <w:r>
          <w:rPr>
            <w:rStyle w:val="CommentReference"/>
          </w:rPr>
          <w:commentReference w:id="957"/>
        </w:r>
      </w:ins>
      <w:commentRangeEnd w:id="958"/>
      <w:r>
        <w:rPr>
          <w:rStyle w:val="CommentReference"/>
        </w:rPr>
        <w:commentReference w:id="958"/>
      </w:r>
      <w:ins w:id="959" w:author="Tim Hill" w:date="2008-12-04T01:01:00Z">
        <w:r>
          <w:rPr>
            <w:lang w:val="en-US"/>
          </w:rPr>
          <w:t>.</w:t>
        </w:r>
      </w:ins>
      <w:del w:id="960" w:author="Tim Hill" w:date="2008-12-04T01:01:00Z">
        <w:r w:rsidDel="009C1A30">
          <w:rPr>
            <w:lang w:val="en-US"/>
          </w:rPr>
          <w:delText xml:space="preserve">  </w:delText>
        </w:r>
      </w:del>
    </w:p>
    <w:p w:rsidR="00F737EF" w:rsidRPr="00744CC2" w:rsidRDefault="00F737EF" w:rsidP="00744CC2">
      <w:pPr>
        <w:pStyle w:val="BodyText"/>
        <w:ind w:left="851"/>
        <w:rPr>
          <w:lang w:val="en-US"/>
        </w:rPr>
      </w:pPr>
    </w:p>
    <w:p w:rsidR="00F737EF" w:rsidRDefault="00F737EF" w:rsidP="00F737EF">
      <w:pPr>
        <w:pStyle w:val="BodyText"/>
        <w:numPr>
          <w:ilvl w:val="0"/>
          <w:numId w:val="44"/>
        </w:numPr>
        <w:ind w:left="851" w:hanging="425"/>
        <w:rPr>
          <w:lang w:val="en-US"/>
        </w:rPr>
        <w:pPrChange w:id="961" w:author="fastwin" w:date="2009-01-23T11:33:00Z">
          <w:pPr>
            <w:pStyle w:val="BodyText"/>
            <w:numPr>
              <w:numId w:val="47"/>
            </w:numPr>
            <w:tabs>
              <w:tab w:val="num" w:pos="360"/>
              <w:tab w:val="num" w:pos="720"/>
            </w:tabs>
            <w:ind w:left="851" w:hanging="425"/>
          </w:pPr>
        </w:pPrChange>
      </w:pPr>
      <w:r>
        <w:rPr>
          <w:lang w:val="en-US"/>
        </w:rPr>
        <w:t>Format Converter</w:t>
      </w:r>
      <w:r>
        <w:rPr>
          <w:lang w:val="en-US"/>
        </w:rPr>
        <w:br/>
      </w:r>
      <w:r>
        <w:rPr>
          <w:lang w:val="en-US"/>
        </w:rPr>
        <w:br/>
        <w:t xml:space="preserve">There are </w:t>
      </w:r>
      <w:r w:rsidRPr="00B80BE5">
        <w:rPr>
          <w:lang w:val="en-US"/>
        </w:rPr>
        <w:t xml:space="preserve">different </w:t>
      </w:r>
      <w:r>
        <w:rPr>
          <w:lang w:val="en-US"/>
        </w:rPr>
        <w:t xml:space="preserve">internet documents </w:t>
      </w:r>
      <w:r w:rsidRPr="00B80BE5">
        <w:rPr>
          <w:lang w:val="en-US"/>
        </w:rPr>
        <w:t xml:space="preserve">– text, pdf, word, excel, flash, and various multimedia. In order to support additional formats besides </w:t>
      </w:r>
      <w:r>
        <w:rPr>
          <w:lang w:val="en-US"/>
        </w:rPr>
        <w:t xml:space="preserve">plain </w:t>
      </w:r>
      <w:r w:rsidRPr="00B80BE5">
        <w:rPr>
          <w:lang w:val="en-US"/>
        </w:rPr>
        <w:t>HTML, SPH can consider</w:t>
      </w:r>
      <w:r>
        <w:rPr>
          <w:lang w:val="en-US"/>
        </w:rPr>
        <w:t xml:space="preserve"> additional converters from FAST – FlashConverter, PDFConverter, SearchExportConverter, etc., refer to the </w:t>
      </w:r>
      <w:r w:rsidRPr="00557869">
        <w:rPr>
          <w:i/>
          <w:lang w:val="en-US"/>
        </w:rPr>
        <w:t>FAST ESP Configuration Guide</w:t>
      </w:r>
      <w:r>
        <w:rPr>
          <w:lang w:val="en-US"/>
        </w:rPr>
        <w:t xml:space="preserve"> for more details. In </w:t>
      </w:r>
      <w:ins w:id="962" w:author="Tim Hill" w:date="2008-12-04T01:02:00Z">
        <w:r>
          <w:rPr>
            <w:lang w:val="en-US"/>
          </w:rPr>
          <w:t xml:space="preserve">the </w:t>
        </w:r>
      </w:ins>
      <w:r>
        <w:rPr>
          <w:lang w:val="en-US"/>
        </w:rPr>
        <w:t>current IP Tracking scope, only HTML/text is supported.</w:t>
      </w:r>
      <w:del w:id="963" w:author="Tim Hill" w:date="2008-12-04T01:02:00Z">
        <w:r w:rsidDel="009C1A30">
          <w:rPr>
            <w:lang w:val="en-US"/>
          </w:rPr>
          <w:delText xml:space="preserve"> </w:delText>
        </w:r>
      </w:del>
      <w:r>
        <w:rPr>
          <w:lang w:val="en-US"/>
        </w:rPr>
        <w:br/>
      </w:r>
    </w:p>
    <w:p w:rsidR="00F737EF" w:rsidRDefault="00F737EF" w:rsidP="00F737EF">
      <w:pPr>
        <w:pStyle w:val="BodyText"/>
        <w:numPr>
          <w:ilvl w:val="0"/>
          <w:numId w:val="44"/>
        </w:numPr>
        <w:ind w:left="851" w:hanging="425"/>
        <w:rPr>
          <w:lang w:val="en-US"/>
        </w:rPr>
        <w:pPrChange w:id="964" w:author="fastwin" w:date="2009-01-23T11:33:00Z">
          <w:pPr>
            <w:pStyle w:val="BodyText"/>
            <w:numPr>
              <w:numId w:val="47"/>
            </w:numPr>
            <w:tabs>
              <w:tab w:val="num" w:pos="360"/>
              <w:tab w:val="num" w:pos="720"/>
            </w:tabs>
            <w:ind w:left="851" w:hanging="425"/>
          </w:pPr>
        </w:pPrChange>
      </w:pPr>
      <w:r>
        <w:rPr>
          <w:lang w:val="en-US"/>
        </w:rPr>
        <w:t xml:space="preserve">Similarity </w:t>
      </w:r>
      <w:r>
        <w:rPr>
          <w:lang w:val="en-US"/>
        </w:rPr>
        <w:br/>
      </w:r>
      <w:r>
        <w:rPr>
          <w:lang w:val="en-US"/>
        </w:rPr>
        <w:br/>
        <w:t>SimilarityComparer parameters such as thresholds can be tuned by testing some sample data. As part of the implementation, FAST will do some tests on a training set of documents provided by SPH.</w:t>
      </w:r>
      <w:r>
        <w:rPr>
          <w:lang w:val="en-US"/>
        </w:rPr>
        <w:br/>
      </w:r>
    </w:p>
    <w:p w:rsidR="00F737EF" w:rsidRDefault="00F737EF" w:rsidP="00F737EF">
      <w:pPr>
        <w:pStyle w:val="BodyText"/>
        <w:numPr>
          <w:ilvl w:val="0"/>
          <w:numId w:val="44"/>
        </w:numPr>
        <w:ind w:left="851" w:hanging="425"/>
        <w:rPr>
          <w:lang w:val="en-US"/>
        </w:rPr>
        <w:pPrChange w:id="965" w:author="fastwin" w:date="2009-01-23T11:33:00Z">
          <w:pPr>
            <w:pStyle w:val="BodyText"/>
            <w:numPr>
              <w:numId w:val="47"/>
            </w:numPr>
            <w:tabs>
              <w:tab w:val="num" w:pos="360"/>
              <w:tab w:val="num" w:pos="720"/>
            </w:tabs>
            <w:ind w:left="851" w:hanging="425"/>
          </w:pPr>
        </w:pPrChange>
      </w:pPr>
      <w:r w:rsidRPr="00E32A5D">
        <w:rPr>
          <w:i/>
          <w:lang w:val="en-US"/>
        </w:rPr>
        <w:t>Newslink</w:t>
      </w:r>
      <w:r>
        <w:rPr>
          <w:lang w:val="en-US"/>
        </w:rPr>
        <w:t xml:space="preserve"> search engine</w:t>
      </w:r>
      <w:r>
        <w:rPr>
          <w:lang w:val="en-US"/>
        </w:rPr>
        <w:br/>
      </w:r>
      <w:r>
        <w:rPr>
          <w:lang w:val="en-US"/>
        </w:rPr>
        <w:br/>
        <w:t xml:space="preserve">Changes will need to be made to the existing </w:t>
      </w:r>
      <w:r w:rsidRPr="00E32A5D">
        <w:rPr>
          <w:i/>
          <w:lang w:val="en-US"/>
        </w:rPr>
        <w:t>Newslink</w:t>
      </w:r>
      <w:r>
        <w:rPr>
          <w:lang w:val="en-US"/>
        </w:rPr>
        <w:t xml:space="preserve"> search engine</w:t>
      </w:r>
      <w:ins w:id="966" w:author="lunz" w:date="2008-11-25T21:42:00Z">
        <w:r>
          <w:rPr>
            <w:lang w:val="en-US"/>
          </w:rPr>
          <w:t xml:space="preserve"> in order</w:t>
        </w:r>
      </w:ins>
      <w:r>
        <w:rPr>
          <w:lang w:val="en-US"/>
        </w:rPr>
        <w:t xml:space="preserve"> to enable entity extraction. These </w:t>
      </w:r>
      <w:ins w:id="967" w:author="lunz" w:date="2008-11-25T21:43:00Z">
        <w:r>
          <w:rPr>
            <w:lang w:val="en-US"/>
          </w:rPr>
          <w:t xml:space="preserve">amendments and updates will </w:t>
        </w:r>
      </w:ins>
      <w:r>
        <w:rPr>
          <w:lang w:val="en-US"/>
        </w:rPr>
        <w:t xml:space="preserve">need to be done </w:t>
      </w:r>
      <w:del w:id="968" w:author="Tim Hill" w:date="2008-12-04T01:01:00Z">
        <w:r w:rsidDel="009C1A30">
          <w:rPr>
            <w:lang w:val="en-US"/>
          </w:rPr>
          <w:delText>in such</w:delText>
        </w:r>
      </w:del>
      <w:ins w:id="969" w:author="Tim Hill" w:date="2008-12-04T01:01:00Z">
        <w:r>
          <w:rPr>
            <w:lang w:val="en-US"/>
          </w:rPr>
          <w:t>so</w:t>
        </w:r>
      </w:ins>
      <w:r>
        <w:rPr>
          <w:lang w:val="en-US"/>
        </w:rPr>
        <w:t xml:space="preserve"> </w:t>
      </w:r>
      <w:del w:id="970" w:author="lunz" w:date="2008-11-25T21:43:00Z">
        <w:r w:rsidDel="00F42F31">
          <w:rPr>
            <w:lang w:val="en-US"/>
          </w:rPr>
          <w:delText>a way as</w:delText>
        </w:r>
      </w:del>
      <w:ins w:id="971" w:author="lunz" w:date="2008-11-25T21:43:00Z">
        <w:r>
          <w:rPr>
            <w:lang w:val="en-US"/>
          </w:rPr>
          <w:t xml:space="preserve">that there’s minimal downtime and </w:t>
        </w:r>
      </w:ins>
      <w:del w:id="972" w:author="lunz" w:date="2008-11-25T21:43:00Z">
        <w:r w:rsidDel="00F42F31">
          <w:rPr>
            <w:lang w:val="en-US"/>
          </w:rPr>
          <w:delText xml:space="preserve"> to not</w:delText>
        </w:r>
      </w:del>
      <w:r>
        <w:rPr>
          <w:lang w:val="en-US"/>
        </w:rPr>
        <w:t xml:space="preserve"> impact </w:t>
      </w:r>
      <w:ins w:id="973" w:author="lunz" w:date="2008-11-25T21:43:00Z">
        <w:r>
          <w:rPr>
            <w:lang w:val="en-US"/>
          </w:rPr>
          <w:t xml:space="preserve">on the </w:t>
        </w:r>
      </w:ins>
      <w:r>
        <w:rPr>
          <w:lang w:val="en-US"/>
        </w:rPr>
        <w:t xml:space="preserve">existing </w:t>
      </w:r>
      <w:ins w:id="974" w:author="lunz" w:date="2008-11-25T21:44:00Z">
        <w:r>
          <w:rPr>
            <w:lang w:val="en-US"/>
          </w:rPr>
          <w:t xml:space="preserve">production Newslink system. </w:t>
        </w:r>
      </w:ins>
      <w:del w:id="975" w:author="lunz" w:date="2008-11-25T21:44:00Z">
        <w:r w:rsidDel="00F42F31">
          <w:rPr>
            <w:lang w:val="en-US"/>
          </w:rPr>
          <w:delText>required functionality.</w:delText>
        </w:r>
      </w:del>
      <w:r>
        <w:rPr>
          <w:lang w:val="en-US"/>
        </w:rPr>
        <w:br/>
      </w:r>
    </w:p>
    <w:p w:rsidR="00F737EF" w:rsidRDefault="00F737EF" w:rsidP="00F737EF">
      <w:pPr>
        <w:pStyle w:val="BodyText"/>
        <w:numPr>
          <w:ilvl w:val="0"/>
          <w:numId w:val="44"/>
        </w:numPr>
        <w:ind w:left="851" w:hanging="425"/>
        <w:rPr>
          <w:lang w:val="en-US"/>
        </w:rPr>
        <w:pPrChange w:id="976" w:author="fastwin" w:date="2009-01-23T11:33:00Z">
          <w:pPr>
            <w:pStyle w:val="BodyText"/>
            <w:numPr>
              <w:numId w:val="47"/>
            </w:numPr>
            <w:tabs>
              <w:tab w:val="num" w:pos="360"/>
              <w:tab w:val="num" w:pos="720"/>
            </w:tabs>
            <w:ind w:left="851" w:hanging="425"/>
          </w:pPr>
        </w:pPrChange>
      </w:pPr>
      <w:r>
        <w:rPr>
          <w:lang w:val="en-US"/>
        </w:rPr>
        <w:t>Display of cached text</w:t>
      </w:r>
      <w:r>
        <w:rPr>
          <w:lang w:val="en-US"/>
        </w:rPr>
        <w:br/>
      </w:r>
      <w:r>
        <w:rPr>
          <w:lang w:val="en-US"/>
        </w:rPr>
        <w:br/>
      </w:r>
      <w:del w:id="977" w:author="Tim Hill" w:date="2008-12-04T01:11:00Z">
        <w:r w:rsidDel="002C0805">
          <w:rPr>
            <w:lang w:val="en-US"/>
          </w:rPr>
          <w:delText>Th</w:delText>
        </w:r>
      </w:del>
      <w:ins w:id="978" w:author="lunz" w:date="2008-11-25T21:42:00Z">
        <w:del w:id="979" w:author="Tim Hill" w:date="2008-12-04T01:11:00Z">
          <w:r w:rsidDel="002C0805">
            <w:rPr>
              <w:lang w:val="en-US"/>
            </w:rPr>
            <w:delText>e</w:delText>
          </w:r>
        </w:del>
      </w:ins>
      <w:del w:id="980" w:author="Tim Hill" w:date="2008-12-04T01:11:00Z">
        <w:r w:rsidDel="002C0805">
          <w:rPr>
            <w:lang w:val="en-US"/>
          </w:rPr>
          <w:delText xml:space="preserve">is </w:delText>
        </w:r>
      </w:del>
      <w:ins w:id="981" w:author="Tim Hill" w:date="2008-12-04T01:11:00Z">
        <w:r>
          <w:rPr>
            <w:lang w:val="en-US"/>
          </w:rPr>
          <w:t xml:space="preserve">Cached </w:t>
        </w:r>
      </w:ins>
      <w:r>
        <w:rPr>
          <w:lang w:val="en-US"/>
        </w:rPr>
        <w:t>text will be in simple text format without paragraph boundaries and potentially not easily readable, however it needs to be provided in some form</w:t>
      </w:r>
      <w:ins w:id="982" w:author="Tim Hill" w:date="2008-12-04T01:01:00Z">
        <w:r>
          <w:rPr>
            <w:lang w:val="en-US"/>
          </w:rPr>
          <w:t>, in case the infringing content is removed or unavailable when the user manually compares the sites</w:t>
        </w:r>
      </w:ins>
      <w:r>
        <w:rPr>
          <w:lang w:val="en-US"/>
        </w:rPr>
        <w:t xml:space="preserve">. The </w:t>
      </w:r>
      <w:ins w:id="983" w:author="Tim Hill" w:date="2008-12-04T01:01:00Z">
        <w:r>
          <w:rPr>
            <w:lang w:val="en-US"/>
          </w:rPr>
          <w:t xml:space="preserve">typical </w:t>
        </w:r>
      </w:ins>
      <w:r>
        <w:rPr>
          <w:lang w:val="en-US"/>
        </w:rPr>
        <w:t>side-by-side comparison of documents should be done via the source URLs rather than cached text.</w:t>
      </w:r>
    </w:p>
    <w:p w:rsidR="00F737EF" w:rsidRDefault="00F737EF" w:rsidP="000C72EC">
      <w:pPr>
        <w:pStyle w:val="BodyText"/>
        <w:ind w:left="851"/>
        <w:rPr>
          <w:lang w:val="en-US"/>
        </w:rPr>
      </w:pPr>
    </w:p>
    <w:p w:rsidR="00F737EF" w:rsidRDefault="00F737EF" w:rsidP="006F4D74">
      <w:pPr>
        <w:pStyle w:val="BodyText"/>
        <w:ind w:left="851"/>
        <w:rPr>
          <w:lang w:val="en-US"/>
        </w:rPr>
      </w:pPr>
      <w:r>
        <w:rPr>
          <w:lang w:val="en-US"/>
        </w:rPr>
        <w:br/>
      </w:r>
    </w:p>
    <w:p w:rsidR="00F737EF" w:rsidRDefault="00F737EF" w:rsidP="00FE7C56">
      <w:pPr>
        <w:pStyle w:val="BodyText"/>
        <w:rPr>
          <w:lang w:val="en-US"/>
        </w:rPr>
      </w:pPr>
    </w:p>
    <w:p w:rsidR="00F737EF" w:rsidRPr="00B80BE5" w:rsidRDefault="00F737EF" w:rsidP="00FE7C56">
      <w:pPr>
        <w:pStyle w:val="BodyText"/>
        <w:rPr>
          <w:lang w:val="en-US"/>
        </w:rPr>
      </w:pPr>
    </w:p>
    <w:p w:rsidR="00F737EF" w:rsidRDefault="00F737EF" w:rsidP="00B80BE5">
      <w:pPr>
        <w:pStyle w:val="BodyText"/>
        <w:ind w:left="851" w:hanging="425"/>
        <w:rPr>
          <w:lang w:val="en-US"/>
        </w:rPr>
      </w:pPr>
    </w:p>
    <w:p w:rsidR="00F737EF" w:rsidRDefault="00F737EF" w:rsidP="009A64DD">
      <w:pPr>
        <w:pStyle w:val="BodyText"/>
        <w:rPr>
          <w:lang w:val="en-US"/>
        </w:rPr>
      </w:pPr>
      <w:r>
        <w:rPr>
          <w:lang w:val="en-US"/>
        </w:rPr>
        <w:t xml:space="preserve"> </w:t>
      </w:r>
    </w:p>
    <w:p w:rsidR="00F737EF" w:rsidRDefault="00F737EF" w:rsidP="009A64DD">
      <w:pPr>
        <w:pStyle w:val="BodyText"/>
        <w:rPr>
          <w:lang w:val="en-US"/>
        </w:rPr>
      </w:pPr>
    </w:p>
    <w:p w:rsidR="00F737EF" w:rsidRPr="00BA7BE4" w:rsidRDefault="00F737EF" w:rsidP="009A64DD">
      <w:pPr>
        <w:pStyle w:val="BodyText"/>
        <w:rPr>
          <w:lang w:val="en-US"/>
        </w:rPr>
      </w:pPr>
      <w:r>
        <w:rPr>
          <w:lang w:val="en-US"/>
        </w:rPr>
        <w:t xml:space="preserve">  </w:t>
      </w:r>
    </w:p>
    <w:p w:rsidR="00F737EF" w:rsidRPr="00BA7BE4" w:rsidRDefault="00F737EF" w:rsidP="00FD13DE">
      <w:pPr>
        <w:pStyle w:val="BodyText"/>
        <w:ind w:left="1222"/>
        <w:rPr>
          <w:lang w:val="en-US"/>
        </w:rPr>
      </w:pPr>
    </w:p>
    <w:p w:rsidR="00F737EF" w:rsidRPr="00CA00CC" w:rsidRDefault="00F737EF" w:rsidP="00CA00CC">
      <w:pPr>
        <w:pStyle w:val="BodyText"/>
      </w:pPr>
      <w:bookmarkStart w:id="984" w:name="_Ref104679245"/>
      <w:bookmarkStart w:id="985" w:name="_Ref104545280"/>
      <w:bookmarkStart w:id="986" w:name="_Toc104555078"/>
      <w:bookmarkStart w:id="987" w:name="_Toc104555144"/>
      <w:bookmarkEnd w:id="948"/>
    </w:p>
    <w:p w:rsidR="00F737EF" w:rsidRPr="00BA7BE4" w:rsidRDefault="00F737EF">
      <w:pPr>
        <w:pStyle w:val="BodyText"/>
        <w:rPr>
          <w:lang w:val="en-US"/>
        </w:rPr>
      </w:pPr>
    </w:p>
    <w:bookmarkEnd w:id="984"/>
    <w:p w:rsidR="00F737EF" w:rsidRDefault="00F737EF" w:rsidP="003278AA">
      <w:pPr>
        <w:pStyle w:val="App1"/>
        <w:rPr>
          <w:lang w:val="en-US"/>
        </w:rPr>
      </w:pPr>
      <w:r>
        <w:rPr>
          <w:lang w:val="en-US"/>
        </w:rPr>
        <w:t>Index Profile</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&lt;?xml version="1.0"?&gt;</w:t>
      </w:r>
    </w:p>
    <w:p w:rsidR="00F737EF" w:rsidRPr="00E32A5D" w:rsidRDefault="00F737EF" w:rsidP="00E32A5D">
      <w:pPr>
        <w:pStyle w:val="BodyText"/>
        <w:rPr>
          <w:rFonts w:ascii="Courier New" w:hAnsi="Courier New" w:cs="Courier New"/>
          <w:lang w:val="en-US"/>
        </w:rPr>
      </w:pP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&lt;!DOCTYPE index-profile SYSTEM "index-profile-5.0.1.dtd"&gt;</w:t>
      </w:r>
    </w:p>
    <w:p w:rsidR="00F737EF" w:rsidRPr="00E32A5D" w:rsidRDefault="00F737EF" w:rsidP="00E32A5D">
      <w:pPr>
        <w:pStyle w:val="BodyText"/>
        <w:rPr>
          <w:rFonts w:ascii="Courier New" w:hAnsi="Courier New" w:cs="Courier New"/>
          <w:lang w:val="en-US"/>
        </w:rPr>
      </w:pP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&lt;index-profile name="default"&gt;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ab/>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 Flat fields. --&gt;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&lt;field-list sort-xnear-stop-word-threshold="2E8"&gt;</w:t>
      </w:r>
    </w:p>
    <w:p w:rsidR="00F737EF" w:rsidRPr="00E32A5D" w:rsidRDefault="00F737EF" w:rsidP="00E32A5D">
      <w:pPr>
        <w:pStyle w:val="BodyText"/>
        <w:rPr>
          <w:rFonts w:ascii="Courier New" w:hAnsi="Courier New" w:cs="Courier New"/>
          <w:lang w:val="en-US"/>
        </w:rPr>
      </w:pP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 Standard fields. --&gt;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name="title" fullsort="yes" result="dynamic" fallback-ref="title" lemmatize="yes"&gt;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&lt;vectorize default="10:0"/&gt;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name="body" max-index-size="8192" max-result-size="1024" fallback-ref="teaser" result="dynamic" index="no" lemmatize="yes"&gt;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&lt;vectorize default="5:5" alternative="{ko,zh,szh,tzh}:5:0"/&gt;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name="teaser" index="no"/&gt;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name="headings" tokenize="auto" lemmatize="yes"/&gt;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name="description" element-name="meta_description" tokenize="auto" result="no"/&gt;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name="anchortext" tokenize="auto" result="no"/&gt;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name="keywords" element-name="meta_keywords" tokenize="auto" result="no"/&gt;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name="contenttype" element-name="mime"/&gt;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name="format" boundary-match="yes"/&gt;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name="language"/&gt;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name="languages" separator=";"/&gt;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name="charset"/&gt;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name="urls" index="no"/&gt;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name="url" index="no"/&gt;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name="domain" element-name="url.domain"/&gt;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name="tld" element-name="url.tld" result="no"/&gt;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name="path" element-name="url.path" result="no"/&gt;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name="urlkeywords" element-name="url.keywords" result="no"/&gt;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name="crawltime" type="datetime" fullsort="yes"/&gt;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name="processingtime" type="datetime" fullsort="yes"/&gt;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name="docdatetime" type="datetime" fullsort="yes"/&gt;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name="size" type="int32" fullsort="yes"/&gt;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name="docvector" index="no"/&gt;</w:t>
      </w:r>
    </w:p>
    <w:p w:rsidR="00F737EF" w:rsidRPr="00E32A5D" w:rsidRDefault="00F737EF" w:rsidP="00E32A5D">
      <w:pPr>
        <w:pStyle w:val="BodyText"/>
        <w:rPr>
          <w:rFonts w:ascii="Courier New" w:hAnsi="Courier New" w:cs="Courier New"/>
          <w:lang w:val="en-US"/>
        </w:rPr>
      </w:pP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 Entity extraction placeholders. --&gt;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name="personnames" separator=";"/&gt;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name="companies" separator=";"/&gt;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name="locations" separator=";"/&gt;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 name="concepts" separator=";" element-name="docvector_navigator"/&gt;</w:t>
      </w:r>
    </w:p>
    <w:p w:rsidR="00F737EF" w:rsidRPr="00E32A5D" w:rsidRDefault="00F737EF" w:rsidP="00E32A5D">
      <w:pPr>
        <w:pStyle w:val="BodyText"/>
        <w:rPr>
          <w:rFonts w:ascii="Courier New" w:hAnsi="Courier New" w:cs="Courier New"/>
          <w:lang w:val="en-US"/>
        </w:rPr>
      </w:pPr>
    </w:p>
    <w:p w:rsidR="00F737EF" w:rsidRPr="00E32A5D" w:rsidRDefault="00F737EF" w:rsidP="00E32A5D">
      <w:pPr>
        <w:pStyle w:val="BodyText"/>
        <w:ind w:firstLine="218"/>
        <w:rPr>
          <w:rFonts w:ascii="Courier New" w:hAnsi="Courier New" w:cs="Courier New"/>
          <w:lang w:val="en-US"/>
        </w:rPr>
      </w:pPr>
      <w:r w:rsidRPr="00E32A5D">
        <w:rPr>
          <w:rFonts w:ascii="Courier New" w:hAnsi="Courier New" w:cs="Courier New"/>
          <w:lang w:val="en-US"/>
        </w:rPr>
        <w:t>&lt;!-- Newslink Fields --&gt;</w:t>
      </w:r>
    </w:p>
    <w:p w:rsidR="00F737EF" w:rsidRPr="00E32A5D" w:rsidRDefault="00F737EF" w:rsidP="00E32A5D">
      <w:pPr>
        <w:pStyle w:val="BodyText"/>
        <w:ind w:firstLine="218"/>
        <w:rPr>
          <w:rFonts w:ascii="Courier New" w:hAnsi="Courier New" w:cs="Courier New"/>
          <w:lang w:val="en-US"/>
        </w:rPr>
      </w:pPr>
      <w:r w:rsidRPr="00E32A5D">
        <w:rPr>
          <w:rFonts w:ascii="Courier New" w:hAnsi="Courier New" w:cs="Courier New"/>
          <w:lang w:val="en-US"/>
        </w:rPr>
        <w:t>&lt;field name="similardocslist" separator=";"/&gt;</w:t>
      </w:r>
    </w:p>
    <w:p w:rsidR="00F737EF" w:rsidRPr="00E32A5D" w:rsidRDefault="00F737EF" w:rsidP="00E32A5D">
      <w:pPr>
        <w:pStyle w:val="BodyText"/>
        <w:ind w:firstLine="218"/>
        <w:rPr>
          <w:rFonts w:ascii="Courier New" w:hAnsi="Courier New" w:cs="Courier New"/>
          <w:lang w:val="en-US"/>
        </w:rPr>
      </w:pPr>
      <w:r w:rsidRPr="00E32A5D">
        <w:rPr>
          <w:rFonts w:ascii="Courier New" w:hAnsi="Courier New" w:cs="Courier New"/>
          <w:lang w:val="en-US"/>
        </w:rPr>
        <w:t>&lt;field name="candidates" separator=";"/&gt;</w:t>
      </w:r>
    </w:p>
    <w:p w:rsidR="00F737EF" w:rsidRPr="00E32A5D" w:rsidRDefault="00F737EF" w:rsidP="00E32A5D">
      <w:pPr>
        <w:pStyle w:val="BodyText"/>
        <w:ind w:firstLine="218"/>
        <w:rPr>
          <w:rFonts w:ascii="Courier New" w:hAnsi="Courier New" w:cs="Courier New"/>
          <w:lang w:val="en-US"/>
        </w:rPr>
      </w:pPr>
      <w:r w:rsidRPr="00E32A5D">
        <w:rPr>
          <w:rFonts w:ascii="Courier New" w:hAnsi="Courier New" w:cs="Courier New"/>
          <w:lang w:val="en-US"/>
        </w:rPr>
        <w:t>&lt;field name="similarityscore" type="float"/&gt;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w:t>
      </w:r>
      <w:r w:rsidRPr="00E32A5D">
        <w:rPr>
          <w:rFonts w:ascii="Courier New" w:hAnsi="Courier New" w:cs="Courier New"/>
          <w:lang w:val="en-US"/>
        </w:rPr>
        <w:tab/>
        <w:t>&lt;field name="infringementid"/&gt;</w:t>
      </w:r>
    </w:p>
    <w:p w:rsidR="00F737EF" w:rsidRPr="00E32A5D" w:rsidRDefault="00F737EF" w:rsidP="00E32A5D">
      <w:pPr>
        <w:pStyle w:val="BodyText"/>
        <w:ind w:firstLine="218"/>
        <w:rPr>
          <w:rFonts w:ascii="Courier New" w:hAnsi="Courier New" w:cs="Courier New"/>
          <w:lang w:val="en-US"/>
        </w:rPr>
      </w:pPr>
      <w:r w:rsidRPr="00E32A5D">
        <w:rPr>
          <w:rFonts w:ascii="Courier New" w:hAnsi="Courier New" w:cs="Courier New"/>
          <w:lang w:val="en-US"/>
        </w:rPr>
        <w:t>&lt;field name="headline"/&gt;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w:t>
      </w:r>
      <w:r w:rsidRPr="00E32A5D">
        <w:rPr>
          <w:rFonts w:ascii="Courier New" w:hAnsi="Courier New" w:cs="Courier New"/>
          <w:lang w:val="en-US"/>
        </w:rPr>
        <w:tab/>
        <w:t>&lt;field name="publication"/&gt;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w:t>
      </w:r>
      <w:r w:rsidRPr="00E32A5D">
        <w:rPr>
          <w:rFonts w:ascii="Courier New" w:hAnsi="Courier New" w:cs="Courier New"/>
          <w:lang w:val="en-US"/>
        </w:rPr>
        <w:tab/>
        <w:t>&lt;field name="publicationdate"/&gt;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w:t>
      </w:r>
      <w:r w:rsidRPr="00E32A5D">
        <w:rPr>
          <w:rFonts w:ascii="Courier New" w:hAnsi="Courier New" w:cs="Courier New"/>
          <w:lang w:val="en-US"/>
        </w:rPr>
        <w:tab/>
        <w:t xml:space="preserve">&lt;field name="status"/&gt;   </w:t>
      </w:r>
      <w:r w:rsidRPr="00E32A5D">
        <w:rPr>
          <w:rFonts w:ascii="Courier New" w:hAnsi="Courier New" w:cs="Courier New"/>
          <w:lang w:val="en-US"/>
        </w:rPr>
        <w:tab/>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w:t>
      </w:r>
      <w:r w:rsidRPr="00E32A5D">
        <w:rPr>
          <w:rFonts w:ascii="Courier New" w:hAnsi="Courier New" w:cs="Courier New"/>
          <w:lang w:val="en-US"/>
        </w:rPr>
        <w:tab/>
        <w:t xml:space="preserve">    </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 Site Info Fields --&gt;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ab/>
        <w:t>&lt;field name="siteid"/&gt;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ab/>
        <w:t>&lt;field name="sitecompany"/&gt;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ab/>
        <w:t>&lt;field name="crawlpriority" type="uint32"/&gt;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ab/>
      </w:r>
      <w:r w:rsidRPr="00E32A5D">
        <w:rPr>
          <w:rFonts w:ascii="Courier New" w:hAnsi="Courier New" w:cs="Courier New"/>
          <w:lang w:val="en-US"/>
        </w:rPr>
        <w:tab/>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&lt;/field-list&gt;</w:t>
      </w:r>
    </w:p>
    <w:p w:rsidR="00F737EF" w:rsidRPr="00E32A5D" w:rsidRDefault="00F737EF" w:rsidP="00E32A5D">
      <w:pPr>
        <w:pStyle w:val="BodyText"/>
        <w:rPr>
          <w:rFonts w:ascii="Courier New" w:hAnsi="Courier New" w:cs="Courier New"/>
          <w:lang w:val="en-US"/>
        </w:rPr>
      </w:pP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 Scope fields. --&gt;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&lt;scope-field-list&gt;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&lt;scope-field name="xml" result="dynamic" lemmas="yes"/&gt;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&lt;/scope-field-list&gt;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 Standard composite field. --&gt;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&lt;composite-field name="ip" default="yes" query-tokenize="auto" lemmas="yes"&gt;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&lt;field-ref name="sitecompany" level="4" field-separation-length="256"/&gt;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&lt;field-ref name="urlkeywords" level="3" field-separation-length="256"/&gt;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&lt;field-ref name="domain" level="3" field-separation-length="256"/&gt;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ab/>
      </w:r>
      <w:r w:rsidRPr="00E32A5D">
        <w:rPr>
          <w:rFonts w:ascii="Courier New" w:hAnsi="Courier New" w:cs="Courier New"/>
          <w:lang w:val="en-US"/>
        </w:rPr>
        <w:tab/>
        <w:t>&lt;field-ref name="title" level="2" field-separation-length="256"/&gt;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ab/>
      </w:r>
      <w:r w:rsidRPr="00E32A5D">
        <w:rPr>
          <w:rFonts w:ascii="Courier New" w:hAnsi="Courier New" w:cs="Courier New"/>
          <w:lang w:val="en-US"/>
        </w:rPr>
        <w:tab/>
        <w:t>&lt;field-ref name="keywords" level="2" field-separation-length="256"/&gt;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&lt;/composite-field&gt;</w:t>
      </w:r>
    </w:p>
    <w:p w:rsidR="00F737EF" w:rsidRPr="00E32A5D" w:rsidRDefault="00F737EF" w:rsidP="00E32A5D">
      <w:pPr>
        <w:pStyle w:val="BodyText"/>
        <w:rPr>
          <w:rFonts w:ascii="Courier New" w:hAnsi="Courier New" w:cs="Courier New"/>
          <w:lang w:val="en-US"/>
        </w:rPr>
      </w:pP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&lt;composite-field name="news" query-tokenize="auto" lemmas="yes"&gt;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&lt;field-ref name="title" level="4" field-separation-length="256"/&gt;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&lt;field-ref name="body" level="1" field-separation-length="256"/&gt;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&lt;field-ref name="sitecompany" level="3" field-separation-length="256"/&gt;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&lt;field-ref name="urlkeywords" level="3" field-separation-length="256"/&gt;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&lt;field-ref name="keywords" level="3" field-separation-length="256"/&gt;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&lt;field-ref name="anchortext" type="external" level="5" field-separation-length="256"/&gt;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&lt;/composite-field&gt;</w:t>
      </w:r>
    </w:p>
    <w:p w:rsidR="00F737EF" w:rsidRPr="00E32A5D" w:rsidRDefault="00F737EF" w:rsidP="00E32A5D">
      <w:pPr>
        <w:pStyle w:val="BodyText"/>
        <w:rPr>
          <w:rFonts w:ascii="Courier New" w:hAnsi="Courier New" w:cs="Courier New"/>
          <w:lang w:val="en-US"/>
        </w:rPr>
      </w:pP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 Rank profiles. --&gt;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&lt;rank-profile name="iptracking" rank-model="news" default="yes"</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stop-word-threshold="2E6"</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position-stop-word-threshold="2E7"&gt;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&lt;authority weight="0"/&gt;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&lt;freshness weight="200" field-ref="crawltime" auto="yes"/&gt;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&lt;composite-rank composite-field-ref="ip"&gt;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&lt;proximity weight="50" /&gt;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&lt;context weight="50"&gt;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ab/>
        <w:t>&lt;field-weight field-ref="sitecompany" value="50"/&gt;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ab/>
        <w:t>&lt;field-weight field-ref="urlkeywords" value="30"/&gt;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ab/>
        <w:t>&lt;field-weight field-ref="domain" value="30"/&gt;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ab/>
        <w:t>&lt;field-weight field-ref="title" value="10"/&gt;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ab/>
        <w:t>&lt;field-weight field-ref="keywords" value="10"/&gt;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&lt;/context&gt;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&lt;/composite-rank&gt;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&lt;/rank-profile&gt;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&lt;rank-profile name="news" rank-model="news" default="no"</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stop-word-threshold="2E6"</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position-stop-word-threshold="2E7"&gt;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&lt;authority weight="50" field-ref="anchortext"/&gt;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&lt;freshness weight="10" field-ref="docdatetime" auto="yes"/&gt;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&lt;composite-rank composite-field-ref="news"&gt;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&lt;proximity weight="50" /&gt;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&lt;context weight="50"&gt;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ab/>
        <w:t>&lt;field-weight field-ref="title" value="50"/&gt;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ab/>
        <w:t>&lt;field-weight field-ref="body" value="10"/&gt;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ab/>
        <w:t>&lt;field-weight field-ref="sitecompany" value="40"/&gt;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ab/>
        <w:t>&lt;field-weight field-ref="urlkeywords" value="40"/&gt;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ab/>
        <w:t>&lt;field-weight field-ref="keywords" value="30"/&gt;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&lt;/context&gt;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&lt;/composite-rank&gt;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&lt;/rank-profile&gt;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w:t>
      </w:r>
    </w:p>
    <w:p w:rsidR="00F737EF" w:rsidRPr="00E32A5D" w:rsidRDefault="00F737EF" w:rsidP="00E32A5D">
      <w:pPr>
        <w:pStyle w:val="BodyText"/>
        <w:rPr>
          <w:rFonts w:ascii="Courier New" w:hAnsi="Courier New" w:cs="Courier New"/>
          <w:lang w:val="en-US"/>
        </w:rPr>
      </w:pP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 Result processing specifications.--&gt;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&lt;result-specification&gt;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w:t>
      </w:r>
      <w:r w:rsidRPr="00E32A5D">
        <w:rPr>
          <w:rFonts w:ascii="Courier New" w:hAnsi="Courier New" w:cs="Courier New"/>
          <w:lang w:val="en-US"/>
        </w:rPr>
        <w:tab/>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 Navigators. --&gt;</w:t>
      </w:r>
    </w:p>
    <w:p w:rsidR="00F737EF" w:rsidRPr="00E32A5D" w:rsidRDefault="00F737EF" w:rsidP="00E32A5D">
      <w:pPr>
        <w:pStyle w:val="BodyText"/>
        <w:rPr>
          <w:rFonts w:ascii="Courier New" w:hAnsi="Courier New" w:cs="Courier New"/>
          <w:lang w:val="en-US"/>
        </w:rPr>
      </w:pP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&lt;numeric-navigator name="crawldatenavigator" display="CrawlingDate" intervals="4" resolution="1440"&gt;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&lt;field-ref name="crawltime"/&gt;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&lt;range-label type="first" format="Before %.10s"/&gt;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&lt;range-label type="middle" format="Between %.10s and %.10s"/&gt;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&lt;range-label type="last" format="%.10s or after"/&gt;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&lt;/numeric-navigator&gt;</w:t>
      </w:r>
    </w:p>
    <w:p w:rsidR="00F737EF" w:rsidRPr="00E32A5D" w:rsidRDefault="00F737EF" w:rsidP="00E32A5D">
      <w:pPr>
        <w:pStyle w:val="BodyText"/>
        <w:rPr>
          <w:rFonts w:ascii="Courier New" w:hAnsi="Courier New" w:cs="Courier New"/>
          <w:lang w:val="en-US"/>
        </w:rPr>
      </w:pP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ab/>
      </w:r>
      <w:r w:rsidRPr="00E32A5D">
        <w:rPr>
          <w:rFonts w:ascii="Courier New" w:hAnsi="Courier New" w:cs="Courier New"/>
          <w:lang w:val="en-US"/>
        </w:rPr>
        <w:tab/>
        <w:t>&lt;string-navigator name="domainnavigator" display="Domain"&gt;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ab/>
      </w:r>
      <w:r w:rsidRPr="00E32A5D">
        <w:rPr>
          <w:rFonts w:ascii="Courier New" w:hAnsi="Courier New" w:cs="Courier New"/>
          <w:lang w:val="en-US"/>
        </w:rPr>
        <w:tab/>
        <w:t xml:space="preserve">    &lt;field-ref name="domain"/&gt;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ab/>
      </w:r>
      <w:r w:rsidRPr="00E32A5D">
        <w:rPr>
          <w:rFonts w:ascii="Courier New" w:hAnsi="Courier New" w:cs="Courier New"/>
          <w:lang w:val="en-US"/>
        </w:rPr>
        <w:tab/>
        <w:t>&lt;/string-navigator&gt;</w:t>
      </w:r>
    </w:p>
    <w:p w:rsidR="00F737EF" w:rsidRPr="00E32A5D" w:rsidRDefault="00F737EF" w:rsidP="00E32A5D">
      <w:pPr>
        <w:pStyle w:val="BodyText"/>
        <w:rPr>
          <w:rFonts w:ascii="Courier New" w:hAnsi="Courier New" w:cs="Courier New"/>
          <w:lang w:val="en-US"/>
        </w:rPr>
      </w:pP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ab/>
      </w:r>
      <w:r w:rsidRPr="00E32A5D">
        <w:rPr>
          <w:rFonts w:ascii="Courier New" w:hAnsi="Courier New" w:cs="Courier New"/>
          <w:lang w:val="en-US"/>
        </w:rPr>
        <w:tab/>
        <w:t>&lt;string-navigator name="companynavigator" display="Company"&gt;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ab/>
      </w:r>
      <w:r w:rsidRPr="00E32A5D">
        <w:rPr>
          <w:rFonts w:ascii="Courier New" w:hAnsi="Courier New" w:cs="Courier New"/>
          <w:lang w:val="en-US"/>
        </w:rPr>
        <w:tab/>
        <w:t xml:space="preserve">    &lt;field-ref name="sitecompany"/&gt;</w:t>
      </w: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ab/>
      </w:r>
      <w:r w:rsidRPr="00E32A5D">
        <w:rPr>
          <w:rFonts w:ascii="Courier New" w:hAnsi="Courier New" w:cs="Courier New"/>
          <w:lang w:val="en-US"/>
        </w:rPr>
        <w:tab/>
        <w:t>&lt;/string-navigator&gt;</w:t>
      </w:r>
    </w:p>
    <w:p w:rsidR="00F737EF" w:rsidRPr="00E32A5D" w:rsidRDefault="00F737EF" w:rsidP="00E32A5D">
      <w:pPr>
        <w:pStyle w:val="BodyText"/>
        <w:rPr>
          <w:rFonts w:ascii="Courier New" w:hAnsi="Courier New" w:cs="Courier New"/>
          <w:lang w:val="en-US"/>
        </w:rPr>
      </w:pP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 xml:space="preserve">  &lt;/result-specification&gt;</w:t>
      </w:r>
    </w:p>
    <w:p w:rsidR="00F737EF" w:rsidRPr="00E32A5D" w:rsidRDefault="00F737EF" w:rsidP="00E32A5D">
      <w:pPr>
        <w:pStyle w:val="BodyText"/>
        <w:rPr>
          <w:rFonts w:ascii="Courier New" w:hAnsi="Courier New" w:cs="Courier New"/>
          <w:lang w:val="en-US"/>
        </w:rPr>
      </w:pPr>
    </w:p>
    <w:p w:rsidR="00F737EF" w:rsidRPr="00E32A5D" w:rsidRDefault="00F737EF" w:rsidP="00E32A5D">
      <w:pPr>
        <w:pStyle w:val="BodyText"/>
        <w:rPr>
          <w:rFonts w:ascii="Courier New" w:hAnsi="Courier New" w:cs="Courier New"/>
          <w:lang w:val="en-US"/>
        </w:rPr>
      </w:pPr>
      <w:r w:rsidRPr="00E32A5D">
        <w:rPr>
          <w:rFonts w:ascii="Courier New" w:hAnsi="Courier New" w:cs="Courier New"/>
          <w:lang w:val="en-US"/>
        </w:rPr>
        <w:t>&lt;/index-profile&gt;</w:t>
      </w:r>
    </w:p>
    <w:p w:rsidR="00F737EF" w:rsidRDefault="00F737EF" w:rsidP="00BA4E68">
      <w:pPr>
        <w:pStyle w:val="App1"/>
        <w:rPr>
          <w:lang w:val="en-US"/>
        </w:rPr>
      </w:pPr>
      <w:r>
        <w:rPr>
          <w:lang w:val="en-US"/>
        </w:rPr>
        <w:t>Crawler XML Configuration Template</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&lt;?xml version="1.0" encoding="utf-8"?&gt;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&lt;CrawlerConfig&gt;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&lt;DomainSpecification name="</w:t>
      </w:r>
      <w:del w:id="988" w:author="Ben Lim" w:date="2008-11-26T09:20:00Z">
        <w:r w:rsidDel="00021673">
          <w:rPr>
            <w:rFonts w:ascii="Courier New" w:hAnsi="Courier New" w:cs="Courier New"/>
            <w:sz w:val="18"/>
            <w:szCs w:val="18"/>
            <w:lang w:val="en-US"/>
          </w:rPr>
          <w:delText>sgweb</w:delText>
        </w:r>
      </w:del>
      <w:ins w:id="989" w:author="Ben Lim" w:date="2008-11-26T09:20:00Z">
        <w:r>
          <w:rPr>
            <w:rFonts w:ascii="Courier New" w:hAnsi="Courier New" w:cs="Courier New"/>
            <w:sz w:val="18"/>
            <w:szCs w:val="18"/>
            <w:lang w:val="en-US"/>
          </w:rPr>
          <w:t>localweb</w:t>
        </w:r>
      </w:ins>
      <w:r w:rsidRPr="00352A18">
        <w:rPr>
          <w:rFonts w:ascii="Courier New" w:hAnsi="Courier New" w:cs="Courier New"/>
          <w:sz w:val="18"/>
          <w:szCs w:val="18"/>
          <w:lang w:val="en-US"/>
        </w:rPr>
        <w:t>"&gt;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name="accept_compression"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name="allowed_schemes" type="list-string"&gt;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http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https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name="allowed_types" type="list-string"&gt;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text/html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text/plain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&lt;section name="cachesize"&gt;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name="aliases" type="integer"&gt; 1048576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name="pp" type="integer"&gt; 1048576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name="pp_pending" type="integer"&gt; 131072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name="routetab" type="integer"&gt; 1048576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&lt;/section&gt;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name="check_meta_robots"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&lt;section name="crawlmode"&gt;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name="fwdlinks" type="boolean"&gt; no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name="fwdredirects" type="boolean"&gt; </w:t>
      </w:r>
      <w:r>
        <w:rPr>
          <w:rFonts w:ascii="Courier New" w:hAnsi="Courier New" w:cs="Courier New"/>
          <w:sz w:val="18"/>
          <w:szCs w:val="18"/>
          <w:lang w:val="en-US"/>
        </w:rPr>
        <w:t>no</w:t>
      </w:r>
      <w:r w:rsidRPr="00352A18">
        <w:rPr>
          <w:rFonts w:ascii="Courier New" w:hAnsi="Courier New" w:cs="Courier New"/>
          <w:sz w:val="18"/>
          <w:szCs w:val="18"/>
          <w:lang w:val="en-US"/>
        </w:rPr>
        <w:t xml:space="preserve">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w:t>
      </w:r>
      <w:r>
        <w:rPr>
          <w:rFonts w:ascii="Courier New" w:hAnsi="Courier New" w:cs="Courier New"/>
          <w:sz w:val="18"/>
          <w:szCs w:val="18"/>
          <w:lang w:val="en-US"/>
        </w:rPr>
        <w:t xml:space="preserve"> name="mode" type="string"&gt; LEVEL</w:t>
      </w:r>
      <w:r w:rsidRPr="00352A18">
        <w:rPr>
          <w:rFonts w:ascii="Courier New" w:hAnsi="Courier New" w:cs="Courier New"/>
          <w:sz w:val="18"/>
          <w:szCs w:val="18"/>
          <w:lang w:val="en-US"/>
        </w:rPr>
        <w:t xml:space="preserve">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w:t>
      </w:r>
      <w:r>
        <w:rPr>
          <w:rFonts w:ascii="Courier New" w:hAnsi="Courier New" w:cs="Courier New"/>
          <w:sz w:val="18"/>
          <w:szCs w:val="18"/>
          <w:lang w:val="en-US"/>
        </w:rPr>
        <w:t>"reset_level" type="boolean"&gt; yes</w:t>
      </w:r>
      <w:r w:rsidRPr="00352A18">
        <w:rPr>
          <w:rFonts w:ascii="Courier New" w:hAnsi="Courier New" w:cs="Courier New"/>
          <w:sz w:val="18"/>
          <w:szCs w:val="18"/>
          <w:lang w:val="en-US"/>
        </w:rPr>
        <w:t xml:space="preserve">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&lt;/section&gt;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name="csum_cut_off" type="integer"&gt; 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name="cut_off" type="integer"&gt; 5000000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name="dbswitch" type="integer"&gt; 5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name="dbswitch_delete" type="boolean"&gt; no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name="delay" type="real"&gt; 5.0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name="domain_clustering" type="boolean"&gt; no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name="enable_flash" type="boolean"&gt; no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name="enforce_delay_per_ip"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name="exclude_exts" type="list-string"&gt;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.jpg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.jpeg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.ico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.tif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.png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.bmp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.gif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.wmf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.avi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.mpg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.wmv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.wma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.ram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.asx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.asf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.mp3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.wav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.ogg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.ra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.aac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.m4a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.zip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.gz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.vmarc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.z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.tar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.iso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.img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.rpm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.cab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.rar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.ace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.hqx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.swf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.exe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.java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.jar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.prz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.wrl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.midr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.css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.ps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.ttf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.mso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.dvi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name="extract_link</w:t>
      </w:r>
      <w:r>
        <w:rPr>
          <w:rFonts w:ascii="Courier New" w:hAnsi="Courier New" w:cs="Courier New"/>
          <w:sz w:val="18"/>
          <w:szCs w:val="18"/>
          <w:lang w:val="en-US"/>
        </w:rPr>
        <w:t>s_from_dupes" type="boolean"&gt; yes</w:t>
      </w:r>
      <w:r w:rsidRPr="00352A18">
        <w:rPr>
          <w:rFonts w:ascii="Courier New" w:hAnsi="Courier New" w:cs="Courier New"/>
          <w:sz w:val="18"/>
          <w:szCs w:val="18"/>
          <w:lang w:val="en-US"/>
        </w:rPr>
        <w:t xml:space="preserve">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name="fetch_timeout" type="integer"&gt; 300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name="force_mimetype_detection" type="boolean"&gt; no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&lt;section name="ftp_errors"&gt;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name="4xx" type="string"&gt; DELETE:3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name="550" type="string"&gt; DELETE:0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name="5xx" type="string"&gt; DELETE:3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name="int" type="string"&gt; KEEP:0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name="net" type="string"&gt; DELETE:3, RETRY:1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name="ttl" type="string"&gt; DELETE:3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&lt;/section&gt;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name="headers" type="list-string"&gt;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User-Agent: FAST Enterprise Crawler 6 used by My Company (administrator@example.com)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name="html_redir_is_redir"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name="html_redir_thresh" type="integer"&gt; 3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&lt;section name="http_errors"&gt;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name="4xx" type="string"&gt; DELETE:0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name="5xx" type="string"&gt; DELETE:10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name="int" type="string"&gt; KEEP:0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name="net" type="string"&gt; DELETE:3, RETRY:1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name="ttl" type="string"&gt; DELETE:3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&lt;/section&gt;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name="if_modified_since"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name="javascript_keep_html" type="boolean"&gt; no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&lt;section name="limits"&gt;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name="disk_free" type="integer"&gt; 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name="disk_free_slack" type="integer"&gt; 3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name="max_doc" type="integer"&gt; 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name="max_doc_slack" type="integer"&gt; 1000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&lt;/section&gt;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&lt;section name="link_extraction"&gt;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name="a"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name="action"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name="area"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name="card"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name="comment" type="boolean"&gt; no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name="embed" type="boolean"&gt; no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name="frame"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name="go"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name="img" type="boolean"&gt; no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name="layer"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name="link"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name="meta"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name="meta_refresh"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name="object"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name="script"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name="script_java"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name="style"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&lt;/section&gt;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&lt;section name="log"&gt;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name="dsfeed" type="string"&gt; text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name="fetch" type="string"&gt; text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name="header" type="string"&gt; text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name="postprocess" type="string"&gt; text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name="screened" type="string"&gt; text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name="site" type="string"&gt; text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&lt;/section&gt;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name="login_failed_ignore" type="boolean"&gt; no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name="login_timeout" type="integer"&gt; 300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name="max_backoff_counter" type="integer"&gt; 50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name="max_backoff_delay" type="integer"&gt; 600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name="max_doc" type="integer"&gt; 1000000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name="max_pending" type="integer"&gt; 2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name="max_redirects" type="integer"&gt; 10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name="max_reflinks" type="integer"&gt; 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name="max_sites" type="integer"&gt; 128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name="max_uri_recursion" type="integer"&gt; 5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name="mufilter" type="integer"&gt; 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name="near_duplicate_detection" type="boolean"&gt; no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name="obey_robots_delay" type="boolean"&gt; no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&lt;section name="pp"&gt;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name="ds_max_ecl" type="integer"&gt; 10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name="ds_meta_info" type="list-string"&gt;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duplicates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redirects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name="ds_paused" type="boolean"&gt; no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name="ds_send_links" type="boolean"&gt; no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name="max_dupes" type="integer"&gt; 10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name="stripe" type="integer"&gt; 1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&lt;/section&gt;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&lt;section name="ppdup"&gt;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name="compact"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&lt;/section&gt;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name="proxy_max_pending" type="integer"&gt; 2147483647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name="refresh" type="real"&gt; 10080.0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name="refresh_mode" type="string"&gt; scratch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name="refresh_when_idle" type="boolean"&gt; no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name="robots" type="boolean"&gt; no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name="robots_auth_ignore"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name="robots_timeout" type="integer"&gt; 300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name="robots_tout_ignore" type="boolean"&gt; no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name="robots_ttl" type="integer"&gt; 86400 &lt;/attrib&gt;</w:t>
      </w:r>
    </w:p>
    <w:p w:rsidR="00F737EF"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w:t>
      </w:r>
      <w:r w:rsidRPr="00B269AE">
        <w:rPr>
          <w:rFonts w:ascii="Courier New" w:hAnsi="Courier New" w:cs="Courier New"/>
          <w:sz w:val="18"/>
          <w:szCs w:val="18"/>
          <w:lang w:val="en-US"/>
        </w:rPr>
        <w:t xml:space="preserve">&lt;attrib name="start_urifiles" type="list-string"&gt; </w:t>
      </w:r>
    </w:p>
    <w:p w:rsidR="00F737EF" w:rsidRDefault="00F737EF" w:rsidP="00BA4E68">
      <w:pPr>
        <w:pStyle w:val="BodyText"/>
        <w:ind w:left="1800" w:firstLine="360"/>
        <w:rPr>
          <w:rFonts w:ascii="Courier New" w:hAnsi="Courier New" w:cs="Courier New"/>
          <w:sz w:val="18"/>
          <w:szCs w:val="18"/>
          <w:lang w:val="en-US"/>
        </w:rPr>
      </w:pPr>
      <w:r w:rsidRPr="00B269AE">
        <w:rPr>
          <w:rFonts w:ascii="Courier New" w:hAnsi="Courier New" w:cs="Courier New"/>
          <w:sz w:val="18"/>
          <w:szCs w:val="18"/>
          <w:lang w:val="en-US"/>
        </w:rPr>
        <w:t xml:space="preserve">&lt;member&gt; </w:t>
      </w:r>
      <w:r>
        <w:rPr>
          <w:rFonts w:ascii="Courier New" w:hAnsi="Courier New" w:cs="Courier New"/>
          <w:sz w:val="18"/>
          <w:szCs w:val="18"/>
          <w:lang w:val="en-US"/>
        </w:rPr>
        <w:t>seedlist</w:t>
      </w:r>
      <w:r w:rsidRPr="00B269AE">
        <w:rPr>
          <w:rFonts w:ascii="Courier New" w:hAnsi="Courier New" w:cs="Courier New"/>
          <w:sz w:val="18"/>
          <w:szCs w:val="18"/>
          <w:lang w:val="en-US"/>
        </w:rPr>
        <w:t xml:space="preserve">.txt &lt;/member&gt; </w:t>
      </w:r>
    </w:p>
    <w:p w:rsidR="00F737EF" w:rsidRPr="00352A18" w:rsidRDefault="00F737EF" w:rsidP="00BA4E68">
      <w:pPr>
        <w:pStyle w:val="BodyText"/>
        <w:ind w:left="1582" w:firstLine="218"/>
        <w:rPr>
          <w:rFonts w:ascii="Courier New" w:hAnsi="Courier New" w:cs="Courier New"/>
          <w:sz w:val="18"/>
          <w:szCs w:val="18"/>
          <w:lang w:val="en-US"/>
        </w:rPr>
      </w:pPr>
      <w:r>
        <w:rPr>
          <w:rFonts w:ascii="Courier New" w:hAnsi="Courier New" w:cs="Courier New"/>
          <w:sz w:val="18"/>
          <w:szCs w:val="18"/>
          <w:lang w:val="en-US"/>
        </w:rPr>
        <w:t>&lt;/attrib&gt;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name="smfilter" type="integer"&gt; 0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name="sort_query_params" type="boolean"&gt; no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&lt;section name="storage"&gt;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name="clusters" type="integer"&gt; 8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name="compress"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name="compress_exclude_mime" type="list-string"&gt;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application/x-shockwave-flash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name="datastore" type="string"&gt; bstore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name="defrag_threshold" type="integer"&gt; 85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name="remove_docs" type="boolean"&gt; no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name="store_dupes" type="boolean"&gt; no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name="store_http_header"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&lt;/section&gt;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name="truncate" type="boolean"&gt; no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name="umlogs"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name="uri_search_mime" type="list-string"&gt;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text/html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text/vnd.wap.wml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text/wml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text/x-wap.wml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x-application/wml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&lt;member&gt; text/x-hdml &lt;/member&gt;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name="use_cookies"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name="use_http_1_1" type="boolean"&gt; yes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name="use_javascript" type="boolean"&gt; no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name="use_meta_csum" type="boolean"&gt; no &lt;/attrib&gt;</w:t>
      </w:r>
    </w:p>
    <w:p w:rsidR="00F737EF"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&lt;section name="workqueue_priority"&gt;</w:t>
      </w:r>
    </w:p>
    <w:p w:rsidR="00F737EF" w:rsidRPr="00352A18" w:rsidRDefault="00F737EF" w:rsidP="00BA4E68">
      <w:pPr>
        <w:pStyle w:val="BodyText"/>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sidRPr="00AA4906">
        <w:rPr>
          <w:rFonts w:ascii="Courier New" w:hAnsi="Courier New" w:cs="Courier New"/>
          <w:sz w:val="18"/>
          <w:szCs w:val="18"/>
          <w:lang w:val="en-US"/>
        </w:rPr>
        <w:t>&lt;!-- Default priority level is 2. For this specific setting it means that a URI that doesn't match the specified includes for the queues will be inserted with priority level 2 --&gt;</w:t>
      </w:r>
    </w:p>
    <w:p w:rsidR="00F737EF"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name="default" type="integer"&gt; </w:t>
      </w:r>
      <w:r>
        <w:rPr>
          <w:rFonts w:ascii="Courier New" w:hAnsi="Courier New" w:cs="Courier New"/>
          <w:sz w:val="18"/>
          <w:szCs w:val="18"/>
          <w:lang w:val="en-US"/>
        </w:rPr>
        <w:t>2</w:t>
      </w:r>
      <w:r w:rsidRPr="00352A18">
        <w:rPr>
          <w:rFonts w:ascii="Courier New" w:hAnsi="Courier New" w:cs="Courier New"/>
          <w:sz w:val="18"/>
          <w:szCs w:val="18"/>
          <w:lang w:val="en-US"/>
        </w:rPr>
        <w:t xml:space="preserve"> &lt;/attrib&gt;</w:t>
      </w:r>
    </w:p>
    <w:p w:rsidR="00F737EF" w:rsidRPr="00352A18" w:rsidRDefault="00F737EF" w:rsidP="00BA4E68">
      <w:pPr>
        <w:pStyle w:val="BodyText"/>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sidRPr="00AA4906">
        <w:rPr>
          <w:rFonts w:ascii="Courier New" w:hAnsi="Courier New" w:cs="Courier New"/>
          <w:sz w:val="18"/>
          <w:szCs w:val="18"/>
          <w:lang w:val="en-US"/>
        </w:rPr>
        <w:t xml:space="preserve">&lt;!-- Define a work queue with </w:t>
      </w:r>
      <w:r>
        <w:rPr>
          <w:rFonts w:ascii="Courier New" w:hAnsi="Courier New" w:cs="Courier New"/>
          <w:sz w:val="18"/>
          <w:szCs w:val="18"/>
          <w:lang w:val="en-US"/>
        </w:rPr>
        <w:t>3</w:t>
      </w:r>
      <w:r w:rsidRPr="00AA4906">
        <w:rPr>
          <w:rFonts w:ascii="Courier New" w:hAnsi="Courier New" w:cs="Courier New"/>
          <w:sz w:val="18"/>
          <w:szCs w:val="18"/>
          <w:lang w:val="en-US"/>
        </w:rPr>
        <w:t xml:space="preserve"> priority levels --&gt;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name="levels" type="integer"&gt; </w:t>
      </w:r>
      <w:r>
        <w:rPr>
          <w:rFonts w:ascii="Courier New" w:hAnsi="Courier New" w:cs="Courier New"/>
          <w:sz w:val="18"/>
          <w:szCs w:val="18"/>
          <w:lang w:val="en-US"/>
        </w:rPr>
        <w:t>3</w:t>
      </w:r>
      <w:r w:rsidRPr="00352A18">
        <w:rPr>
          <w:rFonts w:ascii="Courier New" w:hAnsi="Courier New" w:cs="Courier New"/>
          <w:sz w:val="18"/>
          <w:szCs w:val="18"/>
          <w:lang w:val="en-US"/>
        </w:rPr>
        <w:t xml:space="preserve">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name="pop_scheme" type="string"&gt; </w:t>
      </w:r>
      <w:r>
        <w:rPr>
          <w:rFonts w:ascii="Courier New" w:hAnsi="Courier New" w:cs="Courier New"/>
          <w:sz w:val="18"/>
          <w:szCs w:val="18"/>
          <w:lang w:val="en-US"/>
        </w:rPr>
        <w:t>prr</w:t>
      </w:r>
      <w:r w:rsidRPr="00352A18">
        <w:rPr>
          <w:rFonts w:ascii="Courier New" w:hAnsi="Courier New" w:cs="Courier New"/>
          <w:sz w:val="18"/>
          <w:szCs w:val="18"/>
          <w:lang w:val="en-US"/>
        </w:rPr>
        <w:t xml:space="preserve"> &lt;/attrib&gt;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name="put_scheme" type="string"&gt; </w:t>
      </w:r>
      <w:r>
        <w:rPr>
          <w:rFonts w:ascii="Courier New" w:hAnsi="Courier New" w:cs="Courier New"/>
          <w:sz w:val="18"/>
          <w:szCs w:val="18"/>
          <w:lang w:val="en-US"/>
        </w:rPr>
        <w:t>include</w:t>
      </w:r>
      <w:r w:rsidRPr="00352A18">
        <w:rPr>
          <w:rFonts w:ascii="Courier New" w:hAnsi="Courier New" w:cs="Courier New"/>
          <w:sz w:val="18"/>
          <w:szCs w:val="18"/>
          <w:lang w:val="en-US"/>
        </w:rPr>
        <w:t xml:space="preserve"> &lt;/attrib&gt;</w:t>
      </w:r>
    </w:p>
    <w:p w:rsidR="00F737EF"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&lt;attrib name="s</w:t>
      </w:r>
      <w:r>
        <w:rPr>
          <w:rFonts w:ascii="Courier New" w:hAnsi="Courier New" w:cs="Courier New"/>
          <w:sz w:val="18"/>
          <w:szCs w:val="18"/>
          <w:lang w:val="en-US"/>
        </w:rPr>
        <w:t xml:space="preserve">tart_uri_pri" type="integer"&gt; 2 </w:t>
      </w:r>
      <w:r w:rsidRPr="00352A18">
        <w:rPr>
          <w:rFonts w:ascii="Courier New" w:hAnsi="Courier New" w:cs="Courier New"/>
          <w:sz w:val="18"/>
          <w:szCs w:val="18"/>
          <w:lang w:val="en-US"/>
        </w:rPr>
        <w:t>&lt;/attrib&gt;</w:t>
      </w:r>
    </w:p>
    <w:p w:rsidR="00F737EF" w:rsidRPr="00AA4906" w:rsidRDefault="00F737EF" w:rsidP="00BA4E68">
      <w:pPr>
        <w:pStyle w:val="BodyText"/>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 xml:space="preserve">   </w:t>
      </w:r>
      <w:r w:rsidRPr="00AA4906">
        <w:rPr>
          <w:rFonts w:ascii="Courier New" w:hAnsi="Courier New" w:cs="Courier New"/>
          <w:sz w:val="18"/>
          <w:szCs w:val="18"/>
          <w:lang w:val="en-US"/>
        </w:rPr>
        <w:t xml:space="preserve">&lt;section name="1"&gt; </w:t>
      </w:r>
    </w:p>
    <w:p w:rsidR="00F737EF" w:rsidRPr="00AA4906" w:rsidRDefault="00F737EF" w:rsidP="00BA4E68">
      <w:pPr>
        <w:pStyle w:val="BodyText"/>
        <w:ind w:left="2160"/>
        <w:rPr>
          <w:rFonts w:ascii="Courier New" w:hAnsi="Courier New" w:cs="Courier New"/>
          <w:sz w:val="18"/>
          <w:szCs w:val="18"/>
          <w:lang w:val="en-US"/>
        </w:rPr>
      </w:pPr>
      <w:r w:rsidRPr="00AA4906">
        <w:rPr>
          <w:rFonts w:ascii="Courier New" w:hAnsi="Courier New" w:cs="Courier New"/>
          <w:sz w:val="18"/>
          <w:szCs w:val="18"/>
          <w:lang w:val="en-US"/>
        </w:rPr>
        <w:t xml:space="preserve">&lt;!-- This queues share/weight is 10 --&gt; </w:t>
      </w:r>
    </w:p>
    <w:p w:rsidR="00F737EF" w:rsidRPr="00AA4906" w:rsidRDefault="00F737EF" w:rsidP="00BA4E68">
      <w:pPr>
        <w:pStyle w:val="BodyText"/>
        <w:ind w:left="2160"/>
        <w:rPr>
          <w:rFonts w:ascii="Courier New" w:hAnsi="Courier New" w:cs="Courier New"/>
          <w:sz w:val="18"/>
          <w:szCs w:val="18"/>
          <w:lang w:val="en-US"/>
        </w:rPr>
      </w:pPr>
      <w:r w:rsidRPr="00AA4906">
        <w:rPr>
          <w:rFonts w:ascii="Courier New" w:hAnsi="Courier New" w:cs="Courier New"/>
          <w:sz w:val="18"/>
          <w:szCs w:val="18"/>
          <w:lang w:val="en-US"/>
        </w:rPr>
        <w:tab/>
        <w:t xml:space="preserve">&lt;attrib name="share" type="integer"&gt; 10 &lt;/attrib&gt; </w:t>
      </w:r>
    </w:p>
    <w:p w:rsidR="00F737EF" w:rsidRPr="00AA4906" w:rsidRDefault="00F737EF" w:rsidP="00BA4E68">
      <w:pPr>
        <w:pStyle w:val="BodyText"/>
        <w:ind w:left="2160"/>
        <w:rPr>
          <w:rFonts w:ascii="Courier New" w:hAnsi="Courier New" w:cs="Courier New"/>
          <w:sz w:val="18"/>
          <w:szCs w:val="18"/>
          <w:lang w:val="en-US"/>
        </w:rPr>
      </w:pPr>
      <w:r w:rsidRPr="00AA4906">
        <w:rPr>
          <w:rFonts w:ascii="Courier New" w:hAnsi="Courier New" w:cs="Courier New"/>
          <w:sz w:val="18"/>
          <w:szCs w:val="18"/>
          <w:lang w:val="en-US"/>
        </w:rPr>
        <w:tab/>
        <w:t xml:space="preserve">&lt;!-- These include rules defines the URIs that should enter the 1st priority level --&gt; </w:t>
      </w:r>
    </w:p>
    <w:p w:rsidR="00F737EF" w:rsidRPr="00AA4906" w:rsidRDefault="00F737EF" w:rsidP="00BA4E68">
      <w:pPr>
        <w:pStyle w:val="BodyText"/>
        <w:ind w:left="2160"/>
        <w:rPr>
          <w:rFonts w:ascii="Courier New" w:hAnsi="Courier New" w:cs="Courier New"/>
          <w:sz w:val="18"/>
          <w:szCs w:val="18"/>
          <w:lang w:val="en-US"/>
        </w:rPr>
      </w:pPr>
      <w:r w:rsidRPr="00AA4906">
        <w:rPr>
          <w:rFonts w:ascii="Courier New" w:hAnsi="Courier New" w:cs="Courier New"/>
          <w:sz w:val="18"/>
          <w:szCs w:val="18"/>
          <w:lang w:val="en-US"/>
        </w:rPr>
        <w:tab/>
        <w:t xml:space="preserve">&lt;section name="include_domains"&gt; </w:t>
      </w:r>
    </w:p>
    <w:p w:rsidR="00F737EF" w:rsidRPr="00AA4906" w:rsidRDefault="00F737EF" w:rsidP="00BA4E68">
      <w:pPr>
        <w:pStyle w:val="BodyText"/>
        <w:ind w:left="2160"/>
        <w:rPr>
          <w:rFonts w:ascii="Courier New" w:hAnsi="Courier New" w:cs="Courier New"/>
          <w:sz w:val="18"/>
          <w:szCs w:val="18"/>
          <w:lang w:val="en-US"/>
        </w:rPr>
      </w:pPr>
      <w:r w:rsidRPr="00AA4906">
        <w:rPr>
          <w:rFonts w:ascii="Courier New" w:hAnsi="Courier New" w:cs="Courier New"/>
          <w:sz w:val="18"/>
          <w:szCs w:val="18"/>
          <w:lang w:val="en-US"/>
        </w:rPr>
        <w:tab/>
      </w:r>
      <w:r w:rsidRPr="00AA4906">
        <w:rPr>
          <w:rFonts w:ascii="Courier New" w:hAnsi="Courier New" w:cs="Courier New"/>
          <w:sz w:val="18"/>
          <w:szCs w:val="18"/>
          <w:lang w:val="en-US"/>
        </w:rPr>
        <w:tab/>
        <w:t xml:space="preserve">&lt;attrib name="suffix" type="list-string"&gt; </w:t>
      </w:r>
    </w:p>
    <w:p w:rsidR="00F737EF" w:rsidRPr="00AA4906" w:rsidRDefault="00F737EF" w:rsidP="00BA4E68">
      <w:pPr>
        <w:pStyle w:val="BodyText"/>
        <w:ind w:left="2160"/>
        <w:rPr>
          <w:rFonts w:ascii="Courier New" w:hAnsi="Courier New" w:cs="Courier New"/>
          <w:sz w:val="18"/>
          <w:szCs w:val="18"/>
          <w:lang w:val="en-US"/>
        </w:rPr>
      </w:pPr>
      <w:r w:rsidRPr="00AA4906">
        <w:rPr>
          <w:rFonts w:ascii="Courier New" w:hAnsi="Courier New" w:cs="Courier New"/>
          <w:sz w:val="18"/>
          <w:szCs w:val="18"/>
          <w:lang w:val="en-US"/>
        </w:rPr>
        <w:tab/>
      </w:r>
      <w:r w:rsidRPr="00AA4906">
        <w:rPr>
          <w:rFonts w:ascii="Courier New" w:hAnsi="Courier New" w:cs="Courier New"/>
          <w:sz w:val="18"/>
          <w:szCs w:val="18"/>
          <w:lang w:val="en-US"/>
        </w:rPr>
        <w:tab/>
      </w:r>
      <w:r w:rsidRPr="00AA4906">
        <w:rPr>
          <w:rFonts w:ascii="Courier New" w:hAnsi="Courier New" w:cs="Courier New"/>
          <w:sz w:val="18"/>
          <w:szCs w:val="18"/>
          <w:lang w:val="en-US"/>
        </w:rPr>
        <w:tab/>
        <w:t xml:space="preserve">&lt;member&gt; web005.example.net &lt;/member&gt; </w:t>
      </w:r>
    </w:p>
    <w:p w:rsidR="00F737EF" w:rsidRPr="00AA4906" w:rsidRDefault="00F737EF" w:rsidP="00BA4E68">
      <w:pPr>
        <w:pStyle w:val="BodyText"/>
        <w:ind w:left="2160"/>
        <w:rPr>
          <w:rFonts w:ascii="Courier New" w:hAnsi="Courier New" w:cs="Courier New"/>
          <w:sz w:val="18"/>
          <w:szCs w:val="18"/>
          <w:lang w:val="en-US"/>
        </w:rPr>
      </w:pPr>
      <w:r w:rsidRPr="00AA4906">
        <w:rPr>
          <w:rFonts w:ascii="Courier New" w:hAnsi="Courier New" w:cs="Courier New"/>
          <w:sz w:val="18"/>
          <w:szCs w:val="18"/>
          <w:lang w:val="en-US"/>
        </w:rPr>
        <w:tab/>
      </w:r>
      <w:r w:rsidRPr="00AA4906">
        <w:rPr>
          <w:rFonts w:ascii="Courier New" w:hAnsi="Courier New" w:cs="Courier New"/>
          <w:sz w:val="18"/>
          <w:szCs w:val="18"/>
          <w:lang w:val="en-US"/>
        </w:rPr>
        <w:tab/>
      </w:r>
      <w:r w:rsidRPr="00AA4906">
        <w:rPr>
          <w:rFonts w:ascii="Courier New" w:hAnsi="Courier New" w:cs="Courier New"/>
          <w:sz w:val="18"/>
          <w:szCs w:val="18"/>
          <w:lang w:val="en-US"/>
        </w:rPr>
        <w:tab/>
        <w:t xml:space="preserve">&lt;member&gt; web006.example.net &lt;/member&gt; </w:t>
      </w:r>
    </w:p>
    <w:p w:rsidR="00F737EF" w:rsidRPr="00AA4906" w:rsidRDefault="00F737EF" w:rsidP="00BA4E68">
      <w:pPr>
        <w:pStyle w:val="BodyText"/>
        <w:ind w:left="2160"/>
        <w:rPr>
          <w:rFonts w:ascii="Courier New" w:hAnsi="Courier New" w:cs="Courier New"/>
          <w:sz w:val="18"/>
          <w:szCs w:val="18"/>
          <w:lang w:val="en-US"/>
        </w:rPr>
      </w:pPr>
      <w:r w:rsidRPr="00AA4906">
        <w:rPr>
          <w:rFonts w:ascii="Courier New" w:hAnsi="Courier New" w:cs="Courier New"/>
          <w:sz w:val="18"/>
          <w:szCs w:val="18"/>
          <w:lang w:val="en-US"/>
        </w:rPr>
        <w:tab/>
      </w:r>
      <w:r w:rsidRPr="00AA4906">
        <w:rPr>
          <w:rFonts w:ascii="Courier New" w:hAnsi="Courier New" w:cs="Courier New"/>
          <w:sz w:val="18"/>
          <w:szCs w:val="18"/>
          <w:lang w:val="en-US"/>
        </w:rPr>
        <w:tab/>
        <w:t xml:space="preserve">&lt;/attrib&gt; </w:t>
      </w:r>
    </w:p>
    <w:p w:rsidR="00F737EF" w:rsidRPr="00AA4906" w:rsidRDefault="00F737EF" w:rsidP="00BA4E68">
      <w:pPr>
        <w:pStyle w:val="BodyText"/>
        <w:ind w:left="2160"/>
        <w:rPr>
          <w:rFonts w:ascii="Courier New" w:hAnsi="Courier New" w:cs="Courier New"/>
          <w:sz w:val="18"/>
          <w:szCs w:val="18"/>
          <w:lang w:val="en-US"/>
        </w:rPr>
      </w:pPr>
      <w:r w:rsidRPr="00AA4906">
        <w:rPr>
          <w:rFonts w:ascii="Courier New" w:hAnsi="Courier New" w:cs="Courier New"/>
          <w:sz w:val="18"/>
          <w:szCs w:val="18"/>
          <w:lang w:val="en-US"/>
        </w:rPr>
        <w:tab/>
        <w:t xml:space="preserve">&lt;/section&gt; </w:t>
      </w:r>
    </w:p>
    <w:p w:rsidR="00F737EF" w:rsidRPr="00AA4906" w:rsidRDefault="00F737EF" w:rsidP="00BA4E68">
      <w:pPr>
        <w:pStyle w:val="BodyText"/>
        <w:ind w:left="2160"/>
        <w:rPr>
          <w:rFonts w:ascii="Courier New" w:hAnsi="Courier New" w:cs="Courier New"/>
          <w:sz w:val="18"/>
          <w:szCs w:val="18"/>
          <w:lang w:val="en-US"/>
        </w:rPr>
      </w:pPr>
      <w:r w:rsidRPr="00AA4906">
        <w:rPr>
          <w:rFonts w:ascii="Courier New" w:hAnsi="Courier New" w:cs="Courier New"/>
          <w:sz w:val="18"/>
          <w:szCs w:val="18"/>
          <w:lang w:val="en-US"/>
        </w:rPr>
        <w:t xml:space="preserve">&lt;/section&gt; </w:t>
      </w:r>
    </w:p>
    <w:p w:rsidR="00F737EF" w:rsidRPr="00AA4906" w:rsidRDefault="00F737EF" w:rsidP="00BA4E68">
      <w:pPr>
        <w:pStyle w:val="BodyText"/>
        <w:ind w:left="2160"/>
        <w:rPr>
          <w:rFonts w:ascii="Courier New" w:hAnsi="Courier New" w:cs="Courier New"/>
          <w:sz w:val="18"/>
          <w:szCs w:val="18"/>
          <w:lang w:val="en-US"/>
        </w:rPr>
      </w:pPr>
      <w:r w:rsidRPr="00AA4906">
        <w:rPr>
          <w:rFonts w:ascii="Courier New" w:hAnsi="Courier New" w:cs="Courier New"/>
          <w:sz w:val="18"/>
          <w:szCs w:val="18"/>
          <w:lang w:val="en-US"/>
        </w:rPr>
        <w:t xml:space="preserve">&lt;!-- Settings for the second priority level queue (3) --&gt; </w:t>
      </w:r>
    </w:p>
    <w:p w:rsidR="00F737EF" w:rsidRPr="00AA4906" w:rsidRDefault="00F737EF" w:rsidP="00BA4E68">
      <w:pPr>
        <w:pStyle w:val="BodyText"/>
        <w:ind w:left="2160"/>
        <w:rPr>
          <w:rFonts w:ascii="Courier New" w:hAnsi="Courier New" w:cs="Courier New"/>
          <w:sz w:val="18"/>
          <w:szCs w:val="18"/>
          <w:lang w:val="en-US"/>
        </w:rPr>
      </w:pPr>
      <w:r w:rsidRPr="00AA4906">
        <w:rPr>
          <w:rFonts w:ascii="Courier New" w:hAnsi="Courier New" w:cs="Courier New"/>
          <w:sz w:val="18"/>
          <w:szCs w:val="18"/>
          <w:lang w:val="en-US"/>
        </w:rPr>
        <w:t xml:space="preserve">&lt;section name="2"&gt; </w:t>
      </w:r>
    </w:p>
    <w:p w:rsidR="00F737EF" w:rsidRPr="00AA4906" w:rsidRDefault="00F737EF" w:rsidP="00BA4E68">
      <w:pPr>
        <w:pStyle w:val="BodyText"/>
        <w:ind w:left="2160"/>
        <w:rPr>
          <w:rFonts w:ascii="Courier New" w:hAnsi="Courier New" w:cs="Courier New"/>
          <w:sz w:val="18"/>
          <w:szCs w:val="18"/>
          <w:lang w:val="en-US"/>
        </w:rPr>
      </w:pPr>
      <w:r w:rsidRPr="00AA4906">
        <w:rPr>
          <w:rFonts w:ascii="Courier New" w:hAnsi="Courier New" w:cs="Courier New"/>
          <w:sz w:val="18"/>
          <w:szCs w:val="18"/>
          <w:lang w:val="en-US"/>
        </w:rPr>
        <w:t xml:space="preserve">&lt;attrib name="share" type="integer"&gt; 10 &lt;/attrib&gt; </w:t>
      </w:r>
    </w:p>
    <w:p w:rsidR="00F737EF" w:rsidRPr="00AA4906" w:rsidRDefault="00F737EF" w:rsidP="00BA4E68">
      <w:pPr>
        <w:pStyle w:val="BodyText"/>
        <w:ind w:left="2160"/>
        <w:rPr>
          <w:rFonts w:ascii="Courier New" w:hAnsi="Courier New" w:cs="Courier New"/>
          <w:sz w:val="18"/>
          <w:szCs w:val="18"/>
          <w:lang w:val="en-US"/>
        </w:rPr>
      </w:pPr>
      <w:r w:rsidRPr="00AA4906">
        <w:rPr>
          <w:rFonts w:ascii="Courier New" w:hAnsi="Courier New" w:cs="Courier New"/>
          <w:sz w:val="18"/>
          <w:szCs w:val="18"/>
          <w:lang w:val="en-US"/>
        </w:rPr>
        <w:tab/>
        <w:t xml:space="preserve">&lt;section name="include_domains"&gt; </w:t>
      </w:r>
    </w:p>
    <w:p w:rsidR="00F737EF" w:rsidRPr="00AA4906" w:rsidRDefault="00F737EF" w:rsidP="00BA4E68">
      <w:pPr>
        <w:pStyle w:val="BodyText"/>
        <w:ind w:left="2160"/>
        <w:rPr>
          <w:rFonts w:ascii="Courier New" w:hAnsi="Courier New" w:cs="Courier New"/>
          <w:sz w:val="18"/>
          <w:szCs w:val="18"/>
          <w:lang w:val="en-US"/>
        </w:rPr>
      </w:pPr>
      <w:r w:rsidRPr="00AA4906">
        <w:rPr>
          <w:rFonts w:ascii="Courier New" w:hAnsi="Courier New" w:cs="Courier New"/>
          <w:sz w:val="18"/>
          <w:szCs w:val="18"/>
          <w:lang w:val="en-US"/>
        </w:rPr>
        <w:tab/>
      </w:r>
      <w:r w:rsidRPr="00AA4906">
        <w:rPr>
          <w:rFonts w:ascii="Courier New" w:hAnsi="Courier New" w:cs="Courier New"/>
          <w:sz w:val="18"/>
          <w:szCs w:val="18"/>
          <w:lang w:val="en-US"/>
        </w:rPr>
        <w:tab/>
        <w:t xml:space="preserve">&lt;attrib name="suffix" type="list-string"&gt; </w:t>
      </w:r>
    </w:p>
    <w:p w:rsidR="00F737EF" w:rsidRPr="00AA4906" w:rsidRDefault="00F737EF" w:rsidP="00BA4E68">
      <w:pPr>
        <w:pStyle w:val="BodyText"/>
        <w:ind w:left="2160"/>
        <w:rPr>
          <w:rFonts w:ascii="Courier New" w:hAnsi="Courier New" w:cs="Courier New"/>
          <w:sz w:val="18"/>
          <w:szCs w:val="18"/>
          <w:lang w:val="en-US"/>
        </w:rPr>
      </w:pPr>
      <w:r w:rsidRPr="00AA4906">
        <w:rPr>
          <w:rFonts w:ascii="Courier New" w:hAnsi="Courier New" w:cs="Courier New"/>
          <w:sz w:val="18"/>
          <w:szCs w:val="18"/>
          <w:lang w:val="en-US"/>
        </w:rPr>
        <w:tab/>
      </w:r>
      <w:r w:rsidRPr="00AA4906">
        <w:rPr>
          <w:rFonts w:ascii="Courier New" w:hAnsi="Courier New" w:cs="Courier New"/>
          <w:sz w:val="18"/>
          <w:szCs w:val="18"/>
          <w:lang w:val="en-US"/>
        </w:rPr>
        <w:tab/>
      </w:r>
      <w:r w:rsidRPr="00AA4906">
        <w:rPr>
          <w:rFonts w:ascii="Courier New" w:hAnsi="Courier New" w:cs="Courier New"/>
          <w:sz w:val="18"/>
          <w:szCs w:val="18"/>
          <w:lang w:val="en-US"/>
        </w:rPr>
        <w:tab/>
        <w:t xml:space="preserve">&lt;member&gt; web002.example.net &lt;/member&gt; </w:t>
      </w:r>
    </w:p>
    <w:p w:rsidR="00F737EF" w:rsidRPr="00AA4906" w:rsidRDefault="00F737EF" w:rsidP="00BA4E68">
      <w:pPr>
        <w:pStyle w:val="BodyText"/>
        <w:ind w:left="2160"/>
        <w:rPr>
          <w:rFonts w:ascii="Courier New" w:hAnsi="Courier New" w:cs="Courier New"/>
          <w:sz w:val="18"/>
          <w:szCs w:val="18"/>
          <w:lang w:val="en-US"/>
        </w:rPr>
      </w:pPr>
      <w:r w:rsidRPr="00AA4906">
        <w:rPr>
          <w:rFonts w:ascii="Courier New" w:hAnsi="Courier New" w:cs="Courier New"/>
          <w:sz w:val="18"/>
          <w:szCs w:val="18"/>
          <w:lang w:val="en-US"/>
        </w:rPr>
        <w:tab/>
      </w:r>
      <w:r w:rsidRPr="00AA4906">
        <w:rPr>
          <w:rFonts w:ascii="Courier New" w:hAnsi="Courier New" w:cs="Courier New"/>
          <w:sz w:val="18"/>
          <w:szCs w:val="18"/>
          <w:lang w:val="en-US"/>
        </w:rPr>
        <w:tab/>
      </w:r>
      <w:r w:rsidRPr="00AA4906">
        <w:rPr>
          <w:rFonts w:ascii="Courier New" w:hAnsi="Courier New" w:cs="Courier New"/>
          <w:sz w:val="18"/>
          <w:szCs w:val="18"/>
          <w:lang w:val="en-US"/>
        </w:rPr>
        <w:tab/>
        <w:t xml:space="preserve">&lt;member&gt; web003.example.net &lt;/member&gt; </w:t>
      </w:r>
    </w:p>
    <w:p w:rsidR="00F737EF" w:rsidRPr="00AA4906" w:rsidRDefault="00F737EF" w:rsidP="00BA4E68">
      <w:pPr>
        <w:pStyle w:val="BodyText"/>
        <w:ind w:left="2160"/>
        <w:rPr>
          <w:rFonts w:ascii="Courier New" w:hAnsi="Courier New" w:cs="Courier New"/>
          <w:sz w:val="18"/>
          <w:szCs w:val="18"/>
          <w:lang w:val="en-US"/>
        </w:rPr>
      </w:pPr>
      <w:r w:rsidRPr="00AA4906">
        <w:rPr>
          <w:rFonts w:ascii="Courier New" w:hAnsi="Courier New" w:cs="Courier New"/>
          <w:sz w:val="18"/>
          <w:szCs w:val="18"/>
          <w:lang w:val="en-US"/>
        </w:rPr>
        <w:tab/>
      </w:r>
      <w:r w:rsidRPr="00AA4906">
        <w:rPr>
          <w:rFonts w:ascii="Courier New" w:hAnsi="Courier New" w:cs="Courier New"/>
          <w:sz w:val="18"/>
          <w:szCs w:val="18"/>
          <w:lang w:val="en-US"/>
        </w:rPr>
        <w:tab/>
        <w:t xml:space="preserve">&lt;/attrib&gt; </w:t>
      </w:r>
    </w:p>
    <w:p w:rsidR="00F737EF" w:rsidRPr="00AA4906" w:rsidRDefault="00F737EF" w:rsidP="00BA4E68">
      <w:pPr>
        <w:pStyle w:val="BodyText"/>
        <w:ind w:left="2160"/>
        <w:rPr>
          <w:rFonts w:ascii="Courier New" w:hAnsi="Courier New" w:cs="Courier New"/>
          <w:sz w:val="18"/>
          <w:szCs w:val="18"/>
          <w:lang w:val="en-US"/>
        </w:rPr>
      </w:pPr>
      <w:r w:rsidRPr="00AA4906">
        <w:rPr>
          <w:rFonts w:ascii="Courier New" w:hAnsi="Courier New" w:cs="Courier New"/>
          <w:sz w:val="18"/>
          <w:szCs w:val="18"/>
          <w:lang w:val="en-US"/>
        </w:rPr>
        <w:tab/>
        <w:t xml:space="preserve">&lt;/section&gt; </w:t>
      </w:r>
    </w:p>
    <w:p w:rsidR="00F737EF" w:rsidRPr="00352A18" w:rsidRDefault="00F737EF" w:rsidP="00BA4E68">
      <w:pPr>
        <w:pStyle w:val="BodyText"/>
        <w:ind w:left="2160"/>
        <w:rPr>
          <w:rFonts w:ascii="Courier New" w:hAnsi="Courier New" w:cs="Courier New"/>
          <w:sz w:val="18"/>
          <w:szCs w:val="18"/>
          <w:lang w:val="en-US"/>
        </w:rPr>
      </w:pPr>
      <w:r w:rsidRPr="00AA4906">
        <w:rPr>
          <w:rFonts w:ascii="Courier New" w:hAnsi="Courier New" w:cs="Courier New"/>
          <w:sz w:val="18"/>
          <w:szCs w:val="18"/>
          <w:lang w:val="en-US"/>
        </w:rPr>
        <w:t>&lt;/section&gt;</w:t>
      </w:r>
      <w:r>
        <w:rPr>
          <w:rFonts w:ascii="Courier New" w:hAnsi="Courier New" w:cs="Courier New"/>
          <w:sz w:val="18"/>
          <w:szCs w:val="18"/>
          <w:lang w:val="en-US"/>
        </w:rPr>
        <w:tab/>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&lt;/section&gt;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 xml:space="preserve">    &lt;/DomainSpecification&gt;</w:t>
      </w:r>
    </w:p>
    <w:p w:rsidR="00F737EF" w:rsidRPr="00352A18" w:rsidRDefault="00F737EF" w:rsidP="00BA4E68">
      <w:pPr>
        <w:pStyle w:val="BodyText"/>
        <w:rPr>
          <w:rFonts w:ascii="Courier New" w:hAnsi="Courier New" w:cs="Courier New"/>
          <w:sz w:val="18"/>
          <w:szCs w:val="18"/>
          <w:lang w:val="en-US"/>
        </w:rPr>
      </w:pPr>
      <w:r w:rsidRPr="00352A18">
        <w:rPr>
          <w:rFonts w:ascii="Courier New" w:hAnsi="Courier New" w:cs="Courier New"/>
          <w:sz w:val="18"/>
          <w:szCs w:val="18"/>
          <w:lang w:val="en-US"/>
        </w:rPr>
        <w:t>&lt;/CrawlerConfig&gt;</w:t>
      </w:r>
    </w:p>
    <w:p w:rsidR="00F737EF" w:rsidRDefault="00F737EF" w:rsidP="00BA4E68">
      <w:pPr>
        <w:pStyle w:val="BodyText"/>
        <w:rPr>
          <w:lang w:val="en-US"/>
        </w:rPr>
      </w:pPr>
    </w:p>
    <w:p w:rsidR="00F737EF" w:rsidRDefault="00F737EF" w:rsidP="00BA4E68">
      <w:pPr>
        <w:pStyle w:val="BodyText"/>
        <w:rPr>
          <w:lang w:val="en-US"/>
        </w:rPr>
      </w:pPr>
    </w:p>
    <w:p w:rsidR="00F737EF" w:rsidRPr="0035195E" w:rsidRDefault="00F737EF" w:rsidP="0035195E">
      <w:pPr>
        <w:pStyle w:val="App1"/>
        <w:rPr>
          <w:lang w:val="en-US"/>
        </w:rPr>
      </w:pPr>
      <w:r w:rsidRPr="0035195E">
        <w:rPr>
          <w:lang w:val="en-US"/>
        </w:rPr>
        <w:t>Access Details</w:t>
      </w:r>
      <w:bookmarkEnd w:id="985"/>
      <w:bookmarkEnd w:id="986"/>
      <w:bookmarkEnd w:id="987"/>
    </w:p>
    <w:p w:rsidR="00F737EF" w:rsidRPr="00BA7BE4" w:rsidRDefault="00F737EF" w:rsidP="003278AA">
      <w:pPr>
        <w:pStyle w:val="App2"/>
        <w:tabs>
          <w:tab w:val="clear" w:pos="1440"/>
        </w:tabs>
        <w:rPr>
          <w:lang w:val="en-US"/>
        </w:rPr>
      </w:pPr>
      <w:bookmarkStart w:id="990" w:name="_Toc104555079"/>
      <w:bookmarkStart w:id="991" w:name="_Ref104679602"/>
      <w:r>
        <w:rPr>
          <w:lang w:val="en-US"/>
        </w:rPr>
        <w:t>Development Application</w:t>
      </w:r>
      <w:r w:rsidRPr="00BA7BE4">
        <w:rPr>
          <w:lang w:val="en-US"/>
        </w:rPr>
        <w:t xml:space="preserve"> </w:t>
      </w:r>
      <w:r>
        <w:rPr>
          <w:lang w:val="en-US"/>
        </w:rPr>
        <w:t xml:space="preserve">Server </w:t>
      </w:r>
      <w:bookmarkEnd w:id="990"/>
      <w:bookmarkEnd w:id="991"/>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19"/>
        <w:gridCol w:w="4919"/>
      </w:tblGrid>
      <w:tr w:rsidR="00F737EF" w:rsidRPr="00BA7BE4" w:rsidTr="00F76B2D">
        <w:trPr>
          <w:tblHeader/>
        </w:trPr>
        <w:tc>
          <w:tcPr>
            <w:tcW w:w="3019" w:type="dxa"/>
            <w:shd w:val="clear" w:color="auto" w:fill="FF9800"/>
          </w:tcPr>
          <w:p w:rsidR="00F737EF" w:rsidRPr="00BA7BE4" w:rsidRDefault="00F737EF" w:rsidP="00F76B2D">
            <w:pPr>
              <w:pStyle w:val="TableText"/>
              <w:jc w:val="center"/>
              <w:rPr>
                <w:b/>
                <w:color w:val="FFFFFF"/>
              </w:rPr>
            </w:pPr>
          </w:p>
        </w:tc>
        <w:tc>
          <w:tcPr>
            <w:tcW w:w="4919" w:type="dxa"/>
            <w:shd w:val="clear" w:color="auto" w:fill="FF9800"/>
          </w:tcPr>
          <w:p w:rsidR="00F737EF" w:rsidRPr="00BA7BE4" w:rsidRDefault="00F737EF" w:rsidP="00F76B2D">
            <w:pPr>
              <w:pStyle w:val="TableText"/>
              <w:jc w:val="center"/>
              <w:rPr>
                <w:b/>
                <w:color w:val="FFFFFF"/>
              </w:rPr>
            </w:pPr>
            <w:r>
              <w:rPr>
                <w:b/>
                <w:color w:val="FFFFFF"/>
              </w:rPr>
              <w:t xml:space="preserve">App Dev </w:t>
            </w:r>
          </w:p>
        </w:tc>
      </w:tr>
      <w:tr w:rsidR="00F737EF" w:rsidRPr="00BA7BE4" w:rsidTr="00F76B2D">
        <w:tc>
          <w:tcPr>
            <w:tcW w:w="3019" w:type="dxa"/>
          </w:tcPr>
          <w:p w:rsidR="00F737EF" w:rsidRPr="00BA7BE4" w:rsidRDefault="00F737EF" w:rsidP="00F76B2D">
            <w:pPr>
              <w:pStyle w:val="StyleTableText8pt"/>
              <w:rPr>
                <w:b/>
                <w:bCs/>
              </w:rPr>
            </w:pPr>
            <w:r w:rsidRPr="00BA7BE4">
              <w:rPr>
                <w:b/>
                <w:bCs/>
              </w:rPr>
              <w:t>FQDN</w:t>
            </w:r>
          </w:p>
        </w:tc>
        <w:tc>
          <w:tcPr>
            <w:tcW w:w="4919" w:type="dxa"/>
          </w:tcPr>
          <w:p w:rsidR="00F737EF" w:rsidRPr="00BA7BE4" w:rsidRDefault="00F737EF" w:rsidP="00F76B2D">
            <w:pPr>
              <w:pStyle w:val="StyleTableText8pt"/>
            </w:pPr>
          </w:p>
        </w:tc>
      </w:tr>
      <w:tr w:rsidR="00F737EF" w:rsidRPr="00BA7BE4" w:rsidTr="00F76B2D">
        <w:tc>
          <w:tcPr>
            <w:tcW w:w="3019" w:type="dxa"/>
          </w:tcPr>
          <w:p w:rsidR="00F737EF" w:rsidRPr="00BA7BE4" w:rsidRDefault="00F737EF" w:rsidP="00F76B2D">
            <w:pPr>
              <w:pStyle w:val="StyleTableText8pt"/>
              <w:rPr>
                <w:b/>
                <w:bCs/>
              </w:rPr>
            </w:pPr>
            <w:r w:rsidRPr="00BA7BE4">
              <w:rPr>
                <w:b/>
                <w:bCs/>
              </w:rPr>
              <w:t>IP</w:t>
            </w:r>
          </w:p>
        </w:tc>
        <w:tc>
          <w:tcPr>
            <w:tcW w:w="4919" w:type="dxa"/>
          </w:tcPr>
          <w:p w:rsidR="00F737EF" w:rsidRPr="00BA7BE4" w:rsidRDefault="00F737EF" w:rsidP="00F76B2D">
            <w:pPr>
              <w:pStyle w:val="StyleTableText8pt"/>
            </w:pPr>
          </w:p>
        </w:tc>
      </w:tr>
      <w:tr w:rsidR="00F737EF" w:rsidRPr="00BA7BE4" w:rsidTr="00F76B2D">
        <w:tc>
          <w:tcPr>
            <w:tcW w:w="3019" w:type="dxa"/>
          </w:tcPr>
          <w:p w:rsidR="00F737EF" w:rsidRPr="00BA7BE4" w:rsidRDefault="00F737EF" w:rsidP="00F76B2D">
            <w:pPr>
              <w:pStyle w:val="StyleTableText8pt"/>
              <w:rPr>
                <w:b/>
                <w:bCs/>
              </w:rPr>
            </w:pPr>
            <w:r w:rsidRPr="00BA7BE4">
              <w:rPr>
                <w:b/>
                <w:bCs/>
              </w:rPr>
              <w:t>User account</w:t>
            </w:r>
          </w:p>
        </w:tc>
        <w:tc>
          <w:tcPr>
            <w:tcW w:w="4919" w:type="dxa"/>
          </w:tcPr>
          <w:p w:rsidR="00F737EF" w:rsidRPr="00BA7BE4" w:rsidRDefault="00F737EF" w:rsidP="00F76B2D">
            <w:pPr>
              <w:pStyle w:val="StyleTableText8pt"/>
            </w:pPr>
            <w:ins w:id="992" w:author="lunz" w:date="2008-11-25T21:39:00Z">
              <w:r>
                <w:t>Fastcrawl</w:t>
              </w:r>
            </w:ins>
          </w:p>
        </w:tc>
      </w:tr>
      <w:tr w:rsidR="00F737EF" w:rsidRPr="00BA7BE4" w:rsidTr="00F76B2D">
        <w:tc>
          <w:tcPr>
            <w:tcW w:w="3019" w:type="dxa"/>
          </w:tcPr>
          <w:p w:rsidR="00F737EF" w:rsidRPr="00BA7BE4" w:rsidRDefault="00F737EF" w:rsidP="00F76B2D">
            <w:pPr>
              <w:pStyle w:val="StyleTableText8pt"/>
              <w:rPr>
                <w:b/>
                <w:bCs/>
              </w:rPr>
            </w:pPr>
            <w:r w:rsidRPr="00BA7BE4">
              <w:rPr>
                <w:b/>
                <w:bCs/>
              </w:rPr>
              <w:t>Password</w:t>
            </w:r>
          </w:p>
        </w:tc>
        <w:tc>
          <w:tcPr>
            <w:tcW w:w="4919" w:type="dxa"/>
          </w:tcPr>
          <w:p w:rsidR="00F737EF" w:rsidRPr="00BA7BE4" w:rsidRDefault="00F737EF" w:rsidP="00F76B2D">
            <w:pPr>
              <w:pStyle w:val="StyleTableText8pt"/>
            </w:pPr>
            <w:ins w:id="993" w:author="lunz" w:date="2008-11-25T21:41:00Z">
              <w:r>
                <w:t>Fast53crawl</w:t>
              </w:r>
            </w:ins>
          </w:p>
        </w:tc>
      </w:tr>
      <w:tr w:rsidR="00F737EF" w:rsidRPr="00BA7BE4" w:rsidTr="00F76B2D">
        <w:tc>
          <w:tcPr>
            <w:tcW w:w="3019" w:type="dxa"/>
          </w:tcPr>
          <w:p w:rsidR="00F737EF" w:rsidRDefault="00F737EF" w:rsidP="00F76B2D">
            <w:pPr>
              <w:pStyle w:val="StyleTableText8pt"/>
              <w:rPr>
                <w:b/>
                <w:bCs/>
              </w:rPr>
            </w:pPr>
            <w:r>
              <w:rPr>
                <w:b/>
                <w:bCs/>
              </w:rPr>
              <w:t>ESP service account</w:t>
            </w:r>
          </w:p>
        </w:tc>
        <w:tc>
          <w:tcPr>
            <w:tcW w:w="4919" w:type="dxa"/>
          </w:tcPr>
          <w:p w:rsidR="00F737EF" w:rsidRPr="00BA7BE4" w:rsidRDefault="00F737EF" w:rsidP="00F76B2D">
            <w:pPr>
              <w:pStyle w:val="StyleTableText8pt"/>
            </w:pPr>
            <w:ins w:id="994" w:author="lunz" w:date="2008-11-25T21:41:00Z">
              <w:r>
                <w:t>/export/products/sunweb</w:t>
              </w:r>
            </w:ins>
          </w:p>
        </w:tc>
      </w:tr>
      <w:tr w:rsidR="00F737EF" w:rsidRPr="00BA7BE4" w:rsidTr="00F76B2D">
        <w:tc>
          <w:tcPr>
            <w:tcW w:w="3019" w:type="dxa"/>
          </w:tcPr>
          <w:p w:rsidR="00F737EF" w:rsidRDefault="00F737EF" w:rsidP="00F76B2D">
            <w:pPr>
              <w:pStyle w:val="StyleTableText8pt"/>
              <w:rPr>
                <w:b/>
                <w:bCs/>
              </w:rPr>
            </w:pPr>
            <w:r>
              <w:rPr>
                <w:b/>
                <w:bCs/>
              </w:rPr>
              <w:t>Password</w:t>
            </w:r>
          </w:p>
        </w:tc>
        <w:tc>
          <w:tcPr>
            <w:tcW w:w="4919" w:type="dxa"/>
          </w:tcPr>
          <w:p w:rsidR="00F737EF" w:rsidRPr="00BA7BE4" w:rsidRDefault="00F737EF" w:rsidP="00F76B2D">
            <w:pPr>
              <w:pStyle w:val="StyleTableText8pt"/>
            </w:pPr>
          </w:p>
        </w:tc>
      </w:tr>
      <w:tr w:rsidR="00F737EF" w:rsidRPr="00BA7BE4" w:rsidTr="00F76B2D">
        <w:tc>
          <w:tcPr>
            <w:tcW w:w="3019" w:type="dxa"/>
          </w:tcPr>
          <w:p w:rsidR="00F737EF" w:rsidRDefault="00F737EF" w:rsidP="00F76B2D">
            <w:pPr>
              <w:pStyle w:val="StyleTableText8pt"/>
              <w:rPr>
                <w:b/>
                <w:bCs/>
              </w:rPr>
            </w:pPr>
            <w:r>
              <w:rPr>
                <w:b/>
                <w:bCs/>
              </w:rPr>
              <w:t>Sun web server directory</w:t>
            </w:r>
          </w:p>
        </w:tc>
        <w:tc>
          <w:tcPr>
            <w:tcW w:w="4919" w:type="dxa"/>
          </w:tcPr>
          <w:p w:rsidR="00F737EF" w:rsidRPr="00BA7BE4" w:rsidRDefault="00F737EF" w:rsidP="00F76B2D">
            <w:pPr>
              <w:pStyle w:val="StyleTableText8pt"/>
            </w:pPr>
          </w:p>
        </w:tc>
      </w:tr>
      <w:tr w:rsidR="00F737EF" w:rsidRPr="00812439" w:rsidTr="00F76B2D">
        <w:tc>
          <w:tcPr>
            <w:tcW w:w="3019" w:type="dxa"/>
          </w:tcPr>
          <w:p w:rsidR="00F737EF" w:rsidRDefault="00F737EF" w:rsidP="00F76B2D">
            <w:pPr>
              <w:pStyle w:val="StyleTableText8pt"/>
              <w:rPr>
                <w:b/>
                <w:bCs/>
              </w:rPr>
            </w:pPr>
            <w:r>
              <w:rPr>
                <w:b/>
                <w:bCs/>
              </w:rPr>
              <w:t>Sun web server admin</w:t>
            </w:r>
          </w:p>
        </w:tc>
        <w:tc>
          <w:tcPr>
            <w:tcW w:w="4919" w:type="dxa"/>
          </w:tcPr>
          <w:p w:rsidR="00F737EF" w:rsidRPr="00812439" w:rsidRDefault="00F737EF" w:rsidP="00F76B2D">
            <w:pPr>
              <w:pStyle w:val="StyleTableText8pt"/>
            </w:pPr>
          </w:p>
        </w:tc>
      </w:tr>
      <w:tr w:rsidR="00F737EF" w:rsidRPr="00BA7BE4" w:rsidTr="00F76B2D">
        <w:tc>
          <w:tcPr>
            <w:tcW w:w="3019" w:type="dxa"/>
          </w:tcPr>
          <w:p w:rsidR="00F737EF" w:rsidRDefault="00F737EF" w:rsidP="00F76B2D">
            <w:pPr>
              <w:pStyle w:val="StyleTableText8pt"/>
              <w:rPr>
                <w:b/>
                <w:bCs/>
              </w:rPr>
            </w:pPr>
            <w:r>
              <w:rPr>
                <w:b/>
                <w:bCs/>
              </w:rPr>
              <w:t>Oracle</w:t>
            </w:r>
          </w:p>
        </w:tc>
        <w:tc>
          <w:tcPr>
            <w:tcW w:w="4919" w:type="dxa"/>
          </w:tcPr>
          <w:p w:rsidR="00F737EF" w:rsidRPr="00BA7BE4" w:rsidRDefault="00F737EF" w:rsidP="00F76B2D">
            <w:pPr>
              <w:pStyle w:val="StyleTableText8pt"/>
            </w:pPr>
          </w:p>
        </w:tc>
      </w:tr>
    </w:tbl>
    <w:p w:rsidR="00F737EF" w:rsidRDefault="00F737EF" w:rsidP="00D54476">
      <w:pPr>
        <w:pStyle w:val="App2"/>
        <w:numPr>
          <w:ilvl w:val="0"/>
          <w:numId w:val="0"/>
        </w:numPr>
        <w:tabs>
          <w:tab w:val="clear" w:pos="1440"/>
        </w:tabs>
        <w:ind w:left="864" w:hanging="864"/>
        <w:rPr>
          <w:lang w:val="en-US"/>
        </w:rPr>
      </w:pPr>
      <w:bookmarkStart w:id="995" w:name="_Toc104555081"/>
    </w:p>
    <w:p w:rsidR="00F737EF" w:rsidRPr="00C21833" w:rsidRDefault="00F737EF" w:rsidP="00C21833">
      <w:pPr>
        <w:pStyle w:val="App2"/>
        <w:tabs>
          <w:tab w:val="clear" w:pos="1440"/>
        </w:tabs>
        <w:rPr>
          <w:lang w:val="en-US"/>
        </w:rPr>
      </w:pPr>
      <w:r>
        <w:rPr>
          <w:lang w:val="en-US"/>
        </w:rPr>
        <w:t xml:space="preserve">Production Application Server </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77"/>
        <w:gridCol w:w="4961"/>
      </w:tblGrid>
      <w:tr w:rsidR="00F737EF" w:rsidRPr="00BA7BE4" w:rsidTr="00C21833">
        <w:trPr>
          <w:tblHeader/>
        </w:trPr>
        <w:tc>
          <w:tcPr>
            <w:tcW w:w="2977" w:type="dxa"/>
            <w:shd w:val="clear" w:color="auto" w:fill="FF9800"/>
          </w:tcPr>
          <w:p w:rsidR="00F737EF" w:rsidRPr="00BA7BE4" w:rsidRDefault="00F737EF" w:rsidP="000C21C7">
            <w:pPr>
              <w:pStyle w:val="TableText"/>
              <w:jc w:val="center"/>
              <w:rPr>
                <w:b/>
                <w:color w:val="FFFFFF"/>
              </w:rPr>
            </w:pPr>
          </w:p>
        </w:tc>
        <w:tc>
          <w:tcPr>
            <w:tcW w:w="4961" w:type="dxa"/>
            <w:shd w:val="clear" w:color="auto" w:fill="FF9800"/>
          </w:tcPr>
          <w:p w:rsidR="00F737EF" w:rsidRPr="00BA7BE4" w:rsidRDefault="00F737EF" w:rsidP="000C21C7">
            <w:pPr>
              <w:pStyle w:val="TableText"/>
              <w:jc w:val="center"/>
              <w:rPr>
                <w:b/>
                <w:color w:val="FFFFFF"/>
              </w:rPr>
            </w:pPr>
            <w:r>
              <w:rPr>
                <w:b/>
                <w:color w:val="FFFFFF"/>
              </w:rPr>
              <w:t>App Prod</w:t>
            </w:r>
          </w:p>
        </w:tc>
      </w:tr>
      <w:tr w:rsidR="00F737EF" w:rsidRPr="00BA7BE4" w:rsidTr="00C21833">
        <w:tc>
          <w:tcPr>
            <w:tcW w:w="2977" w:type="dxa"/>
          </w:tcPr>
          <w:p w:rsidR="00F737EF" w:rsidRPr="00BA7BE4" w:rsidRDefault="00F737EF" w:rsidP="00F76B2D">
            <w:pPr>
              <w:pStyle w:val="StyleTableText8pt"/>
              <w:rPr>
                <w:b/>
                <w:bCs/>
              </w:rPr>
            </w:pPr>
            <w:r w:rsidRPr="00BA7BE4">
              <w:rPr>
                <w:b/>
                <w:bCs/>
              </w:rPr>
              <w:t>FQDN</w:t>
            </w:r>
          </w:p>
        </w:tc>
        <w:tc>
          <w:tcPr>
            <w:tcW w:w="4961" w:type="dxa"/>
          </w:tcPr>
          <w:p w:rsidR="00F737EF" w:rsidRPr="00BA7BE4" w:rsidRDefault="00F737EF" w:rsidP="000C21C7">
            <w:pPr>
              <w:pStyle w:val="StyleTableText8pt"/>
            </w:pPr>
          </w:p>
        </w:tc>
      </w:tr>
      <w:tr w:rsidR="00F737EF" w:rsidRPr="00BA7BE4" w:rsidTr="00C21833">
        <w:tc>
          <w:tcPr>
            <w:tcW w:w="2977" w:type="dxa"/>
          </w:tcPr>
          <w:p w:rsidR="00F737EF" w:rsidRPr="00BA7BE4" w:rsidRDefault="00F737EF" w:rsidP="00F76B2D">
            <w:pPr>
              <w:pStyle w:val="StyleTableText8pt"/>
              <w:rPr>
                <w:b/>
                <w:bCs/>
              </w:rPr>
            </w:pPr>
            <w:r w:rsidRPr="00BA7BE4">
              <w:rPr>
                <w:b/>
                <w:bCs/>
              </w:rPr>
              <w:t>IP</w:t>
            </w:r>
          </w:p>
        </w:tc>
        <w:tc>
          <w:tcPr>
            <w:tcW w:w="4961" w:type="dxa"/>
          </w:tcPr>
          <w:p w:rsidR="00F737EF" w:rsidRPr="00BA7BE4" w:rsidRDefault="00F737EF" w:rsidP="000C21C7">
            <w:pPr>
              <w:pStyle w:val="StyleTableText8pt"/>
            </w:pPr>
          </w:p>
        </w:tc>
      </w:tr>
      <w:tr w:rsidR="00F737EF" w:rsidRPr="00BA7BE4" w:rsidTr="00C21833">
        <w:tc>
          <w:tcPr>
            <w:tcW w:w="2977" w:type="dxa"/>
          </w:tcPr>
          <w:p w:rsidR="00F737EF" w:rsidRPr="00BA7BE4" w:rsidRDefault="00F737EF" w:rsidP="00F76B2D">
            <w:pPr>
              <w:pStyle w:val="StyleTableText8pt"/>
              <w:rPr>
                <w:b/>
                <w:bCs/>
              </w:rPr>
            </w:pPr>
            <w:r w:rsidRPr="00BA7BE4">
              <w:rPr>
                <w:b/>
                <w:bCs/>
              </w:rPr>
              <w:t>User account</w:t>
            </w:r>
          </w:p>
        </w:tc>
        <w:tc>
          <w:tcPr>
            <w:tcW w:w="4961" w:type="dxa"/>
          </w:tcPr>
          <w:p w:rsidR="00F737EF" w:rsidRPr="00BA7BE4" w:rsidRDefault="00F737EF" w:rsidP="000C21C7">
            <w:pPr>
              <w:pStyle w:val="StyleTableText8pt"/>
            </w:pPr>
          </w:p>
        </w:tc>
      </w:tr>
      <w:tr w:rsidR="00F737EF" w:rsidRPr="00BA7BE4" w:rsidTr="00BA4E68">
        <w:tc>
          <w:tcPr>
            <w:tcW w:w="2977" w:type="dxa"/>
          </w:tcPr>
          <w:p w:rsidR="00F737EF" w:rsidRDefault="00F737EF" w:rsidP="00235269">
            <w:pPr>
              <w:pStyle w:val="StyleTableText8pt"/>
              <w:rPr>
                <w:b/>
                <w:bCs/>
              </w:rPr>
            </w:pPr>
            <w:r>
              <w:rPr>
                <w:b/>
                <w:bCs/>
              </w:rPr>
              <w:t>Password</w:t>
            </w:r>
          </w:p>
        </w:tc>
        <w:tc>
          <w:tcPr>
            <w:tcW w:w="4961" w:type="dxa"/>
          </w:tcPr>
          <w:p w:rsidR="00F737EF" w:rsidRPr="00BA7BE4" w:rsidRDefault="00F737EF" w:rsidP="00235269">
            <w:pPr>
              <w:pStyle w:val="StyleTableText8pt"/>
            </w:pPr>
          </w:p>
        </w:tc>
      </w:tr>
      <w:tr w:rsidR="00F737EF" w:rsidRPr="00BA7BE4" w:rsidTr="00C21833">
        <w:tc>
          <w:tcPr>
            <w:tcW w:w="2977" w:type="dxa"/>
          </w:tcPr>
          <w:p w:rsidR="00F737EF" w:rsidRDefault="00F737EF" w:rsidP="00F76B2D">
            <w:pPr>
              <w:pStyle w:val="StyleTableText8pt"/>
              <w:rPr>
                <w:b/>
                <w:bCs/>
              </w:rPr>
            </w:pPr>
            <w:r>
              <w:rPr>
                <w:b/>
                <w:bCs/>
              </w:rPr>
              <w:t>Sun web server directory</w:t>
            </w:r>
          </w:p>
        </w:tc>
        <w:tc>
          <w:tcPr>
            <w:tcW w:w="4961" w:type="dxa"/>
          </w:tcPr>
          <w:p w:rsidR="00F737EF" w:rsidRPr="00BA7BE4" w:rsidRDefault="00F737EF" w:rsidP="000C21C7">
            <w:pPr>
              <w:pStyle w:val="StyleTableText8pt"/>
            </w:pPr>
          </w:p>
        </w:tc>
      </w:tr>
      <w:tr w:rsidR="00F737EF" w:rsidRPr="00BA7BE4" w:rsidTr="00C21833">
        <w:tc>
          <w:tcPr>
            <w:tcW w:w="2977" w:type="dxa"/>
          </w:tcPr>
          <w:p w:rsidR="00F737EF" w:rsidRDefault="00F737EF" w:rsidP="00F76B2D">
            <w:pPr>
              <w:pStyle w:val="StyleTableText8pt"/>
              <w:rPr>
                <w:b/>
                <w:bCs/>
              </w:rPr>
            </w:pPr>
            <w:r>
              <w:rPr>
                <w:b/>
                <w:bCs/>
              </w:rPr>
              <w:t>Sun web server admin</w:t>
            </w:r>
          </w:p>
        </w:tc>
        <w:tc>
          <w:tcPr>
            <w:tcW w:w="4961" w:type="dxa"/>
          </w:tcPr>
          <w:p w:rsidR="00F737EF" w:rsidRPr="00BA7BE4" w:rsidRDefault="00F737EF" w:rsidP="000C21C7">
            <w:pPr>
              <w:pStyle w:val="StyleTableText8pt"/>
            </w:pPr>
          </w:p>
        </w:tc>
      </w:tr>
      <w:tr w:rsidR="00F737EF" w:rsidRPr="00BA7BE4" w:rsidTr="00C21833">
        <w:tc>
          <w:tcPr>
            <w:tcW w:w="2977" w:type="dxa"/>
          </w:tcPr>
          <w:p w:rsidR="00F737EF" w:rsidRDefault="00F737EF" w:rsidP="00F76B2D">
            <w:pPr>
              <w:pStyle w:val="StyleTableText8pt"/>
              <w:rPr>
                <w:b/>
                <w:bCs/>
              </w:rPr>
            </w:pPr>
            <w:r>
              <w:rPr>
                <w:b/>
                <w:bCs/>
              </w:rPr>
              <w:t>Oracle</w:t>
            </w:r>
          </w:p>
        </w:tc>
        <w:tc>
          <w:tcPr>
            <w:tcW w:w="4961" w:type="dxa"/>
          </w:tcPr>
          <w:p w:rsidR="00F737EF" w:rsidRPr="00BA7BE4" w:rsidRDefault="00F737EF" w:rsidP="000C21C7">
            <w:pPr>
              <w:pStyle w:val="StyleTableText8pt"/>
            </w:pPr>
          </w:p>
        </w:tc>
      </w:tr>
    </w:tbl>
    <w:p w:rsidR="00F737EF" w:rsidRDefault="00F737EF" w:rsidP="00D54476">
      <w:pPr>
        <w:pStyle w:val="App2"/>
        <w:numPr>
          <w:ilvl w:val="0"/>
          <w:numId w:val="0"/>
        </w:numPr>
        <w:tabs>
          <w:tab w:val="clear" w:pos="1440"/>
        </w:tabs>
        <w:ind w:left="864" w:hanging="864"/>
        <w:rPr>
          <w:lang w:val="en-US"/>
        </w:rPr>
      </w:pPr>
    </w:p>
    <w:p w:rsidR="00F737EF" w:rsidRPr="00BA7BE4" w:rsidRDefault="00F737EF" w:rsidP="00760A56">
      <w:pPr>
        <w:pStyle w:val="App2"/>
        <w:tabs>
          <w:tab w:val="clear" w:pos="1440"/>
        </w:tabs>
        <w:rPr>
          <w:lang w:val="en-US"/>
        </w:rPr>
      </w:pPr>
      <w:r>
        <w:rPr>
          <w:lang w:val="en-US"/>
        </w:rPr>
        <w:t xml:space="preserve">Production ESP Server </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77"/>
        <w:gridCol w:w="4961"/>
      </w:tblGrid>
      <w:tr w:rsidR="00F737EF" w:rsidRPr="00BA7BE4" w:rsidTr="00830BEA">
        <w:trPr>
          <w:tblHeader/>
        </w:trPr>
        <w:tc>
          <w:tcPr>
            <w:tcW w:w="2977" w:type="dxa"/>
            <w:shd w:val="clear" w:color="auto" w:fill="FF9800"/>
          </w:tcPr>
          <w:p w:rsidR="00F737EF" w:rsidRPr="00BA7BE4" w:rsidRDefault="00F737EF" w:rsidP="000C21C7">
            <w:pPr>
              <w:pStyle w:val="TableText"/>
              <w:jc w:val="center"/>
              <w:rPr>
                <w:b/>
                <w:color w:val="FFFFFF"/>
              </w:rPr>
            </w:pPr>
          </w:p>
        </w:tc>
        <w:tc>
          <w:tcPr>
            <w:tcW w:w="4961" w:type="dxa"/>
            <w:shd w:val="clear" w:color="auto" w:fill="FF9800"/>
          </w:tcPr>
          <w:p w:rsidR="00F737EF" w:rsidRPr="00BA7BE4" w:rsidRDefault="00F737EF" w:rsidP="000C21C7">
            <w:pPr>
              <w:pStyle w:val="TableText"/>
              <w:jc w:val="center"/>
              <w:rPr>
                <w:b/>
                <w:color w:val="FFFFFF"/>
              </w:rPr>
            </w:pPr>
            <w:r>
              <w:rPr>
                <w:b/>
                <w:color w:val="FFFFFF"/>
              </w:rPr>
              <w:t>ESP Prod</w:t>
            </w:r>
          </w:p>
        </w:tc>
      </w:tr>
      <w:tr w:rsidR="00F737EF" w:rsidRPr="00BA7BE4" w:rsidTr="00830BEA">
        <w:tc>
          <w:tcPr>
            <w:tcW w:w="2977" w:type="dxa"/>
          </w:tcPr>
          <w:p w:rsidR="00F737EF" w:rsidRPr="00BA7BE4" w:rsidRDefault="00F737EF" w:rsidP="000C21C7">
            <w:pPr>
              <w:pStyle w:val="StyleTableText8pt"/>
              <w:rPr>
                <w:b/>
                <w:bCs/>
              </w:rPr>
            </w:pPr>
            <w:r w:rsidRPr="00BA7BE4">
              <w:rPr>
                <w:b/>
                <w:bCs/>
              </w:rPr>
              <w:t>FQDN</w:t>
            </w:r>
          </w:p>
        </w:tc>
        <w:tc>
          <w:tcPr>
            <w:tcW w:w="4961" w:type="dxa"/>
          </w:tcPr>
          <w:p w:rsidR="00F737EF" w:rsidRPr="00BA7BE4" w:rsidRDefault="00F737EF" w:rsidP="0053264C">
            <w:pPr>
              <w:pStyle w:val="StyleTableText8pt"/>
            </w:pPr>
          </w:p>
        </w:tc>
      </w:tr>
      <w:tr w:rsidR="00F737EF" w:rsidRPr="00BA7BE4" w:rsidTr="00830BEA">
        <w:tc>
          <w:tcPr>
            <w:tcW w:w="2977" w:type="dxa"/>
          </w:tcPr>
          <w:p w:rsidR="00F737EF" w:rsidRPr="00BA7BE4" w:rsidRDefault="00F737EF" w:rsidP="000C21C7">
            <w:pPr>
              <w:pStyle w:val="StyleTableText8pt"/>
              <w:rPr>
                <w:b/>
                <w:bCs/>
              </w:rPr>
            </w:pPr>
            <w:r w:rsidRPr="00BA7BE4">
              <w:rPr>
                <w:b/>
                <w:bCs/>
              </w:rPr>
              <w:t>IP</w:t>
            </w:r>
          </w:p>
        </w:tc>
        <w:tc>
          <w:tcPr>
            <w:tcW w:w="4961" w:type="dxa"/>
          </w:tcPr>
          <w:p w:rsidR="00F737EF" w:rsidRPr="00BA7BE4" w:rsidRDefault="00F737EF" w:rsidP="0053264C">
            <w:pPr>
              <w:pStyle w:val="StyleTableText8pt"/>
            </w:pPr>
          </w:p>
        </w:tc>
      </w:tr>
      <w:tr w:rsidR="00F737EF" w:rsidRPr="00BA7BE4" w:rsidTr="00235269">
        <w:tc>
          <w:tcPr>
            <w:tcW w:w="2977" w:type="dxa"/>
          </w:tcPr>
          <w:p w:rsidR="00F737EF" w:rsidRPr="00BA7BE4" w:rsidRDefault="00F737EF" w:rsidP="00235269">
            <w:pPr>
              <w:pStyle w:val="StyleTableText8pt"/>
              <w:rPr>
                <w:b/>
                <w:bCs/>
              </w:rPr>
            </w:pPr>
            <w:r w:rsidRPr="00BA7BE4">
              <w:rPr>
                <w:b/>
                <w:bCs/>
              </w:rPr>
              <w:t>User account</w:t>
            </w:r>
          </w:p>
        </w:tc>
        <w:tc>
          <w:tcPr>
            <w:tcW w:w="4961" w:type="dxa"/>
          </w:tcPr>
          <w:p w:rsidR="00F737EF" w:rsidRPr="00BA7BE4" w:rsidRDefault="00F737EF" w:rsidP="00235269">
            <w:pPr>
              <w:pStyle w:val="StyleTableText8pt"/>
            </w:pPr>
          </w:p>
        </w:tc>
      </w:tr>
      <w:tr w:rsidR="00F737EF" w:rsidRPr="00BA7BE4" w:rsidTr="00235269">
        <w:tc>
          <w:tcPr>
            <w:tcW w:w="2977" w:type="dxa"/>
          </w:tcPr>
          <w:p w:rsidR="00F737EF" w:rsidRPr="00BA7BE4" w:rsidRDefault="00F737EF" w:rsidP="00235269">
            <w:pPr>
              <w:pStyle w:val="StyleTableText8pt"/>
              <w:rPr>
                <w:b/>
                <w:bCs/>
              </w:rPr>
            </w:pPr>
            <w:r w:rsidRPr="00BA7BE4">
              <w:rPr>
                <w:b/>
                <w:bCs/>
              </w:rPr>
              <w:t>Password</w:t>
            </w:r>
          </w:p>
        </w:tc>
        <w:tc>
          <w:tcPr>
            <w:tcW w:w="4961" w:type="dxa"/>
          </w:tcPr>
          <w:p w:rsidR="00F737EF" w:rsidRPr="00BA7BE4" w:rsidRDefault="00F737EF" w:rsidP="00235269">
            <w:pPr>
              <w:pStyle w:val="StyleTableText8pt"/>
            </w:pPr>
          </w:p>
        </w:tc>
      </w:tr>
      <w:tr w:rsidR="00F737EF" w:rsidRPr="00BA7BE4" w:rsidTr="00830BEA">
        <w:tc>
          <w:tcPr>
            <w:tcW w:w="2977" w:type="dxa"/>
          </w:tcPr>
          <w:p w:rsidR="00F737EF" w:rsidRPr="00BA7BE4" w:rsidRDefault="00F737EF" w:rsidP="000C21C7">
            <w:pPr>
              <w:pStyle w:val="StyleTableText8pt"/>
              <w:rPr>
                <w:b/>
                <w:bCs/>
              </w:rPr>
            </w:pPr>
            <w:r>
              <w:rPr>
                <w:b/>
                <w:bCs/>
              </w:rPr>
              <w:t>ESP service</w:t>
            </w:r>
            <w:r w:rsidRPr="00BA7BE4">
              <w:rPr>
                <w:b/>
                <w:bCs/>
              </w:rPr>
              <w:t xml:space="preserve"> account</w:t>
            </w:r>
          </w:p>
        </w:tc>
        <w:tc>
          <w:tcPr>
            <w:tcW w:w="4961" w:type="dxa"/>
          </w:tcPr>
          <w:p w:rsidR="00F737EF" w:rsidRPr="00BA7BE4" w:rsidRDefault="00F737EF" w:rsidP="0053264C">
            <w:pPr>
              <w:pStyle w:val="StyleTableText8pt"/>
            </w:pPr>
          </w:p>
        </w:tc>
      </w:tr>
      <w:tr w:rsidR="00F737EF" w:rsidRPr="00BA7BE4" w:rsidTr="00830BEA">
        <w:tc>
          <w:tcPr>
            <w:tcW w:w="2977" w:type="dxa"/>
          </w:tcPr>
          <w:p w:rsidR="00F737EF" w:rsidRPr="00BA7BE4" w:rsidRDefault="00F737EF" w:rsidP="000C21C7">
            <w:pPr>
              <w:pStyle w:val="StyleTableText8pt"/>
              <w:rPr>
                <w:b/>
                <w:bCs/>
              </w:rPr>
            </w:pPr>
            <w:r w:rsidRPr="00BA7BE4">
              <w:rPr>
                <w:b/>
                <w:bCs/>
              </w:rPr>
              <w:t>Password</w:t>
            </w:r>
          </w:p>
        </w:tc>
        <w:tc>
          <w:tcPr>
            <w:tcW w:w="4961" w:type="dxa"/>
          </w:tcPr>
          <w:p w:rsidR="00F737EF" w:rsidRPr="00BA7BE4" w:rsidRDefault="00F737EF" w:rsidP="0053264C">
            <w:pPr>
              <w:pStyle w:val="StyleTableText8pt"/>
            </w:pPr>
          </w:p>
        </w:tc>
      </w:tr>
      <w:tr w:rsidR="00F737EF" w:rsidRPr="00BA7BE4" w:rsidTr="00830BEA">
        <w:tc>
          <w:tcPr>
            <w:tcW w:w="2977" w:type="dxa"/>
          </w:tcPr>
          <w:p w:rsidR="00F737EF" w:rsidRPr="00BA7BE4" w:rsidRDefault="00F737EF" w:rsidP="008A6D7E">
            <w:pPr>
              <w:pStyle w:val="StyleTableText8pt"/>
              <w:rPr>
                <w:b/>
                <w:bCs/>
              </w:rPr>
            </w:pPr>
            <w:r w:rsidRPr="00BA7BE4">
              <w:rPr>
                <w:b/>
                <w:bCs/>
              </w:rPr>
              <w:t>Home directory</w:t>
            </w:r>
          </w:p>
        </w:tc>
        <w:tc>
          <w:tcPr>
            <w:tcW w:w="4961" w:type="dxa"/>
          </w:tcPr>
          <w:p w:rsidR="00F737EF" w:rsidRPr="00BA7BE4" w:rsidRDefault="00F737EF" w:rsidP="008A6D7E">
            <w:pPr>
              <w:pStyle w:val="StyleTableText8pt"/>
            </w:pPr>
          </w:p>
        </w:tc>
      </w:tr>
      <w:tr w:rsidR="00F737EF" w:rsidRPr="00BA7BE4" w:rsidTr="00830BEA">
        <w:tc>
          <w:tcPr>
            <w:tcW w:w="2977" w:type="dxa"/>
          </w:tcPr>
          <w:p w:rsidR="00F737EF" w:rsidRPr="00BA7BE4" w:rsidRDefault="00F737EF" w:rsidP="000C21C7">
            <w:pPr>
              <w:pStyle w:val="StyleTableText8pt"/>
              <w:rPr>
                <w:b/>
                <w:bCs/>
              </w:rPr>
            </w:pPr>
            <w:r>
              <w:rPr>
                <w:b/>
                <w:bCs/>
              </w:rPr>
              <w:t xml:space="preserve">ESP </w:t>
            </w:r>
            <w:r w:rsidRPr="00BA7BE4">
              <w:rPr>
                <w:b/>
                <w:bCs/>
              </w:rPr>
              <w:t>directory</w:t>
            </w:r>
          </w:p>
        </w:tc>
        <w:tc>
          <w:tcPr>
            <w:tcW w:w="4961" w:type="dxa"/>
          </w:tcPr>
          <w:p w:rsidR="00F737EF" w:rsidRPr="00BA7BE4" w:rsidRDefault="00F737EF" w:rsidP="000C21C7">
            <w:pPr>
              <w:pStyle w:val="StyleTableText8pt"/>
            </w:pPr>
          </w:p>
        </w:tc>
      </w:tr>
      <w:tr w:rsidR="00F737EF" w:rsidRPr="00BA7BE4" w:rsidTr="00830BEA">
        <w:tc>
          <w:tcPr>
            <w:tcW w:w="2977" w:type="dxa"/>
          </w:tcPr>
          <w:p w:rsidR="00F737EF" w:rsidRDefault="00F737EF" w:rsidP="000C21C7">
            <w:pPr>
              <w:pStyle w:val="StyleTableText8pt"/>
              <w:rPr>
                <w:b/>
                <w:bCs/>
              </w:rPr>
            </w:pPr>
            <w:r>
              <w:rPr>
                <w:b/>
                <w:bCs/>
              </w:rPr>
              <w:t>Data directory</w:t>
            </w:r>
          </w:p>
        </w:tc>
        <w:tc>
          <w:tcPr>
            <w:tcW w:w="4961" w:type="dxa"/>
          </w:tcPr>
          <w:p w:rsidR="00F737EF" w:rsidRPr="00BA7BE4" w:rsidRDefault="00F737EF" w:rsidP="000C21C7">
            <w:pPr>
              <w:pStyle w:val="StyleTableText8pt"/>
            </w:pPr>
          </w:p>
        </w:tc>
      </w:tr>
      <w:bookmarkEnd w:id="995"/>
    </w:tbl>
    <w:p w:rsidR="00F737EF" w:rsidRDefault="00F737EF">
      <w:pPr>
        <w:pStyle w:val="BodyText"/>
        <w:rPr>
          <w:lang w:val="en-US"/>
        </w:rPr>
      </w:pPr>
    </w:p>
    <w:p w:rsidR="00F737EF" w:rsidRPr="00BA7BE4" w:rsidRDefault="00F737EF" w:rsidP="00217904">
      <w:pPr>
        <w:spacing w:before="0"/>
      </w:pPr>
    </w:p>
    <w:sectPr w:rsidR="00F737EF" w:rsidRPr="00BA7BE4" w:rsidSect="00FA38DE">
      <w:headerReference w:type="even" r:id="rId18"/>
      <w:headerReference w:type="default" r:id="rId19"/>
      <w:footerReference w:type="even" r:id="rId20"/>
      <w:footerReference w:type="default" r:id="rId21"/>
      <w:headerReference w:type="first" r:id="rId22"/>
      <w:type w:val="continuous"/>
      <w:pgSz w:w="11906" w:h="16838" w:code="9"/>
      <w:pgMar w:top="1282" w:right="1138" w:bottom="1440" w:left="1138" w:header="708" w:footer="708" w:gutter="0"/>
      <w:pgNumType w:start="1"/>
      <w:cols w:space="708"/>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19" w:author="Ben Lim" w:date="2008-11-26T09:15:00Z" w:initials="Ben">
    <w:p w:rsidR="00F737EF" w:rsidRDefault="00F737EF" w:rsidP="004D59A6">
      <w:pPr>
        <w:pStyle w:val="CommentText"/>
      </w:pPr>
      <w:r>
        <w:rPr>
          <w:rStyle w:val="CommentReference"/>
        </w:rPr>
        <w:annotationRef/>
      </w:r>
      <w:r>
        <w:t>Is  this version stable?</w:t>
      </w:r>
    </w:p>
  </w:comment>
  <w:comment w:id="775" w:author="Ben Lim" w:date="2008-11-26T09:16:00Z" w:initials="Ben">
    <w:p w:rsidR="00F737EF" w:rsidRDefault="00F737EF">
      <w:pPr>
        <w:pStyle w:val="CommentText"/>
      </w:pPr>
      <w:r>
        <w:rPr>
          <w:rStyle w:val="CommentReference"/>
        </w:rPr>
        <w:annotationRef/>
      </w:r>
      <w:r>
        <w:t>We have to schedule this in the project plan? For Cindy</w:t>
      </w:r>
    </w:p>
  </w:comment>
  <w:comment w:id="806" w:author="Tim Hill" w:date="1913-01-07T19:40:00Z" w:initials="TH">
    <w:p w:rsidR="00F737EF" w:rsidRDefault="00F737EF" w:rsidP="009C1A30">
      <w:pPr>
        <w:pStyle w:val="CommentText"/>
      </w:pPr>
      <w:r>
        <w:rPr>
          <w:rStyle w:val="CommentReference"/>
        </w:rPr>
        <w:annotationRef/>
      </w:r>
      <w:r>
        <w:rPr>
          <w:rStyle w:val="CommentReference"/>
        </w:rPr>
        <w:annotationRef/>
      </w:r>
      <w:r>
        <w:t>Zhong, is this just for urgent priority URIs? Will urgent priority additions also append/prepend these URIs to the start_uris list for the next crawl?</w:t>
      </w:r>
    </w:p>
    <w:p w:rsidR="00F737EF" w:rsidRDefault="00F737EF" w:rsidP="009C1A30">
      <w:pPr>
        <w:pStyle w:val="CommentText"/>
      </w:pPr>
    </w:p>
  </w:comment>
  <w:comment w:id="807" w:author="lunz" w:date="2284-06-27T25:08:00Z" w:initials="l">
    <w:p w:rsidR="00F737EF" w:rsidRDefault="00F737EF" w:rsidP="00226D79">
      <w:pPr>
        <w:pStyle w:val="CommentText"/>
        <w:ind w:left="0"/>
      </w:pPr>
      <w:r>
        <w:rPr>
          <w:rStyle w:val="CommentReference"/>
        </w:rPr>
        <w:annotationRef/>
      </w:r>
      <w:r>
        <w:t xml:space="preserve">For urgent urls only – to be crawled immediately, have nothing to do with start_uris </w:t>
      </w:r>
    </w:p>
  </w:comment>
  <w:comment w:id="821" w:author="Tim Hill" w:date="1913-01-07T19:32:00Z" w:initials="TH">
    <w:p w:rsidR="00F737EF" w:rsidRDefault="00F737EF" w:rsidP="009C1A30">
      <w:pPr>
        <w:pStyle w:val="CommentText"/>
      </w:pPr>
      <w:r>
        <w:rPr>
          <w:rStyle w:val="CommentReference"/>
        </w:rPr>
        <w:annotationRef/>
      </w:r>
      <w:r>
        <w:rPr>
          <w:rStyle w:val="CommentReference"/>
        </w:rPr>
        <w:annotationRef/>
      </w:r>
      <w:r>
        <w:t>Zhong, when do we delete content that has been removed? (db_delete_switch I think) – by default it waits a few cycles – might need to speed that  up.</w:t>
      </w:r>
    </w:p>
    <w:p w:rsidR="00F737EF" w:rsidRDefault="00F737EF" w:rsidP="009C1A30">
      <w:pPr>
        <w:pStyle w:val="CommentText"/>
      </w:pPr>
    </w:p>
  </w:comment>
  <w:comment w:id="822" w:author="lunz" w:date="2284-06-27T25:28:00Z" w:initials="l">
    <w:p w:rsidR="00F737EF" w:rsidRDefault="00F737EF" w:rsidP="00226D79">
      <w:pPr>
        <w:pStyle w:val="CommentText"/>
        <w:ind w:left="0"/>
      </w:pPr>
      <w:r>
        <w:rPr>
          <w:rStyle w:val="CommentReference"/>
        </w:rPr>
        <w:annotationRef/>
      </w:r>
      <w:r>
        <w:t xml:space="preserve">From the crawled time, we can know how to report the candidate docs/urls (crawled time will be a hidden frontend search criteria), so even it is inside the index, it does not matter. Frontend will record the time when start or stop crawling and user will only concern the latest crawling.   </w:t>
      </w:r>
    </w:p>
  </w:comment>
  <w:comment w:id="955" w:author="Ben Lim" w:date="2008-11-26T09:18:00Z" w:initials="Ben">
    <w:p w:rsidR="00F737EF" w:rsidRDefault="00F737EF" w:rsidP="00021673">
      <w:pPr>
        <w:pStyle w:val="CommentText"/>
      </w:pPr>
      <w:r>
        <w:rPr>
          <w:rStyle w:val="CommentReference"/>
        </w:rPr>
        <w:annotationRef/>
      </w:r>
      <w:r>
        <w:t>In the requirements, we also included medium and urgent. So, how do we set urgent in this case?</w:t>
      </w:r>
    </w:p>
  </w:comment>
  <w:comment w:id="957" w:author="Tim Hill" w:date="1913-01-07T20:04:00Z" w:initials="TH">
    <w:p w:rsidR="00F737EF" w:rsidRDefault="00F737EF" w:rsidP="009C1A30">
      <w:pPr>
        <w:pStyle w:val="CommentText"/>
      </w:pPr>
      <w:r>
        <w:rPr>
          <w:rStyle w:val="CommentReference"/>
        </w:rPr>
        <w:annotationRef/>
      </w:r>
      <w:r>
        <w:t>Which parameter?</w:t>
      </w:r>
    </w:p>
  </w:comment>
  <w:comment w:id="958" w:author="lunz" w:date="2284-06-27T25:48:00Z" w:initials="l">
    <w:p w:rsidR="00F737EF" w:rsidRDefault="00F737EF">
      <w:pPr>
        <w:pStyle w:val="CommentText"/>
      </w:pPr>
      <w:r>
        <w:rPr>
          <w:rStyle w:val="CommentReference"/>
        </w:rPr>
        <w:annotationRef/>
      </w:r>
      <w:r>
        <w:t xml:space="preserve">It is not ESP/crawler parameter but frontend. It is one-time setting:  the frontend check this parameter (urgent:YES), request crawler to crawl it immediately, and reset it (urgent:NO).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7EF" w:rsidRDefault="00F737EF">
      <w:r>
        <w:separator/>
      </w:r>
    </w:p>
  </w:endnote>
  <w:endnote w:type="continuationSeparator" w:id="1">
    <w:p w:rsidR="00F737EF" w:rsidRDefault="00F737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7EF" w:rsidRDefault="00F737EF">
    <w:pPr>
      <w:pStyle w:val="Footer"/>
      <w:spacing w:before="0"/>
      <w:ind w:left="-835" w:right="-835"/>
      <w:rPr>
        <w:sz w:val="20"/>
      </w:rPr>
    </w:pPr>
  </w:p>
  <w:p w:rsidR="00F737EF" w:rsidRDefault="00F737EF">
    <w:pPr>
      <w:pStyle w:val="Footer"/>
      <w:spacing w:before="0"/>
      <w:ind w:left="-835" w:right="-835"/>
      <w:rPr>
        <w:sz w:val="20"/>
      </w:rPr>
    </w:pPr>
  </w:p>
  <w:p w:rsidR="00F737EF" w:rsidRDefault="00F737EF">
    <w:pPr>
      <w:pStyle w:val="Footer"/>
      <w:spacing w:before="0"/>
      <w:ind w:left="-835" w:right="-835"/>
    </w:pPr>
    <w:r>
      <w:rPr>
        <w:sz w:val="20"/>
      </w:rPr>
      <w:t xml:space="preserve">Page </w:t>
    </w:r>
    <w:r>
      <w:rPr>
        <w:sz w:val="20"/>
      </w:rPr>
      <w:fldChar w:fldCharType="begin"/>
    </w:r>
    <w:r>
      <w:rPr>
        <w:sz w:val="20"/>
      </w:rPr>
      <w:instrText xml:space="preserve">PAGE </w:instrText>
    </w:r>
    <w:r>
      <w:rPr>
        <w:sz w:val="20"/>
      </w:rPr>
      <w:fldChar w:fldCharType="separate"/>
    </w:r>
    <w:r>
      <w:rPr>
        <w:noProof/>
        <w:sz w:val="20"/>
      </w:rPr>
      <w:t>4</w:t>
    </w:r>
    <w:r>
      <w:rPr>
        <w:sz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ook w:val="01E0"/>
    </w:tblPr>
    <w:tblGrid>
      <w:gridCol w:w="9738"/>
    </w:tblGrid>
    <w:tr w:rsidR="00F737EF">
      <w:tc>
        <w:tcPr>
          <w:tcW w:w="9846" w:type="dxa"/>
          <w:tcBorders>
            <w:top w:val="single" w:sz="4" w:space="0" w:color="auto"/>
          </w:tcBorders>
        </w:tcPr>
        <w:p w:rsidR="00F737EF" w:rsidRDefault="00F737EF">
          <w:pPr>
            <w:pStyle w:val="Footer"/>
            <w:spacing w:before="0"/>
            <w:ind w:left="0" w:right="-835"/>
            <w:jc w:val="left"/>
          </w:pPr>
        </w:p>
      </w:tc>
    </w:tr>
  </w:tbl>
  <w:p w:rsidR="00F737EF" w:rsidRDefault="00F737EF">
    <w:pPr>
      <w:pStyle w:val="Footer"/>
      <w:framePr w:wrap="around" w:vAnchor="text" w:hAnchor="page" w:x="5302" w:y="64"/>
      <w:spacing w:before="0"/>
      <w:ind w:left="-835" w:right="-835"/>
      <w:rPr>
        <w:rStyle w:val="PageNumber"/>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2</w:t>
    </w:r>
    <w:r>
      <w:rPr>
        <w:sz w:val="20"/>
      </w:rPr>
      <w:fldChar w:fldCharType="end"/>
    </w:r>
  </w:p>
  <w:p w:rsidR="00F737EF" w:rsidRDefault="00F737EF">
    <w:pPr>
      <w:pStyle w:val="Footer"/>
      <w:spacing w:before="0"/>
      <w:ind w:left="0" w:right="-835"/>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7EF" w:rsidRDefault="00F737EF">
      <w:r>
        <w:separator/>
      </w:r>
    </w:p>
  </w:footnote>
  <w:footnote w:type="continuationSeparator" w:id="1">
    <w:p w:rsidR="00F737EF" w:rsidRDefault="00F737EF">
      <w:r>
        <w:separator/>
      </w:r>
    </w:p>
    <w:p w:rsidR="00F737EF" w:rsidRDefault="00F737EF"/>
    <w:p w:rsidR="00F737EF" w:rsidRDefault="00F737EF"/>
  </w:footnote>
  <w:footnote w:type="continuationNotice" w:id="2">
    <w:p w:rsidR="00F737EF" w:rsidRDefault="00F737EF">
      <w:pPr>
        <w:rPr>
          <w:i/>
          <w:sz w:val="18"/>
        </w:rPr>
      </w:pPr>
    </w:p>
    <w:p w:rsidR="00F737EF" w:rsidRDefault="00F737EF"/>
    <w:p w:rsidR="00F737EF" w:rsidRDefault="00F737EF"/>
  </w:footnote>
  <w:footnote w:id="3">
    <w:p w:rsidR="00F737EF" w:rsidRPr="00C605F9" w:rsidRDefault="00F737EF" w:rsidP="003D3BE2">
      <w:pPr>
        <w:pStyle w:val="FootnoteText"/>
        <w:rPr>
          <w:ins w:id="659" w:author="Tim Hill" w:date="2008-12-03T23:57:00Z"/>
          <w:lang w:val="en-AU"/>
        </w:rPr>
      </w:pPr>
      <w:ins w:id="660" w:author="Tim Hill" w:date="2008-12-03T23:57:00Z">
        <w:r>
          <w:rPr>
            <w:rStyle w:val="FootnoteReference"/>
          </w:rPr>
          <w:footnoteRef/>
        </w:r>
        <w:r>
          <w:t xml:space="preserve"> </w:t>
        </w:r>
        <w:r>
          <w:rPr>
            <w:lang w:val="en-AU"/>
          </w:rPr>
          <w:t>The level is the number of levels to follow links in a depth first crawl of a website, beginning at the start URI. Level 0 means only crawl start URIs, level 1 means crawl start URIs and all links coming off them. By default, using levels means not following cross site links.</w:t>
        </w:r>
      </w:ins>
    </w:p>
    <w:p w:rsidR="00F737EF" w:rsidRDefault="00F737EF" w:rsidP="003D3BE2">
      <w:pPr>
        <w:pStyle w:val="FootnoteText"/>
      </w:pPr>
    </w:p>
  </w:footnote>
  <w:footnote w:id="4">
    <w:p w:rsidR="00F737EF" w:rsidRDefault="00F737EF">
      <w:pPr>
        <w:pStyle w:val="FootnoteText"/>
      </w:pPr>
      <w:ins w:id="769" w:author="Tim Hill" w:date="2008-12-04T00:19:00Z">
        <w:r>
          <w:rPr>
            <w:rStyle w:val="FootnoteReference"/>
          </w:rPr>
          <w:footnoteRef/>
        </w:r>
        <w:r>
          <w:t xml:space="preserve"> </w:t>
        </w:r>
        <w:r>
          <w:rPr>
            <w:lang w:val="en-AU"/>
          </w:rPr>
          <w:t>The feeding rate can be determined by using the Clarity tool provided with ESP. Access to this tool is discussed in the Operations guide.</w:t>
        </w:r>
      </w:ins>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1E0"/>
    </w:tblPr>
    <w:tblGrid>
      <w:gridCol w:w="3188"/>
      <w:gridCol w:w="6442"/>
    </w:tblGrid>
    <w:tr w:rsidR="00F737EF">
      <w:trPr>
        <w:trHeight w:val="530"/>
      </w:trPr>
      <w:tc>
        <w:tcPr>
          <w:tcW w:w="3079" w:type="dxa"/>
          <w:tcBorders>
            <w:bottom w:val="single" w:sz="4" w:space="0" w:color="auto"/>
          </w:tcBorders>
        </w:tcPr>
        <w:p w:rsidR="00F737EF" w:rsidRDefault="00F737EF">
          <w:pPr>
            <w:pStyle w:val="Header"/>
            <w:pBdr>
              <w:bottom w:val="none" w:sz="0" w:space="0" w:color="auto"/>
            </w:pBdr>
            <w:spacing w:before="0" w:after="0"/>
          </w:pPr>
          <w:r w:rsidRPr="0058153A">
            <w:rPr>
              <w:sz w:val="18"/>
            </w:rPr>
            <w:object w:dxaOrig="2640" w:dyaOrig="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6.4pt;height:39pt" o:ole="">
                <v:imagedata r:id="rId1" o:title=""/>
              </v:shape>
              <o:OLEObject Type="Embed" ProgID="MSPhotoEd.3" ShapeID="_x0000_i1026" DrawAspect="Content" ObjectID="_1294735684" r:id="rId2"/>
            </w:object>
          </w:r>
        </w:p>
      </w:tc>
      <w:tc>
        <w:tcPr>
          <w:tcW w:w="6776" w:type="dxa"/>
          <w:tcBorders>
            <w:bottom w:val="single" w:sz="4" w:space="0" w:color="auto"/>
          </w:tcBorders>
        </w:tcPr>
        <w:p w:rsidR="00F737EF" w:rsidRDefault="00F737EF">
          <w:pPr>
            <w:pStyle w:val="BodyText"/>
          </w:pPr>
        </w:p>
        <w:p w:rsidR="00F737EF" w:rsidRDefault="00F737EF">
          <w:pPr>
            <w:pStyle w:val="SubtitleCover"/>
            <w:pBdr>
              <w:top w:val="none" w:sz="0" w:space="0" w:color="auto"/>
            </w:pBdr>
            <w:spacing w:before="0" w:line="240" w:lineRule="auto"/>
            <w:jc w:val="right"/>
            <w:rPr>
              <w:sz w:val="24"/>
              <w:szCs w:val="24"/>
            </w:rPr>
          </w:pPr>
          <w:r>
            <w:rPr>
              <w:sz w:val="24"/>
              <w:szCs w:val="24"/>
            </w:rPr>
            <w:t xml:space="preserve">USAA.Com </w:t>
          </w:r>
          <w:r>
            <w:rPr>
              <w:kern w:val="24"/>
              <w:sz w:val="24"/>
              <w:szCs w:val="24"/>
            </w:rPr>
            <w:t>Technical</w:t>
          </w:r>
          <w:r>
            <w:rPr>
              <w:sz w:val="24"/>
              <w:szCs w:val="24"/>
            </w:rPr>
            <w:t xml:space="preserve"> Design Specification</w:t>
          </w:r>
        </w:p>
      </w:tc>
    </w:tr>
  </w:tbl>
  <w:p w:rsidR="00F737EF" w:rsidRDefault="00F737EF">
    <w:pPr>
      <w:pStyle w:val="Header"/>
      <w:pBdr>
        <w:bottom w:val="none" w:sz="0" w:space="0" w:color="auto"/>
      </w:pBdr>
      <w:tabs>
        <w:tab w:val="clear" w:pos="8640"/>
        <w:tab w:val="left" w:pos="4320"/>
      </w:tabs>
      <w:spacing w:before="0"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1E0"/>
    </w:tblPr>
    <w:tblGrid>
      <w:gridCol w:w="3077"/>
      <w:gridCol w:w="6769"/>
    </w:tblGrid>
    <w:tr w:rsidR="00F737EF">
      <w:trPr>
        <w:trHeight w:val="530"/>
      </w:trPr>
      <w:tc>
        <w:tcPr>
          <w:tcW w:w="3079" w:type="dxa"/>
          <w:tcBorders>
            <w:bottom w:val="single" w:sz="4" w:space="0" w:color="auto"/>
          </w:tcBorders>
        </w:tcPr>
        <w:p w:rsidR="00F737EF" w:rsidRDefault="00F737EF" w:rsidP="00FA38DE">
          <w:pPr>
            <w:pStyle w:val="Header"/>
            <w:pBdr>
              <w:bottom w:val="none" w:sz="0" w:space="0" w:color="auto"/>
            </w:pBdr>
            <w:spacing w:before="120" w:after="120"/>
            <w:ind w:left="0"/>
          </w:pPr>
          <w:r w:rsidRPr="004667A0">
            <w:rPr>
              <w:rFonts w:ascii="Helvetica" w:hAnsi="Helvetica"/>
              <w:noProof/>
              <w:color w:val="666666"/>
              <w:sz w:val="19"/>
              <w:szCs w:val="19"/>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8" type="#_x0000_t75" alt="FAST" style="width:81.6pt;height:26.4pt;visibility:visible">
                <v:imagedata r:id="rId1" o:title=""/>
              </v:shape>
            </w:pict>
          </w:r>
        </w:p>
      </w:tc>
      <w:tc>
        <w:tcPr>
          <w:tcW w:w="6776" w:type="dxa"/>
          <w:tcBorders>
            <w:bottom w:val="single" w:sz="4" w:space="0" w:color="auto"/>
          </w:tcBorders>
        </w:tcPr>
        <w:p w:rsidR="00F737EF" w:rsidRDefault="00F737EF" w:rsidP="005B7E74">
          <w:pPr>
            <w:pStyle w:val="SubtitleCover"/>
            <w:pBdr>
              <w:top w:val="none" w:sz="0" w:space="0" w:color="auto"/>
            </w:pBdr>
            <w:spacing w:before="120" w:after="120" w:line="240" w:lineRule="auto"/>
            <w:rPr>
              <w:sz w:val="24"/>
              <w:szCs w:val="24"/>
            </w:rPr>
          </w:pPr>
          <w:r>
            <w:rPr>
              <w:sz w:val="24"/>
              <w:szCs w:val="24"/>
            </w:rPr>
            <w:t>SPH IP Tracking – Solutions Architecture</w:t>
          </w:r>
        </w:p>
      </w:tc>
    </w:tr>
  </w:tbl>
  <w:p w:rsidR="00F737EF" w:rsidRDefault="00F737EF">
    <w:pPr>
      <w:spacing w:before="0"/>
      <w:rPr>
        <w:lang w:val="en-G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7EF" w:rsidRDefault="00F737EF">
    <w:pPr>
      <w:pStyle w:val="Header"/>
      <w:tabs>
        <w:tab w:val="clear" w:pos="4320"/>
        <w:tab w:val="clear" w:pos="8640"/>
        <w:tab w:val="left" w:pos="3496"/>
      </w:tabs>
      <w:ind w:left="0"/>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EB26B8C4"/>
    <w:lvl w:ilvl="0">
      <w:start w:val="1"/>
      <w:numFmt w:val="decimal"/>
      <w:lvlText w:val="%1."/>
      <w:lvlJc w:val="left"/>
      <w:pPr>
        <w:tabs>
          <w:tab w:val="num" w:pos="1080"/>
        </w:tabs>
        <w:ind w:left="1080" w:hanging="360"/>
      </w:pPr>
      <w:rPr>
        <w:rFonts w:cs="Times New Roman"/>
      </w:rPr>
    </w:lvl>
  </w:abstractNum>
  <w:abstractNum w:abstractNumId="1">
    <w:nsid w:val="FFFFFF7F"/>
    <w:multiLevelType w:val="singleLevel"/>
    <w:tmpl w:val="4C0E2962"/>
    <w:lvl w:ilvl="0">
      <w:start w:val="1"/>
      <w:numFmt w:val="decimal"/>
      <w:lvlText w:val="%1."/>
      <w:lvlJc w:val="left"/>
      <w:pPr>
        <w:tabs>
          <w:tab w:val="num" w:pos="720"/>
        </w:tabs>
        <w:ind w:left="720" w:hanging="360"/>
      </w:pPr>
      <w:rPr>
        <w:rFonts w:cs="Times New Roman"/>
      </w:rPr>
    </w:lvl>
  </w:abstractNum>
  <w:abstractNum w:abstractNumId="2">
    <w:nsid w:val="FFFFFF82"/>
    <w:multiLevelType w:val="singleLevel"/>
    <w:tmpl w:val="A894B14A"/>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AFE2172E"/>
    <w:lvl w:ilvl="0">
      <w:start w:val="1"/>
      <w:numFmt w:val="bullet"/>
      <w:lvlText w:val=""/>
      <w:lvlJc w:val="left"/>
      <w:pPr>
        <w:tabs>
          <w:tab w:val="num" w:pos="720"/>
        </w:tabs>
        <w:ind w:left="720" w:hanging="360"/>
      </w:pPr>
      <w:rPr>
        <w:rFonts w:ascii="Symbol" w:hAnsi="Symbol" w:hint="default"/>
      </w:rPr>
    </w:lvl>
  </w:abstractNum>
  <w:abstractNum w:abstractNumId="4">
    <w:nsid w:val="FFFFFF88"/>
    <w:multiLevelType w:val="singleLevel"/>
    <w:tmpl w:val="A1CEC4E0"/>
    <w:lvl w:ilvl="0">
      <w:start w:val="1"/>
      <w:numFmt w:val="decimal"/>
      <w:lvlText w:val="%1."/>
      <w:lvlJc w:val="left"/>
      <w:pPr>
        <w:tabs>
          <w:tab w:val="num" w:pos="360"/>
        </w:tabs>
        <w:ind w:left="360" w:hanging="360"/>
      </w:pPr>
      <w:rPr>
        <w:rFonts w:cs="Times New Roman"/>
      </w:rPr>
    </w:lvl>
  </w:abstractNum>
  <w:abstractNum w:abstractNumId="5">
    <w:nsid w:val="FFFFFF89"/>
    <w:multiLevelType w:val="singleLevel"/>
    <w:tmpl w:val="0C14E07C"/>
    <w:lvl w:ilvl="0">
      <w:start w:val="1"/>
      <w:numFmt w:val="bullet"/>
      <w:lvlText w:val=""/>
      <w:lvlJc w:val="left"/>
      <w:pPr>
        <w:tabs>
          <w:tab w:val="num" w:pos="360"/>
        </w:tabs>
        <w:ind w:left="360" w:hanging="360"/>
      </w:pPr>
      <w:rPr>
        <w:rFonts w:ascii="Symbol" w:hAnsi="Symbol" w:hint="default"/>
      </w:rPr>
    </w:lvl>
  </w:abstractNum>
  <w:abstractNum w:abstractNumId="6">
    <w:nsid w:val="FFFFFFFE"/>
    <w:multiLevelType w:val="singleLevel"/>
    <w:tmpl w:val="FFFFFFFF"/>
    <w:lvl w:ilvl="0">
      <w:numFmt w:val="decimal"/>
      <w:pStyle w:val="ListBullet"/>
      <w:lvlText w:val="*"/>
      <w:lvlJc w:val="left"/>
      <w:rPr>
        <w:rFonts w:cs="Times New Roman"/>
      </w:rPr>
    </w:lvl>
  </w:abstractNum>
  <w:abstractNum w:abstractNumId="7">
    <w:nsid w:val="043C27C4"/>
    <w:multiLevelType w:val="multilevel"/>
    <w:tmpl w:val="32BE31BA"/>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pStyle w:val="ListNumber3"/>
      <w:lvlText w:val="%3)"/>
      <w:lvlJc w:val="left"/>
      <w:pPr>
        <w:tabs>
          <w:tab w:val="num" w:pos="1741"/>
        </w:tabs>
        <w:ind w:left="1304" w:hanging="283"/>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051B1090"/>
    <w:multiLevelType w:val="hybridMultilevel"/>
    <w:tmpl w:val="4942CE6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0B1C5033"/>
    <w:multiLevelType w:val="hybridMultilevel"/>
    <w:tmpl w:val="07C45F50"/>
    <w:lvl w:ilvl="0" w:tplc="2B467DDA">
      <w:start w:val="1"/>
      <w:numFmt w:val="decimal"/>
      <w:lvlText w:val="%1."/>
      <w:lvlJc w:val="left"/>
      <w:pPr>
        <w:ind w:left="1582"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0DC205FB"/>
    <w:multiLevelType w:val="singleLevel"/>
    <w:tmpl w:val="4FB091C0"/>
    <w:lvl w:ilvl="0">
      <w:start w:val="1"/>
      <w:numFmt w:val="bullet"/>
      <w:pStyle w:val="ListBullet3"/>
      <w:lvlText w:val="–"/>
      <w:lvlJc w:val="left"/>
      <w:pPr>
        <w:tabs>
          <w:tab w:val="num" w:pos="1040"/>
        </w:tabs>
        <w:ind w:left="907" w:hanging="227"/>
      </w:pPr>
      <w:rPr>
        <w:rFonts w:ascii="Times New Roman" w:hAnsi="Times New Roman" w:hint="default"/>
      </w:rPr>
    </w:lvl>
  </w:abstractNum>
  <w:abstractNum w:abstractNumId="11">
    <w:nsid w:val="1EA72385"/>
    <w:multiLevelType w:val="multilevel"/>
    <w:tmpl w:val="E274FF72"/>
    <w:lvl w:ilvl="0">
      <w:start w:val="1"/>
      <w:numFmt w:val="decimal"/>
      <w:lvlText w:val="%1)"/>
      <w:lvlJc w:val="left"/>
      <w:pPr>
        <w:tabs>
          <w:tab w:val="num" w:pos="360"/>
        </w:tabs>
        <w:ind w:left="360" w:hanging="360"/>
      </w:pPr>
      <w:rPr>
        <w:rFonts w:cs="Times New Roman"/>
      </w:rPr>
    </w:lvl>
    <w:lvl w:ilvl="1">
      <w:start w:val="1"/>
      <w:numFmt w:val="lowerLetter"/>
      <w:pStyle w:val="ListNumber2"/>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nsid w:val="24F805C5"/>
    <w:multiLevelType w:val="multilevel"/>
    <w:tmpl w:val="371225B2"/>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862"/>
        </w:tabs>
        <w:ind w:left="862" w:hanging="862"/>
      </w:pPr>
      <w:rPr>
        <w:rFonts w:cs="Times New Roman" w:hint="default"/>
      </w:rPr>
    </w:lvl>
    <w:lvl w:ilvl="2">
      <w:start w:val="1"/>
      <w:numFmt w:val="decimal"/>
      <w:lvlText w:val="%1.%2.%3"/>
      <w:lvlJc w:val="left"/>
      <w:pPr>
        <w:tabs>
          <w:tab w:val="num" w:pos="864"/>
        </w:tabs>
        <w:ind w:left="864" w:hanging="864"/>
      </w:pPr>
      <w:rPr>
        <w:rFonts w:cs="Times New Roman" w:hint="default"/>
      </w:rPr>
    </w:lvl>
    <w:lvl w:ilvl="3">
      <w:start w:val="1"/>
      <w:numFmt w:val="decimal"/>
      <w:isLg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2B994B6B"/>
    <w:multiLevelType w:val="hybridMultilevel"/>
    <w:tmpl w:val="36BAEBB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307247F5"/>
    <w:multiLevelType w:val="multilevel"/>
    <w:tmpl w:val="0D06FE6A"/>
    <w:lvl w:ilvl="0">
      <w:start w:val="1"/>
      <w:numFmt w:val="upperLetter"/>
      <w:pStyle w:val="App1"/>
      <w:lvlText w:val="Appendix %1"/>
      <w:lvlJc w:val="left"/>
      <w:pPr>
        <w:tabs>
          <w:tab w:val="num" w:pos="360"/>
        </w:tabs>
        <w:ind w:left="340" w:hanging="340"/>
      </w:pPr>
      <w:rPr>
        <w:rFonts w:cs="Times New Roman" w:hint="default"/>
      </w:rPr>
    </w:lvl>
    <w:lvl w:ilvl="1">
      <w:start w:val="1"/>
      <w:numFmt w:val="decimal"/>
      <w:pStyle w:val="App2"/>
      <w:lvlText w:val="%1.%2"/>
      <w:lvlJc w:val="left"/>
      <w:pPr>
        <w:tabs>
          <w:tab w:val="num" w:pos="864"/>
        </w:tabs>
        <w:ind w:left="864" w:hanging="864"/>
      </w:pPr>
      <w:rPr>
        <w:rFonts w:cs="Times New Roman" w:hint="default"/>
      </w:rPr>
    </w:lvl>
    <w:lvl w:ilvl="2">
      <w:start w:val="1"/>
      <w:numFmt w:val="decimal"/>
      <w:lvlText w:val="%1.%2.%3"/>
      <w:lvlJc w:val="left"/>
      <w:pPr>
        <w:tabs>
          <w:tab w:val="num" w:pos="864"/>
        </w:tabs>
        <w:ind w:left="864" w:hanging="864"/>
      </w:pPr>
      <w:rPr>
        <w:rFonts w:cs="Times New Roman" w:hint="default"/>
      </w:rPr>
    </w:lvl>
    <w:lvl w:ilvl="3">
      <w:start w:val="1"/>
      <w:numFmt w:val="decimal"/>
      <w:isLg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nsid w:val="33475E5E"/>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6">
    <w:nsid w:val="3B4D2DA2"/>
    <w:multiLevelType w:val="multilevel"/>
    <w:tmpl w:val="26E82048"/>
    <w:lvl w:ilvl="0">
      <w:start w:val="1"/>
      <w:numFmt w:val="decimal"/>
      <w:pStyle w:val="ListNumber"/>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741"/>
        </w:tabs>
        <w:ind w:left="1304" w:hanging="283"/>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nsid w:val="3FCA6719"/>
    <w:multiLevelType w:val="hybridMultilevel"/>
    <w:tmpl w:val="054A61B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40C63D5B"/>
    <w:multiLevelType w:val="hybridMultilevel"/>
    <w:tmpl w:val="1E7860C8"/>
    <w:lvl w:ilvl="0" w:tplc="04090001">
      <w:start w:val="1"/>
      <w:numFmt w:val="bullet"/>
      <w:lvlText w:val=""/>
      <w:lvlJc w:val="left"/>
      <w:pPr>
        <w:tabs>
          <w:tab w:val="num" w:pos="1582"/>
        </w:tabs>
        <w:ind w:left="1582" w:hanging="360"/>
      </w:pPr>
      <w:rPr>
        <w:rFonts w:ascii="Symbol" w:hAnsi="Symbol" w:hint="default"/>
      </w:rPr>
    </w:lvl>
    <w:lvl w:ilvl="1" w:tplc="04090003" w:tentative="1">
      <w:start w:val="1"/>
      <w:numFmt w:val="bullet"/>
      <w:lvlText w:val="o"/>
      <w:lvlJc w:val="left"/>
      <w:pPr>
        <w:tabs>
          <w:tab w:val="num" w:pos="2302"/>
        </w:tabs>
        <w:ind w:left="2302" w:hanging="360"/>
      </w:pPr>
      <w:rPr>
        <w:rFonts w:ascii="Courier New" w:hAnsi="Courier New" w:hint="default"/>
      </w:rPr>
    </w:lvl>
    <w:lvl w:ilvl="2" w:tplc="04090005" w:tentative="1">
      <w:start w:val="1"/>
      <w:numFmt w:val="bullet"/>
      <w:lvlText w:val=""/>
      <w:lvlJc w:val="left"/>
      <w:pPr>
        <w:tabs>
          <w:tab w:val="num" w:pos="3022"/>
        </w:tabs>
        <w:ind w:left="3022" w:hanging="360"/>
      </w:pPr>
      <w:rPr>
        <w:rFonts w:ascii="Wingdings" w:hAnsi="Wingdings" w:hint="default"/>
      </w:rPr>
    </w:lvl>
    <w:lvl w:ilvl="3" w:tplc="04090001" w:tentative="1">
      <w:start w:val="1"/>
      <w:numFmt w:val="bullet"/>
      <w:lvlText w:val=""/>
      <w:lvlJc w:val="left"/>
      <w:pPr>
        <w:tabs>
          <w:tab w:val="num" w:pos="3742"/>
        </w:tabs>
        <w:ind w:left="3742" w:hanging="360"/>
      </w:pPr>
      <w:rPr>
        <w:rFonts w:ascii="Symbol" w:hAnsi="Symbol" w:hint="default"/>
      </w:rPr>
    </w:lvl>
    <w:lvl w:ilvl="4" w:tplc="04090003" w:tentative="1">
      <w:start w:val="1"/>
      <w:numFmt w:val="bullet"/>
      <w:lvlText w:val="o"/>
      <w:lvlJc w:val="left"/>
      <w:pPr>
        <w:tabs>
          <w:tab w:val="num" w:pos="4462"/>
        </w:tabs>
        <w:ind w:left="4462" w:hanging="360"/>
      </w:pPr>
      <w:rPr>
        <w:rFonts w:ascii="Courier New" w:hAnsi="Courier New" w:hint="default"/>
      </w:rPr>
    </w:lvl>
    <w:lvl w:ilvl="5" w:tplc="04090005" w:tentative="1">
      <w:start w:val="1"/>
      <w:numFmt w:val="bullet"/>
      <w:lvlText w:val=""/>
      <w:lvlJc w:val="left"/>
      <w:pPr>
        <w:tabs>
          <w:tab w:val="num" w:pos="5182"/>
        </w:tabs>
        <w:ind w:left="5182" w:hanging="360"/>
      </w:pPr>
      <w:rPr>
        <w:rFonts w:ascii="Wingdings" w:hAnsi="Wingdings" w:hint="default"/>
      </w:rPr>
    </w:lvl>
    <w:lvl w:ilvl="6" w:tplc="04090001" w:tentative="1">
      <w:start w:val="1"/>
      <w:numFmt w:val="bullet"/>
      <w:lvlText w:val=""/>
      <w:lvlJc w:val="left"/>
      <w:pPr>
        <w:tabs>
          <w:tab w:val="num" w:pos="5902"/>
        </w:tabs>
        <w:ind w:left="5902" w:hanging="360"/>
      </w:pPr>
      <w:rPr>
        <w:rFonts w:ascii="Symbol" w:hAnsi="Symbol" w:hint="default"/>
      </w:rPr>
    </w:lvl>
    <w:lvl w:ilvl="7" w:tplc="04090003" w:tentative="1">
      <w:start w:val="1"/>
      <w:numFmt w:val="bullet"/>
      <w:lvlText w:val="o"/>
      <w:lvlJc w:val="left"/>
      <w:pPr>
        <w:tabs>
          <w:tab w:val="num" w:pos="6622"/>
        </w:tabs>
        <w:ind w:left="6622" w:hanging="360"/>
      </w:pPr>
      <w:rPr>
        <w:rFonts w:ascii="Courier New" w:hAnsi="Courier New" w:hint="default"/>
      </w:rPr>
    </w:lvl>
    <w:lvl w:ilvl="8" w:tplc="04090005" w:tentative="1">
      <w:start w:val="1"/>
      <w:numFmt w:val="bullet"/>
      <w:lvlText w:val=""/>
      <w:lvlJc w:val="left"/>
      <w:pPr>
        <w:tabs>
          <w:tab w:val="num" w:pos="7342"/>
        </w:tabs>
        <w:ind w:left="7342" w:hanging="360"/>
      </w:pPr>
      <w:rPr>
        <w:rFonts w:ascii="Wingdings" w:hAnsi="Wingdings" w:hint="default"/>
      </w:rPr>
    </w:lvl>
  </w:abstractNum>
  <w:abstractNum w:abstractNumId="19">
    <w:nsid w:val="41EB197B"/>
    <w:multiLevelType w:val="hybridMultilevel"/>
    <w:tmpl w:val="94B805A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nsid w:val="42F91200"/>
    <w:multiLevelType w:val="multilevel"/>
    <w:tmpl w:val="DD18A310"/>
    <w:lvl w:ilvl="0">
      <w:start w:val="1"/>
      <w:numFmt w:val="decimal"/>
      <w:lvlText w:val="R%1."/>
      <w:lvlJc w:val="left"/>
      <w:pPr>
        <w:tabs>
          <w:tab w:val="num" w:pos="720"/>
        </w:tabs>
        <w:ind w:left="360" w:hanging="360"/>
      </w:pPr>
      <w:rPr>
        <w:rFonts w:cs="Times New Roman"/>
      </w:rPr>
    </w:lvl>
    <w:lvl w:ilvl="1">
      <w:start w:val="1"/>
      <w:numFmt w:val="decimal"/>
      <w:pStyle w:val="Req2"/>
      <w:lvlText w:val="R%1.%2."/>
      <w:lvlJc w:val="left"/>
      <w:pPr>
        <w:tabs>
          <w:tab w:val="num" w:pos="1440"/>
        </w:tabs>
        <w:ind w:left="792" w:hanging="432"/>
      </w:pPr>
      <w:rPr>
        <w:rFonts w:cs="Times New Roman"/>
      </w:rPr>
    </w:lvl>
    <w:lvl w:ilvl="2">
      <w:start w:val="1"/>
      <w:numFmt w:val="decimal"/>
      <w:pStyle w:val="Req3"/>
      <w:lvlText w:val="R%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nsid w:val="47765018"/>
    <w:multiLevelType w:val="hybridMultilevel"/>
    <w:tmpl w:val="69880C7C"/>
    <w:lvl w:ilvl="0" w:tplc="308CF834">
      <w:start w:val="1"/>
      <w:numFmt w:val="bullet"/>
      <w:lvlText w:val=""/>
      <w:lvlJc w:val="left"/>
      <w:pPr>
        <w:tabs>
          <w:tab w:val="num" w:pos="1582"/>
        </w:tabs>
        <w:ind w:left="1582" w:hanging="360"/>
      </w:pPr>
      <w:rPr>
        <w:rFonts w:ascii="Symbol" w:hAnsi="Symbol" w:hint="default"/>
        <w:color w:val="auto"/>
      </w:rPr>
    </w:lvl>
    <w:lvl w:ilvl="1" w:tplc="04090003" w:tentative="1">
      <w:start w:val="1"/>
      <w:numFmt w:val="bullet"/>
      <w:lvlText w:val="o"/>
      <w:lvlJc w:val="left"/>
      <w:pPr>
        <w:tabs>
          <w:tab w:val="num" w:pos="2302"/>
        </w:tabs>
        <w:ind w:left="2302" w:hanging="360"/>
      </w:pPr>
      <w:rPr>
        <w:rFonts w:ascii="Courier New" w:hAnsi="Courier New" w:hint="default"/>
      </w:rPr>
    </w:lvl>
    <w:lvl w:ilvl="2" w:tplc="04090005" w:tentative="1">
      <w:start w:val="1"/>
      <w:numFmt w:val="bullet"/>
      <w:lvlText w:val=""/>
      <w:lvlJc w:val="left"/>
      <w:pPr>
        <w:tabs>
          <w:tab w:val="num" w:pos="3022"/>
        </w:tabs>
        <w:ind w:left="3022" w:hanging="360"/>
      </w:pPr>
      <w:rPr>
        <w:rFonts w:ascii="Wingdings" w:hAnsi="Wingdings" w:hint="default"/>
      </w:rPr>
    </w:lvl>
    <w:lvl w:ilvl="3" w:tplc="04090001" w:tentative="1">
      <w:start w:val="1"/>
      <w:numFmt w:val="bullet"/>
      <w:lvlText w:val=""/>
      <w:lvlJc w:val="left"/>
      <w:pPr>
        <w:tabs>
          <w:tab w:val="num" w:pos="3742"/>
        </w:tabs>
        <w:ind w:left="3742" w:hanging="360"/>
      </w:pPr>
      <w:rPr>
        <w:rFonts w:ascii="Symbol" w:hAnsi="Symbol" w:hint="default"/>
      </w:rPr>
    </w:lvl>
    <w:lvl w:ilvl="4" w:tplc="04090003" w:tentative="1">
      <w:start w:val="1"/>
      <w:numFmt w:val="bullet"/>
      <w:lvlText w:val="o"/>
      <w:lvlJc w:val="left"/>
      <w:pPr>
        <w:tabs>
          <w:tab w:val="num" w:pos="4462"/>
        </w:tabs>
        <w:ind w:left="4462" w:hanging="360"/>
      </w:pPr>
      <w:rPr>
        <w:rFonts w:ascii="Courier New" w:hAnsi="Courier New" w:hint="default"/>
      </w:rPr>
    </w:lvl>
    <w:lvl w:ilvl="5" w:tplc="04090005" w:tentative="1">
      <w:start w:val="1"/>
      <w:numFmt w:val="bullet"/>
      <w:lvlText w:val=""/>
      <w:lvlJc w:val="left"/>
      <w:pPr>
        <w:tabs>
          <w:tab w:val="num" w:pos="5182"/>
        </w:tabs>
        <w:ind w:left="5182" w:hanging="360"/>
      </w:pPr>
      <w:rPr>
        <w:rFonts w:ascii="Wingdings" w:hAnsi="Wingdings" w:hint="default"/>
      </w:rPr>
    </w:lvl>
    <w:lvl w:ilvl="6" w:tplc="04090001" w:tentative="1">
      <w:start w:val="1"/>
      <w:numFmt w:val="bullet"/>
      <w:lvlText w:val=""/>
      <w:lvlJc w:val="left"/>
      <w:pPr>
        <w:tabs>
          <w:tab w:val="num" w:pos="5902"/>
        </w:tabs>
        <w:ind w:left="5902" w:hanging="360"/>
      </w:pPr>
      <w:rPr>
        <w:rFonts w:ascii="Symbol" w:hAnsi="Symbol" w:hint="default"/>
      </w:rPr>
    </w:lvl>
    <w:lvl w:ilvl="7" w:tplc="04090003" w:tentative="1">
      <w:start w:val="1"/>
      <w:numFmt w:val="bullet"/>
      <w:lvlText w:val="o"/>
      <w:lvlJc w:val="left"/>
      <w:pPr>
        <w:tabs>
          <w:tab w:val="num" w:pos="6622"/>
        </w:tabs>
        <w:ind w:left="6622" w:hanging="360"/>
      </w:pPr>
      <w:rPr>
        <w:rFonts w:ascii="Courier New" w:hAnsi="Courier New" w:hint="default"/>
      </w:rPr>
    </w:lvl>
    <w:lvl w:ilvl="8" w:tplc="04090005" w:tentative="1">
      <w:start w:val="1"/>
      <w:numFmt w:val="bullet"/>
      <w:lvlText w:val=""/>
      <w:lvlJc w:val="left"/>
      <w:pPr>
        <w:tabs>
          <w:tab w:val="num" w:pos="7342"/>
        </w:tabs>
        <w:ind w:left="7342" w:hanging="360"/>
      </w:pPr>
      <w:rPr>
        <w:rFonts w:ascii="Wingdings" w:hAnsi="Wingdings" w:hint="default"/>
      </w:rPr>
    </w:lvl>
  </w:abstractNum>
  <w:abstractNum w:abstractNumId="22">
    <w:nsid w:val="560720E8"/>
    <w:multiLevelType w:val="hybridMultilevel"/>
    <w:tmpl w:val="C64E2FE2"/>
    <w:lvl w:ilvl="0" w:tplc="04090001">
      <w:start w:val="1"/>
      <w:numFmt w:val="bullet"/>
      <w:lvlText w:val=""/>
      <w:lvlJc w:val="left"/>
      <w:pPr>
        <w:tabs>
          <w:tab w:val="num" w:pos="1069"/>
        </w:tabs>
        <w:ind w:left="1069" w:hanging="360"/>
      </w:pPr>
      <w:rPr>
        <w:rFonts w:ascii="Symbol" w:hAnsi="Symbol" w:hint="default"/>
      </w:rPr>
    </w:lvl>
    <w:lvl w:ilvl="1" w:tplc="04090003">
      <w:start w:val="1"/>
      <w:numFmt w:val="bullet"/>
      <w:lvlText w:val="o"/>
      <w:lvlJc w:val="left"/>
      <w:pPr>
        <w:tabs>
          <w:tab w:val="num" w:pos="2302"/>
        </w:tabs>
        <w:ind w:left="2302" w:hanging="360"/>
      </w:pPr>
      <w:rPr>
        <w:rFonts w:ascii="Courier New" w:hAnsi="Courier New" w:hint="default"/>
      </w:rPr>
    </w:lvl>
    <w:lvl w:ilvl="2" w:tplc="04090005">
      <w:start w:val="1"/>
      <w:numFmt w:val="bullet"/>
      <w:lvlText w:val=""/>
      <w:lvlJc w:val="left"/>
      <w:pPr>
        <w:tabs>
          <w:tab w:val="num" w:pos="3022"/>
        </w:tabs>
        <w:ind w:left="3022" w:hanging="360"/>
      </w:pPr>
      <w:rPr>
        <w:rFonts w:ascii="Wingdings" w:hAnsi="Wingdings" w:hint="default"/>
      </w:rPr>
    </w:lvl>
    <w:lvl w:ilvl="3" w:tplc="04090001" w:tentative="1">
      <w:start w:val="1"/>
      <w:numFmt w:val="bullet"/>
      <w:lvlText w:val=""/>
      <w:lvlJc w:val="left"/>
      <w:pPr>
        <w:tabs>
          <w:tab w:val="num" w:pos="3742"/>
        </w:tabs>
        <w:ind w:left="3742" w:hanging="360"/>
      </w:pPr>
      <w:rPr>
        <w:rFonts w:ascii="Symbol" w:hAnsi="Symbol" w:hint="default"/>
      </w:rPr>
    </w:lvl>
    <w:lvl w:ilvl="4" w:tplc="04090003" w:tentative="1">
      <w:start w:val="1"/>
      <w:numFmt w:val="bullet"/>
      <w:lvlText w:val="o"/>
      <w:lvlJc w:val="left"/>
      <w:pPr>
        <w:tabs>
          <w:tab w:val="num" w:pos="4462"/>
        </w:tabs>
        <w:ind w:left="4462" w:hanging="360"/>
      </w:pPr>
      <w:rPr>
        <w:rFonts w:ascii="Courier New" w:hAnsi="Courier New" w:hint="default"/>
      </w:rPr>
    </w:lvl>
    <w:lvl w:ilvl="5" w:tplc="04090005" w:tentative="1">
      <w:start w:val="1"/>
      <w:numFmt w:val="bullet"/>
      <w:lvlText w:val=""/>
      <w:lvlJc w:val="left"/>
      <w:pPr>
        <w:tabs>
          <w:tab w:val="num" w:pos="5182"/>
        </w:tabs>
        <w:ind w:left="5182" w:hanging="360"/>
      </w:pPr>
      <w:rPr>
        <w:rFonts w:ascii="Wingdings" w:hAnsi="Wingdings" w:hint="default"/>
      </w:rPr>
    </w:lvl>
    <w:lvl w:ilvl="6" w:tplc="04090001" w:tentative="1">
      <w:start w:val="1"/>
      <w:numFmt w:val="bullet"/>
      <w:lvlText w:val=""/>
      <w:lvlJc w:val="left"/>
      <w:pPr>
        <w:tabs>
          <w:tab w:val="num" w:pos="5902"/>
        </w:tabs>
        <w:ind w:left="5902" w:hanging="360"/>
      </w:pPr>
      <w:rPr>
        <w:rFonts w:ascii="Symbol" w:hAnsi="Symbol" w:hint="default"/>
      </w:rPr>
    </w:lvl>
    <w:lvl w:ilvl="7" w:tplc="04090003" w:tentative="1">
      <w:start w:val="1"/>
      <w:numFmt w:val="bullet"/>
      <w:lvlText w:val="o"/>
      <w:lvlJc w:val="left"/>
      <w:pPr>
        <w:tabs>
          <w:tab w:val="num" w:pos="6622"/>
        </w:tabs>
        <w:ind w:left="6622" w:hanging="360"/>
      </w:pPr>
      <w:rPr>
        <w:rFonts w:ascii="Courier New" w:hAnsi="Courier New" w:hint="default"/>
      </w:rPr>
    </w:lvl>
    <w:lvl w:ilvl="8" w:tplc="04090005" w:tentative="1">
      <w:start w:val="1"/>
      <w:numFmt w:val="bullet"/>
      <w:lvlText w:val=""/>
      <w:lvlJc w:val="left"/>
      <w:pPr>
        <w:tabs>
          <w:tab w:val="num" w:pos="7342"/>
        </w:tabs>
        <w:ind w:left="7342" w:hanging="360"/>
      </w:pPr>
      <w:rPr>
        <w:rFonts w:ascii="Wingdings" w:hAnsi="Wingdings" w:hint="default"/>
      </w:rPr>
    </w:lvl>
  </w:abstractNum>
  <w:abstractNum w:abstractNumId="23">
    <w:nsid w:val="59013121"/>
    <w:multiLevelType w:val="hybridMultilevel"/>
    <w:tmpl w:val="8826BF52"/>
    <w:lvl w:ilvl="0" w:tplc="2B467DDA">
      <w:start w:val="1"/>
      <w:numFmt w:val="decimal"/>
      <w:lvlText w:val="%1."/>
      <w:lvlJc w:val="left"/>
      <w:pPr>
        <w:ind w:left="1582" w:hanging="360"/>
      </w:pPr>
      <w:rPr>
        <w:rFonts w:cs="Times New Roman" w:hint="default"/>
      </w:rPr>
    </w:lvl>
    <w:lvl w:ilvl="1" w:tplc="04090019" w:tentative="1">
      <w:start w:val="1"/>
      <w:numFmt w:val="lowerLetter"/>
      <w:lvlText w:val="%2."/>
      <w:lvlJc w:val="left"/>
      <w:pPr>
        <w:ind w:left="2302" w:hanging="360"/>
      </w:pPr>
      <w:rPr>
        <w:rFonts w:cs="Times New Roman"/>
      </w:rPr>
    </w:lvl>
    <w:lvl w:ilvl="2" w:tplc="0409001B" w:tentative="1">
      <w:start w:val="1"/>
      <w:numFmt w:val="lowerRoman"/>
      <w:lvlText w:val="%3."/>
      <w:lvlJc w:val="right"/>
      <w:pPr>
        <w:ind w:left="3022" w:hanging="180"/>
      </w:pPr>
      <w:rPr>
        <w:rFonts w:cs="Times New Roman"/>
      </w:rPr>
    </w:lvl>
    <w:lvl w:ilvl="3" w:tplc="0409000F" w:tentative="1">
      <w:start w:val="1"/>
      <w:numFmt w:val="decimal"/>
      <w:lvlText w:val="%4."/>
      <w:lvlJc w:val="left"/>
      <w:pPr>
        <w:ind w:left="3742" w:hanging="360"/>
      </w:pPr>
      <w:rPr>
        <w:rFonts w:cs="Times New Roman"/>
      </w:rPr>
    </w:lvl>
    <w:lvl w:ilvl="4" w:tplc="04090019" w:tentative="1">
      <w:start w:val="1"/>
      <w:numFmt w:val="lowerLetter"/>
      <w:lvlText w:val="%5."/>
      <w:lvlJc w:val="left"/>
      <w:pPr>
        <w:ind w:left="4462" w:hanging="360"/>
      </w:pPr>
      <w:rPr>
        <w:rFonts w:cs="Times New Roman"/>
      </w:rPr>
    </w:lvl>
    <w:lvl w:ilvl="5" w:tplc="0409001B" w:tentative="1">
      <w:start w:val="1"/>
      <w:numFmt w:val="lowerRoman"/>
      <w:lvlText w:val="%6."/>
      <w:lvlJc w:val="right"/>
      <w:pPr>
        <w:ind w:left="5182" w:hanging="180"/>
      </w:pPr>
      <w:rPr>
        <w:rFonts w:cs="Times New Roman"/>
      </w:rPr>
    </w:lvl>
    <w:lvl w:ilvl="6" w:tplc="0409000F" w:tentative="1">
      <w:start w:val="1"/>
      <w:numFmt w:val="decimal"/>
      <w:lvlText w:val="%7."/>
      <w:lvlJc w:val="left"/>
      <w:pPr>
        <w:ind w:left="5902" w:hanging="360"/>
      </w:pPr>
      <w:rPr>
        <w:rFonts w:cs="Times New Roman"/>
      </w:rPr>
    </w:lvl>
    <w:lvl w:ilvl="7" w:tplc="04090019" w:tentative="1">
      <w:start w:val="1"/>
      <w:numFmt w:val="lowerLetter"/>
      <w:lvlText w:val="%8."/>
      <w:lvlJc w:val="left"/>
      <w:pPr>
        <w:ind w:left="6622" w:hanging="360"/>
      </w:pPr>
      <w:rPr>
        <w:rFonts w:cs="Times New Roman"/>
      </w:rPr>
    </w:lvl>
    <w:lvl w:ilvl="8" w:tplc="0409001B" w:tentative="1">
      <w:start w:val="1"/>
      <w:numFmt w:val="lowerRoman"/>
      <w:lvlText w:val="%9."/>
      <w:lvlJc w:val="right"/>
      <w:pPr>
        <w:ind w:left="7342" w:hanging="180"/>
      </w:pPr>
      <w:rPr>
        <w:rFonts w:cs="Times New Roman"/>
      </w:rPr>
    </w:lvl>
  </w:abstractNum>
  <w:abstractNum w:abstractNumId="24">
    <w:nsid w:val="597A5533"/>
    <w:multiLevelType w:val="singleLevel"/>
    <w:tmpl w:val="5B040F38"/>
    <w:lvl w:ilvl="0">
      <w:start w:val="1"/>
      <w:numFmt w:val="bullet"/>
      <w:pStyle w:val="ListBullet2"/>
      <w:lvlText w:val="–"/>
      <w:lvlJc w:val="left"/>
      <w:pPr>
        <w:tabs>
          <w:tab w:val="num" w:pos="717"/>
        </w:tabs>
        <w:ind w:left="714" w:hanging="357"/>
      </w:pPr>
      <w:rPr>
        <w:rFonts w:ascii="Times New Roman" w:hAnsi="Times New Roman" w:hint="default"/>
      </w:rPr>
    </w:lvl>
  </w:abstractNum>
  <w:abstractNum w:abstractNumId="25">
    <w:nsid w:val="5BA80722"/>
    <w:multiLevelType w:val="hybridMultilevel"/>
    <w:tmpl w:val="D7B2491E"/>
    <w:lvl w:ilvl="0" w:tplc="04090001">
      <w:start w:val="1"/>
      <w:numFmt w:val="bullet"/>
      <w:lvlText w:val=""/>
      <w:lvlJc w:val="left"/>
      <w:pPr>
        <w:tabs>
          <w:tab w:val="num" w:pos="1582"/>
        </w:tabs>
        <w:ind w:left="1582" w:hanging="360"/>
      </w:pPr>
      <w:rPr>
        <w:rFonts w:ascii="Symbol" w:hAnsi="Symbol" w:hint="default"/>
      </w:rPr>
    </w:lvl>
    <w:lvl w:ilvl="1" w:tplc="04090003">
      <w:start w:val="1"/>
      <w:numFmt w:val="bullet"/>
      <w:lvlText w:val="o"/>
      <w:lvlJc w:val="left"/>
      <w:pPr>
        <w:tabs>
          <w:tab w:val="num" w:pos="2302"/>
        </w:tabs>
        <w:ind w:left="2302" w:hanging="360"/>
      </w:pPr>
      <w:rPr>
        <w:rFonts w:ascii="Courier New" w:hAnsi="Courier New" w:hint="default"/>
      </w:rPr>
    </w:lvl>
    <w:lvl w:ilvl="2" w:tplc="04090005" w:tentative="1">
      <w:start w:val="1"/>
      <w:numFmt w:val="bullet"/>
      <w:lvlText w:val=""/>
      <w:lvlJc w:val="left"/>
      <w:pPr>
        <w:tabs>
          <w:tab w:val="num" w:pos="3022"/>
        </w:tabs>
        <w:ind w:left="3022" w:hanging="360"/>
      </w:pPr>
      <w:rPr>
        <w:rFonts w:ascii="Wingdings" w:hAnsi="Wingdings" w:hint="default"/>
      </w:rPr>
    </w:lvl>
    <w:lvl w:ilvl="3" w:tplc="04090001" w:tentative="1">
      <w:start w:val="1"/>
      <w:numFmt w:val="bullet"/>
      <w:lvlText w:val=""/>
      <w:lvlJc w:val="left"/>
      <w:pPr>
        <w:tabs>
          <w:tab w:val="num" w:pos="3742"/>
        </w:tabs>
        <w:ind w:left="3742" w:hanging="360"/>
      </w:pPr>
      <w:rPr>
        <w:rFonts w:ascii="Symbol" w:hAnsi="Symbol" w:hint="default"/>
      </w:rPr>
    </w:lvl>
    <w:lvl w:ilvl="4" w:tplc="04090003" w:tentative="1">
      <w:start w:val="1"/>
      <w:numFmt w:val="bullet"/>
      <w:lvlText w:val="o"/>
      <w:lvlJc w:val="left"/>
      <w:pPr>
        <w:tabs>
          <w:tab w:val="num" w:pos="4462"/>
        </w:tabs>
        <w:ind w:left="4462" w:hanging="360"/>
      </w:pPr>
      <w:rPr>
        <w:rFonts w:ascii="Courier New" w:hAnsi="Courier New" w:hint="default"/>
      </w:rPr>
    </w:lvl>
    <w:lvl w:ilvl="5" w:tplc="04090005" w:tentative="1">
      <w:start w:val="1"/>
      <w:numFmt w:val="bullet"/>
      <w:lvlText w:val=""/>
      <w:lvlJc w:val="left"/>
      <w:pPr>
        <w:tabs>
          <w:tab w:val="num" w:pos="5182"/>
        </w:tabs>
        <w:ind w:left="5182" w:hanging="360"/>
      </w:pPr>
      <w:rPr>
        <w:rFonts w:ascii="Wingdings" w:hAnsi="Wingdings" w:hint="default"/>
      </w:rPr>
    </w:lvl>
    <w:lvl w:ilvl="6" w:tplc="04090001" w:tentative="1">
      <w:start w:val="1"/>
      <w:numFmt w:val="bullet"/>
      <w:lvlText w:val=""/>
      <w:lvlJc w:val="left"/>
      <w:pPr>
        <w:tabs>
          <w:tab w:val="num" w:pos="5902"/>
        </w:tabs>
        <w:ind w:left="5902" w:hanging="360"/>
      </w:pPr>
      <w:rPr>
        <w:rFonts w:ascii="Symbol" w:hAnsi="Symbol" w:hint="default"/>
      </w:rPr>
    </w:lvl>
    <w:lvl w:ilvl="7" w:tplc="04090003" w:tentative="1">
      <w:start w:val="1"/>
      <w:numFmt w:val="bullet"/>
      <w:lvlText w:val="o"/>
      <w:lvlJc w:val="left"/>
      <w:pPr>
        <w:tabs>
          <w:tab w:val="num" w:pos="6622"/>
        </w:tabs>
        <w:ind w:left="6622" w:hanging="360"/>
      </w:pPr>
      <w:rPr>
        <w:rFonts w:ascii="Courier New" w:hAnsi="Courier New" w:hint="default"/>
      </w:rPr>
    </w:lvl>
    <w:lvl w:ilvl="8" w:tplc="04090005" w:tentative="1">
      <w:start w:val="1"/>
      <w:numFmt w:val="bullet"/>
      <w:lvlText w:val=""/>
      <w:lvlJc w:val="left"/>
      <w:pPr>
        <w:tabs>
          <w:tab w:val="num" w:pos="7342"/>
        </w:tabs>
        <w:ind w:left="7342" w:hanging="360"/>
      </w:pPr>
      <w:rPr>
        <w:rFonts w:ascii="Wingdings" w:hAnsi="Wingdings" w:hint="default"/>
      </w:rPr>
    </w:lvl>
  </w:abstractNum>
  <w:abstractNum w:abstractNumId="26">
    <w:nsid w:val="5CC24C1E"/>
    <w:multiLevelType w:val="hybridMultilevel"/>
    <w:tmpl w:val="9F9E200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nsid w:val="61EC54C4"/>
    <w:multiLevelType w:val="hybridMultilevel"/>
    <w:tmpl w:val="554EF71A"/>
    <w:lvl w:ilvl="0" w:tplc="C1601248">
      <w:start w:val="1"/>
      <w:numFmt w:val="decimal"/>
      <w:pStyle w:val="Reference"/>
      <w:lvlText w:val="[%1]"/>
      <w:lvlJc w:val="left"/>
      <w:pPr>
        <w:tabs>
          <w:tab w:val="num" w:pos="360"/>
        </w:tabs>
        <w:ind w:left="357" w:hanging="357"/>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6F636637"/>
    <w:multiLevelType w:val="hybridMultilevel"/>
    <w:tmpl w:val="CA42EA14"/>
    <w:lvl w:ilvl="0" w:tplc="04090001">
      <w:start w:val="1"/>
      <w:numFmt w:val="bullet"/>
      <w:lvlText w:val=""/>
      <w:lvlJc w:val="left"/>
      <w:pPr>
        <w:ind w:left="1582" w:hanging="360"/>
      </w:pPr>
      <w:rPr>
        <w:rFonts w:ascii="Symbol" w:hAnsi="Symbol" w:hint="default"/>
      </w:rPr>
    </w:lvl>
    <w:lvl w:ilvl="1" w:tplc="04090003">
      <w:start w:val="1"/>
      <w:numFmt w:val="bullet"/>
      <w:lvlText w:val="o"/>
      <w:lvlJc w:val="left"/>
      <w:pPr>
        <w:ind w:left="2302" w:hanging="360"/>
      </w:pPr>
      <w:rPr>
        <w:rFonts w:ascii="Courier New" w:hAnsi="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29">
    <w:nsid w:val="71121E35"/>
    <w:multiLevelType w:val="singleLevel"/>
    <w:tmpl w:val="29D2DAA2"/>
    <w:lvl w:ilvl="0">
      <w:start w:val="1"/>
      <w:numFmt w:val="decimal"/>
      <w:pStyle w:val="Req"/>
      <w:lvlText w:val="R%1."/>
      <w:lvlJc w:val="left"/>
      <w:pPr>
        <w:tabs>
          <w:tab w:val="num" w:pos="576"/>
        </w:tabs>
        <w:ind w:left="576" w:hanging="576"/>
      </w:pPr>
      <w:rPr>
        <w:rFonts w:cs="Times New Roman"/>
        <w:b w:val="0"/>
        <w:i/>
        <w:effect w:val="none"/>
      </w:rPr>
    </w:lvl>
  </w:abstractNum>
  <w:abstractNum w:abstractNumId="30">
    <w:nsid w:val="721E32EE"/>
    <w:multiLevelType w:val="hybridMultilevel"/>
    <w:tmpl w:val="1142989A"/>
    <w:lvl w:ilvl="0" w:tplc="04090001">
      <w:start w:val="1"/>
      <w:numFmt w:val="bullet"/>
      <w:lvlText w:val=""/>
      <w:lvlJc w:val="left"/>
      <w:pPr>
        <w:ind w:left="1582" w:hanging="360"/>
      </w:pPr>
      <w:rPr>
        <w:rFonts w:ascii="Symbol" w:hAnsi="Symbol" w:hint="default"/>
      </w:rPr>
    </w:lvl>
    <w:lvl w:ilvl="1" w:tplc="04090003">
      <w:start w:val="1"/>
      <w:numFmt w:val="bullet"/>
      <w:lvlText w:val="o"/>
      <w:lvlJc w:val="left"/>
      <w:pPr>
        <w:ind w:left="2302" w:hanging="360"/>
      </w:pPr>
      <w:rPr>
        <w:rFonts w:ascii="Courier New" w:hAnsi="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31">
    <w:nsid w:val="755F0ACB"/>
    <w:multiLevelType w:val="multilevel"/>
    <w:tmpl w:val="37A62E3E"/>
    <w:name w:val="App"/>
    <w:lvl w:ilvl="0">
      <w:numFmt w:val="none"/>
      <w:lvlText w:val=""/>
      <w:lvlJc w:val="left"/>
      <w:pPr>
        <w:tabs>
          <w:tab w:val="num" w:pos="360"/>
        </w:tabs>
      </w:pPr>
      <w:rPr>
        <w:rFonts w:cs="Times New Roman"/>
      </w:rPr>
    </w:lvl>
    <w:lvl w:ilvl="1">
      <w:numFmt w:val="none"/>
      <w:lvlText w:val=""/>
      <w:lvlJc w:val="left"/>
      <w:pPr>
        <w:tabs>
          <w:tab w:val="num" w:pos="360"/>
        </w:tabs>
      </w:pPr>
      <w:rPr>
        <w:rFonts w:cs="Times New Roman"/>
      </w:rPr>
    </w:lvl>
    <w:lvl w:ilvl="2">
      <w:numFmt w:val="none"/>
      <w:lvlText w:val=""/>
      <w:lvlJc w:val="left"/>
      <w:pPr>
        <w:tabs>
          <w:tab w:val="num" w:pos="360"/>
        </w:tabs>
      </w:pPr>
      <w:rPr>
        <w:rFonts w:cs="Times New Roman"/>
      </w:rPr>
    </w:lvl>
    <w:lvl w:ilvl="3">
      <w:numFmt w:val="none"/>
      <w:lvlText w:val=""/>
      <w:lvlJc w:val="left"/>
      <w:pPr>
        <w:tabs>
          <w:tab w:val="num" w:pos="360"/>
        </w:tabs>
      </w:pPr>
      <w:rPr>
        <w:rFonts w:cs="Times New Roman"/>
      </w:rPr>
    </w:lvl>
    <w:lvl w:ilvl="4">
      <w:numFmt w:val="none"/>
      <w:lvlText w:val=""/>
      <w:lvlJc w:val="left"/>
      <w:pPr>
        <w:tabs>
          <w:tab w:val="num" w:pos="360"/>
        </w:tabs>
      </w:pPr>
      <w:rPr>
        <w:rFonts w:cs="Times New Roman"/>
      </w:rPr>
    </w:lvl>
    <w:lvl w:ilvl="5">
      <w:numFmt w:val="none"/>
      <w:lvlText w:val=""/>
      <w:lvlJc w:val="left"/>
      <w:pPr>
        <w:tabs>
          <w:tab w:val="num" w:pos="360"/>
        </w:tabs>
      </w:pPr>
      <w:rPr>
        <w:rFonts w:cs="Times New Roman"/>
      </w:rPr>
    </w:lvl>
    <w:lvl w:ilvl="6">
      <w:numFmt w:val="none"/>
      <w:lvlText w:val=""/>
      <w:lvlJc w:val="left"/>
      <w:pPr>
        <w:tabs>
          <w:tab w:val="num" w:pos="360"/>
        </w:tabs>
      </w:pPr>
      <w:rPr>
        <w:rFonts w:cs="Times New Roman"/>
      </w:rPr>
    </w:lvl>
    <w:lvl w:ilvl="7">
      <w:numFmt w:val="none"/>
      <w:lvlText w:val=""/>
      <w:lvlJc w:val="left"/>
      <w:pPr>
        <w:tabs>
          <w:tab w:val="num" w:pos="360"/>
        </w:tabs>
      </w:pPr>
      <w:rPr>
        <w:rFonts w:cs="Times New Roman"/>
      </w:rPr>
    </w:lvl>
    <w:lvl w:ilvl="8">
      <w:numFmt w:val="none"/>
      <w:lvlText w:val=""/>
      <w:lvlJc w:val="left"/>
      <w:pPr>
        <w:tabs>
          <w:tab w:val="num" w:pos="360"/>
        </w:tabs>
      </w:pPr>
      <w:rPr>
        <w:rFonts w:cs="Times New Roman"/>
      </w:rPr>
    </w:lvl>
  </w:abstractNum>
  <w:abstractNum w:abstractNumId="32">
    <w:nsid w:val="75AD4AE2"/>
    <w:multiLevelType w:val="multilevel"/>
    <w:tmpl w:val="73BA1592"/>
    <w:lvl w:ilvl="0">
      <w:start w:val="1"/>
      <w:numFmt w:val="none"/>
      <w:pStyle w:val="Assumption"/>
      <w:suff w:val="space"/>
      <w:lvlText w:val="N.B. "/>
      <w:lvlJc w:val="left"/>
      <w:pPr>
        <w:ind w:left="864"/>
      </w:pPr>
      <w:rPr>
        <w:rFonts w:cs="Times New Roman" w:hint="default"/>
        <w:b/>
        <w:i w:val="0"/>
      </w:rPr>
    </w:lvl>
    <w:lvl w:ilvl="1">
      <w:start w:val="1"/>
      <w:numFmt w:val="none"/>
      <w:suff w:val="nothing"/>
      <w:lvlText w:val=""/>
      <w:lvlJc w:val="left"/>
      <w:pPr>
        <w:ind w:left="864"/>
      </w:pPr>
      <w:rPr>
        <w:rFonts w:cs="Times New Roman" w:hint="default"/>
      </w:rPr>
    </w:lvl>
    <w:lvl w:ilvl="2">
      <w:start w:val="1"/>
      <w:numFmt w:val="none"/>
      <w:suff w:val="nothing"/>
      <w:lvlText w:val=""/>
      <w:lvlJc w:val="left"/>
      <w:pPr>
        <w:ind w:left="864"/>
      </w:pPr>
      <w:rPr>
        <w:rFonts w:cs="Times New Roman" w:hint="default"/>
      </w:rPr>
    </w:lvl>
    <w:lvl w:ilvl="3">
      <w:start w:val="1"/>
      <w:numFmt w:val="none"/>
      <w:suff w:val="nothing"/>
      <w:lvlText w:val=""/>
      <w:lvlJc w:val="left"/>
      <w:pPr>
        <w:ind w:left="864"/>
      </w:pPr>
      <w:rPr>
        <w:rFonts w:cs="Times New Roman" w:hint="default"/>
      </w:rPr>
    </w:lvl>
    <w:lvl w:ilvl="4">
      <w:start w:val="1"/>
      <w:numFmt w:val="none"/>
      <w:suff w:val="nothing"/>
      <w:lvlText w:val=""/>
      <w:lvlJc w:val="left"/>
      <w:pPr>
        <w:ind w:left="864"/>
      </w:pPr>
      <w:rPr>
        <w:rFonts w:cs="Times New Roman" w:hint="default"/>
      </w:rPr>
    </w:lvl>
    <w:lvl w:ilvl="5">
      <w:start w:val="1"/>
      <w:numFmt w:val="none"/>
      <w:suff w:val="nothing"/>
      <w:lvlText w:val=""/>
      <w:lvlJc w:val="left"/>
      <w:pPr>
        <w:ind w:left="864"/>
      </w:pPr>
      <w:rPr>
        <w:rFonts w:cs="Times New Roman" w:hint="default"/>
      </w:rPr>
    </w:lvl>
    <w:lvl w:ilvl="6">
      <w:start w:val="1"/>
      <w:numFmt w:val="none"/>
      <w:suff w:val="nothing"/>
      <w:lvlText w:val=""/>
      <w:lvlJc w:val="left"/>
      <w:pPr>
        <w:ind w:left="864"/>
      </w:pPr>
      <w:rPr>
        <w:rFonts w:cs="Times New Roman" w:hint="default"/>
      </w:rPr>
    </w:lvl>
    <w:lvl w:ilvl="7">
      <w:start w:val="1"/>
      <w:numFmt w:val="none"/>
      <w:suff w:val="nothing"/>
      <w:lvlText w:val=""/>
      <w:lvlJc w:val="left"/>
      <w:pPr>
        <w:ind w:left="864"/>
      </w:pPr>
      <w:rPr>
        <w:rFonts w:cs="Times New Roman" w:hint="default"/>
      </w:rPr>
    </w:lvl>
    <w:lvl w:ilvl="8">
      <w:start w:val="1"/>
      <w:numFmt w:val="none"/>
      <w:suff w:val="nothing"/>
      <w:lvlText w:val=""/>
      <w:lvlJc w:val="left"/>
      <w:pPr>
        <w:ind w:left="864"/>
      </w:pPr>
      <w:rPr>
        <w:rFonts w:cs="Times New Roman" w:hint="default"/>
      </w:rPr>
    </w:lvl>
  </w:abstractNum>
  <w:abstractNum w:abstractNumId="33">
    <w:nsid w:val="76A738AA"/>
    <w:multiLevelType w:val="singleLevel"/>
    <w:tmpl w:val="DEFC1A94"/>
    <w:lvl w:ilvl="0">
      <w:start w:val="1"/>
      <w:numFmt w:val="bullet"/>
      <w:pStyle w:val="Punktmerketliste"/>
      <w:lvlText w:val=""/>
      <w:lvlJc w:val="left"/>
      <w:pPr>
        <w:tabs>
          <w:tab w:val="num" w:pos="360"/>
        </w:tabs>
        <w:ind w:left="360" w:hanging="360"/>
      </w:pPr>
      <w:rPr>
        <w:rFonts w:ascii="Symbol" w:hAnsi="Symbol" w:hint="default"/>
      </w:rPr>
    </w:lvl>
  </w:abstractNum>
  <w:abstractNum w:abstractNumId="34">
    <w:nsid w:val="7BC86A53"/>
    <w:multiLevelType w:val="hybridMultilevel"/>
    <w:tmpl w:val="9CD4EAF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 w:numId="7">
    <w:abstractNumId w:val="5"/>
  </w:num>
  <w:num w:numId="8">
    <w:abstractNumId w:val="4"/>
  </w:num>
  <w:num w:numId="9">
    <w:abstractNumId w:val="1"/>
  </w:num>
  <w:num w:numId="10">
    <w:abstractNumId w:val="0"/>
  </w:num>
  <w:num w:numId="11">
    <w:abstractNumId w:val="3"/>
  </w:num>
  <w:num w:numId="12">
    <w:abstractNumId w:val="2"/>
  </w:num>
  <w:num w:numId="13">
    <w:abstractNumId w:val="5"/>
  </w:num>
  <w:num w:numId="14">
    <w:abstractNumId w:val="4"/>
  </w:num>
  <w:num w:numId="15">
    <w:abstractNumId w:val="1"/>
  </w:num>
  <w:num w:numId="16">
    <w:abstractNumId w:val="0"/>
  </w:num>
  <w:num w:numId="17">
    <w:abstractNumId w:val="3"/>
  </w:num>
  <w:num w:numId="18">
    <w:abstractNumId w:val="2"/>
  </w:num>
  <w:num w:numId="19">
    <w:abstractNumId w:val="11"/>
  </w:num>
  <w:num w:numId="20">
    <w:abstractNumId w:val="10"/>
  </w:num>
  <w:num w:numId="21">
    <w:abstractNumId w:val="7"/>
  </w:num>
  <w:num w:numId="22">
    <w:abstractNumId w:val="33"/>
  </w:num>
  <w:num w:numId="23">
    <w:abstractNumId w:val="20"/>
  </w:num>
  <w:num w:numId="24">
    <w:abstractNumId w:val="29"/>
  </w:num>
  <w:num w:numId="25">
    <w:abstractNumId w:val="27"/>
  </w:num>
  <w:num w:numId="26">
    <w:abstractNumId w:val="16"/>
  </w:num>
  <w:num w:numId="27">
    <w:abstractNumId w:val="24"/>
  </w:num>
  <w:num w:numId="28">
    <w:abstractNumId w:val="6"/>
    <w:lvlOverride w:ilvl="0">
      <w:lvl w:ilvl="0">
        <w:start w:val="1"/>
        <w:numFmt w:val="bullet"/>
        <w:pStyle w:val="ListBullet"/>
        <w:lvlText w:val=""/>
        <w:lvlJc w:val="left"/>
        <w:pPr>
          <w:tabs>
            <w:tab w:val="num" w:pos="510"/>
          </w:tabs>
          <w:ind w:left="510" w:hanging="510"/>
        </w:pPr>
        <w:rPr>
          <w:rFonts w:ascii="Symbol" w:hAnsi="Symbol" w:hint="default"/>
        </w:rPr>
      </w:lvl>
    </w:lvlOverride>
  </w:num>
  <w:num w:numId="29">
    <w:abstractNumId w:val="32"/>
  </w:num>
  <w:num w:numId="30">
    <w:abstractNumId w:val="12"/>
  </w:num>
  <w:num w:numId="31">
    <w:abstractNumId w:val="14"/>
  </w:num>
  <w:num w:numId="32">
    <w:abstractNumId w:val="18"/>
  </w:num>
  <w:num w:numId="33">
    <w:abstractNumId w:val="22"/>
  </w:num>
  <w:num w:numId="34">
    <w:abstractNumId w:val="25"/>
  </w:num>
  <w:num w:numId="35">
    <w:abstractNumId w:val="21"/>
  </w:num>
  <w:num w:numId="36">
    <w:abstractNumId w:val="34"/>
  </w:num>
  <w:num w:numId="37">
    <w:abstractNumId w:val="19"/>
  </w:num>
  <w:num w:numId="38">
    <w:abstractNumId w:val="13"/>
  </w:num>
  <w:num w:numId="39">
    <w:abstractNumId w:val="8"/>
  </w:num>
  <w:num w:numId="40">
    <w:abstractNumId w:val="17"/>
  </w:num>
  <w:num w:numId="41">
    <w:abstractNumId w:val="26"/>
  </w:num>
  <w:num w:numId="42">
    <w:abstractNumId w:val="23"/>
  </w:num>
  <w:num w:numId="43">
    <w:abstractNumId w:val="9"/>
  </w:num>
  <w:num w:numId="44">
    <w:abstractNumId w:val="28"/>
  </w:num>
  <w:num w:numId="45">
    <w:abstractNumId w:val="30"/>
  </w:num>
  <w:num w:numId="46">
    <w:abstractNumId w:val="15"/>
  </w:num>
  <w:num w:numId="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trackRevisions/>
  <w:defaultTabStop w:val="360"/>
  <w:displayHorizontalDrawingGridEvery w:val="0"/>
  <w:displayVerticalDrawingGridEvery w:val="0"/>
  <w:doNotUseMarginsForDrawingGridOrigin/>
  <w:doNotShadeFormData/>
  <w:noPunctuationKerning/>
  <w:characterSpacingControl w:val="doNotCompress"/>
  <w:footnotePr>
    <w:footnote w:id="0"/>
    <w:footnote w:id="1"/>
    <w:footnote w:id="2"/>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1782"/>
    <w:rsid w:val="00001782"/>
    <w:rsid w:val="00004E95"/>
    <w:rsid w:val="0000528D"/>
    <w:rsid w:val="00010ADB"/>
    <w:rsid w:val="00011595"/>
    <w:rsid w:val="00011FAD"/>
    <w:rsid w:val="00013915"/>
    <w:rsid w:val="00013C3D"/>
    <w:rsid w:val="00013F69"/>
    <w:rsid w:val="000173BF"/>
    <w:rsid w:val="00021673"/>
    <w:rsid w:val="00025721"/>
    <w:rsid w:val="00026419"/>
    <w:rsid w:val="0002730C"/>
    <w:rsid w:val="00032E0B"/>
    <w:rsid w:val="00040847"/>
    <w:rsid w:val="00040EBB"/>
    <w:rsid w:val="0004128D"/>
    <w:rsid w:val="000416F2"/>
    <w:rsid w:val="0004481F"/>
    <w:rsid w:val="000464A1"/>
    <w:rsid w:val="000471AE"/>
    <w:rsid w:val="000478D3"/>
    <w:rsid w:val="000543E7"/>
    <w:rsid w:val="00055E75"/>
    <w:rsid w:val="00063A1B"/>
    <w:rsid w:val="00066278"/>
    <w:rsid w:val="000662C2"/>
    <w:rsid w:val="0007320C"/>
    <w:rsid w:val="00073775"/>
    <w:rsid w:val="00073982"/>
    <w:rsid w:val="00080BDB"/>
    <w:rsid w:val="000822D9"/>
    <w:rsid w:val="00083436"/>
    <w:rsid w:val="00084F06"/>
    <w:rsid w:val="00086ED3"/>
    <w:rsid w:val="00087C2F"/>
    <w:rsid w:val="00090EEB"/>
    <w:rsid w:val="000912F8"/>
    <w:rsid w:val="00093F47"/>
    <w:rsid w:val="00096737"/>
    <w:rsid w:val="00096E59"/>
    <w:rsid w:val="000A48B8"/>
    <w:rsid w:val="000A5350"/>
    <w:rsid w:val="000B2ABB"/>
    <w:rsid w:val="000B3793"/>
    <w:rsid w:val="000B456B"/>
    <w:rsid w:val="000C21C7"/>
    <w:rsid w:val="000C2D93"/>
    <w:rsid w:val="000C3ED9"/>
    <w:rsid w:val="000C72EC"/>
    <w:rsid w:val="000D2392"/>
    <w:rsid w:val="000D398F"/>
    <w:rsid w:val="000E041E"/>
    <w:rsid w:val="000E1931"/>
    <w:rsid w:val="000E6150"/>
    <w:rsid w:val="000E6D49"/>
    <w:rsid w:val="000E74AC"/>
    <w:rsid w:val="000F5C3E"/>
    <w:rsid w:val="000F5F73"/>
    <w:rsid w:val="000F7012"/>
    <w:rsid w:val="00100609"/>
    <w:rsid w:val="001009A4"/>
    <w:rsid w:val="00101599"/>
    <w:rsid w:val="00102C44"/>
    <w:rsid w:val="001056FD"/>
    <w:rsid w:val="001071CB"/>
    <w:rsid w:val="001112EB"/>
    <w:rsid w:val="00113243"/>
    <w:rsid w:val="00113B7D"/>
    <w:rsid w:val="00114F74"/>
    <w:rsid w:val="00117CF1"/>
    <w:rsid w:val="00120AB3"/>
    <w:rsid w:val="00121598"/>
    <w:rsid w:val="00121888"/>
    <w:rsid w:val="00123E0D"/>
    <w:rsid w:val="00124610"/>
    <w:rsid w:val="00131436"/>
    <w:rsid w:val="001346DA"/>
    <w:rsid w:val="00134BE6"/>
    <w:rsid w:val="00136412"/>
    <w:rsid w:val="00137184"/>
    <w:rsid w:val="00140396"/>
    <w:rsid w:val="0014237D"/>
    <w:rsid w:val="00145334"/>
    <w:rsid w:val="00147052"/>
    <w:rsid w:val="001473D7"/>
    <w:rsid w:val="00150B72"/>
    <w:rsid w:val="00150F1F"/>
    <w:rsid w:val="00151228"/>
    <w:rsid w:val="001513F0"/>
    <w:rsid w:val="00157952"/>
    <w:rsid w:val="00161678"/>
    <w:rsid w:val="00161AD6"/>
    <w:rsid w:val="00166BD3"/>
    <w:rsid w:val="00167144"/>
    <w:rsid w:val="00173704"/>
    <w:rsid w:val="0017412E"/>
    <w:rsid w:val="00175D3E"/>
    <w:rsid w:val="00177981"/>
    <w:rsid w:val="00182087"/>
    <w:rsid w:val="00182629"/>
    <w:rsid w:val="00183F93"/>
    <w:rsid w:val="00183F94"/>
    <w:rsid w:val="0018709C"/>
    <w:rsid w:val="001901FB"/>
    <w:rsid w:val="001909CB"/>
    <w:rsid w:val="00191425"/>
    <w:rsid w:val="001915D8"/>
    <w:rsid w:val="00191DCB"/>
    <w:rsid w:val="00192815"/>
    <w:rsid w:val="00195427"/>
    <w:rsid w:val="00195456"/>
    <w:rsid w:val="00197CC5"/>
    <w:rsid w:val="001A0A78"/>
    <w:rsid w:val="001A1EF8"/>
    <w:rsid w:val="001A751F"/>
    <w:rsid w:val="001B22F3"/>
    <w:rsid w:val="001C4082"/>
    <w:rsid w:val="001C459D"/>
    <w:rsid w:val="001C4884"/>
    <w:rsid w:val="001D04B1"/>
    <w:rsid w:val="001D0A16"/>
    <w:rsid w:val="001D1E56"/>
    <w:rsid w:val="001D2A97"/>
    <w:rsid w:val="001D553F"/>
    <w:rsid w:val="001D5BE2"/>
    <w:rsid w:val="001D5F15"/>
    <w:rsid w:val="001D709D"/>
    <w:rsid w:val="001E2B66"/>
    <w:rsid w:val="001E304F"/>
    <w:rsid w:val="001E34B8"/>
    <w:rsid w:val="001E770F"/>
    <w:rsid w:val="001F1A5B"/>
    <w:rsid w:val="001F2ABB"/>
    <w:rsid w:val="001F3E6B"/>
    <w:rsid w:val="001F457D"/>
    <w:rsid w:val="001F4F5E"/>
    <w:rsid w:val="001F6D39"/>
    <w:rsid w:val="00202417"/>
    <w:rsid w:val="002035F7"/>
    <w:rsid w:val="00206CD6"/>
    <w:rsid w:val="002100B5"/>
    <w:rsid w:val="002120C5"/>
    <w:rsid w:val="002128E8"/>
    <w:rsid w:val="00212E90"/>
    <w:rsid w:val="002134FA"/>
    <w:rsid w:val="0021455F"/>
    <w:rsid w:val="002145DD"/>
    <w:rsid w:val="00214AFE"/>
    <w:rsid w:val="00215BB3"/>
    <w:rsid w:val="00217904"/>
    <w:rsid w:val="00223641"/>
    <w:rsid w:val="002255C9"/>
    <w:rsid w:val="00225D56"/>
    <w:rsid w:val="00226D79"/>
    <w:rsid w:val="00227B30"/>
    <w:rsid w:val="00235269"/>
    <w:rsid w:val="00237432"/>
    <w:rsid w:val="00241993"/>
    <w:rsid w:val="00245CAB"/>
    <w:rsid w:val="00250F7B"/>
    <w:rsid w:val="00251181"/>
    <w:rsid w:val="002513E7"/>
    <w:rsid w:val="00257EB5"/>
    <w:rsid w:val="002611B9"/>
    <w:rsid w:val="002649B9"/>
    <w:rsid w:val="0027065F"/>
    <w:rsid w:val="0028128F"/>
    <w:rsid w:val="002829B2"/>
    <w:rsid w:val="00287D7C"/>
    <w:rsid w:val="002918BD"/>
    <w:rsid w:val="00292C16"/>
    <w:rsid w:val="0029730F"/>
    <w:rsid w:val="002A1907"/>
    <w:rsid w:val="002A534B"/>
    <w:rsid w:val="002A5672"/>
    <w:rsid w:val="002A6A6C"/>
    <w:rsid w:val="002B04E6"/>
    <w:rsid w:val="002B1CF1"/>
    <w:rsid w:val="002B3A33"/>
    <w:rsid w:val="002B5EA8"/>
    <w:rsid w:val="002B5F9D"/>
    <w:rsid w:val="002C019E"/>
    <w:rsid w:val="002C0805"/>
    <w:rsid w:val="002C0BA8"/>
    <w:rsid w:val="002C19B2"/>
    <w:rsid w:val="002C3E42"/>
    <w:rsid w:val="002C4FFA"/>
    <w:rsid w:val="002C7000"/>
    <w:rsid w:val="002C7749"/>
    <w:rsid w:val="002D1D55"/>
    <w:rsid w:val="002D2503"/>
    <w:rsid w:val="002E43EE"/>
    <w:rsid w:val="002E64BC"/>
    <w:rsid w:val="002F0F9C"/>
    <w:rsid w:val="002F2E3A"/>
    <w:rsid w:val="002F40D2"/>
    <w:rsid w:val="002F4367"/>
    <w:rsid w:val="002F4720"/>
    <w:rsid w:val="002F48B9"/>
    <w:rsid w:val="002F4B69"/>
    <w:rsid w:val="002F5A48"/>
    <w:rsid w:val="00300C5D"/>
    <w:rsid w:val="00300E4B"/>
    <w:rsid w:val="00301258"/>
    <w:rsid w:val="003049B0"/>
    <w:rsid w:val="0030537B"/>
    <w:rsid w:val="003058BB"/>
    <w:rsid w:val="0031132D"/>
    <w:rsid w:val="00315980"/>
    <w:rsid w:val="00315EE0"/>
    <w:rsid w:val="0031662D"/>
    <w:rsid w:val="00320258"/>
    <w:rsid w:val="00321DCB"/>
    <w:rsid w:val="00325C7A"/>
    <w:rsid w:val="003278AA"/>
    <w:rsid w:val="00327A3F"/>
    <w:rsid w:val="00333124"/>
    <w:rsid w:val="003331FA"/>
    <w:rsid w:val="003333BD"/>
    <w:rsid w:val="003342BE"/>
    <w:rsid w:val="00334703"/>
    <w:rsid w:val="00334F99"/>
    <w:rsid w:val="00336417"/>
    <w:rsid w:val="00340BE8"/>
    <w:rsid w:val="00342279"/>
    <w:rsid w:val="00342D3D"/>
    <w:rsid w:val="00343E38"/>
    <w:rsid w:val="00350C0B"/>
    <w:rsid w:val="00350FC9"/>
    <w:rsid w:val="0035195E"/>
    <w:rsid w:val="003526BD"/>
    <w:rsid w:val="00352A18"/>
    <w:rsid w:val="003542D8"/>
    <w:rsid w:val="0035437A"/>
    <w:rsid w:val="00354F29"/>
    <w:rsid w:val="003559E9"/>
    <w:rsid w:val="003606F0"/>
    <w:rsid w:val="00362E43"/>
    <w:rsid w:val="00365A4E"/>
    <w:rsid w:val="00365CBA"/>
    <w:rsid w:val="00366428"/>
    <w:rsid w:val="00371275"/>
    <w:rsid w:val="003725EF"/>
    <w:rsid w:val="0037524A"/>
    <w:rsid w:val="00380EF4"/>
    <w:rsid w:val="003843D4"/>
    <w:rsid w:val="003862C0"/>
    <w:rsid w:val="0038646A"/>
    <w:rsid w:val="00387667"/>
    <w:rsid w:val="00392E94"/>
    <w:rsid w:val="00393909"/>
    <w:rsid w:val="00393D3B"/>
    <w:rsid w:val="00395553"/>
    <w:rsid w:val="003A19BB"/>
    <w:rsid w:val="003A1EF9"/>
    <w:rsid w:val="003A4F29"/>
    <w:rsid w:val="003A6904"/>
    <w:rsid w:val="003B13CB"/>
    <w:rsid w:val="003B1F31"/>
    <w:rsid w:val="003B3694"/>
    <w:rsid w:val="003B3C2F"/>
    <w:rsid w:val="003B3D2E"/>
    <w:rsid w:val="003B7B43"/>
    <w:rsid w:val="003C3202"/>
    <w:rsid w:val="003C6F79"/>
    <w:rsid w:val="003D086F"/>
    <w:rsid w:val="003D0B93"/>
    <w:rsid w:val="003D3BE2"/>
    <w:rsid w:val="003D539E"/>
    <w:rsid w:val="003D57CA"/>
    <w:rsid w:val="003D6159"/>
    <w:rsid w:val="003D6200"/>
    <w:rsid w:val="003D62BB"/>
    <w:rsid w:val="003D6C9E"/>
    <w:rsid w:val="003E2995"/>
    <w:rsid w:val="003E3781"/>
    <w:rsid w:val="003E3BD3"/>
    <w:rsid w:val="003F0687"/>
    <w:rsid w:val="003F1DA8"/>
    <w:rsid w:val="003F1EB3"/>
    <w:rsid w:val="003F4915"/>
    <w:rsid w:val="003F5E5D"/>
    <w:rsid w:val="00400AD7"/>
    <w:rsid w:val="00401438"/>
    <w:rsid w:val="0040173B"/>
    <w:rsid w:val="00403111"/>
    <w:rsid w:val="004036E6"/>
    <w:rsid w:val="004045AE"/>
    <w:rsid w:val="00405497"/>
    <w:rsid w:val="00405FF4"/>
    <w:rsid w:val="00406EBB"/>
    <w:rsid w:val="00407CDD"/>
    <w:rsid w:val="00411633"/>
    <w:rsid w:val="00414880"/>
    <w:rsid w:val="00414E5E"/>
    <w:rsid w:val="00415C4C"/>
    <w:rsid w:val="00415D44"/>
    <w:rsid w:val="004208E0"/>
    <w:rsid w:val="00422984"/>
    <w:rsid w:val="00425D47"/>
    <w:rsid w:val="00426F22"/>
    <w:rsid w:val="00431553"/>
    <w:rsid w:val="00431589"/>
    <w:rsid w:val="00432DBE"/>
    <w:rsid w:val="00433124"/>
    <w:rsid w:val="004340C9"/>
    <w:rsid w:val="00435CEB"/>
    <w:rsid w:val="00437789"/>
    <w:rsid w:val="0044045E"/>
    <w:rsid w:val="00440B48"/>
    <w:rsid w:val="00440D99"/>
    <w:rsid w:val="004419B1"/>
    <w:rsid w:val="004420F6"/>
    <w:rsid w:val="00443E68"/>
    <w:rsid w:val="00444956"/>
    <w:rsid w:val="00446B5C"/>
    <w:rsid w:val="00447A20"/>
    <w:rsid w:val="00450BF0"/>
    <w:rsid w:val="004511F4"/>
    <w:rsid w:val="00451AE5"/>
    <w:rsid w:val="0045414D"/>
    <w:rsid w:val="004542CC"/>
    <w:rsid w:val="00455E9B"/>
    <w:rsid w:val="00457020"/>
    <w:rsid w:val="00462AF5"/>
    <w:rsid w:val="004667A0"/>
    <w:rsid w:val="00466805"/>
    <w:rsid w:val="00466DBC"/>
    <w:rsid w:val="0047158C"/>
    <w:rsid w:val="004742A3"/>
    <w:rsid w:val="00474CEC"/>
    <w:rsid w:val="004808FE"/>
    <w:rsid w:val="00482E65"/>
    <w:rsid w:val="004832E7"/>
    <w:rsid w:val="0048435D"/>
    <w:rsid w:val="00485A8F"/>
    <w:rsid w:val="004873F8"/>
    <w:rsid w:val="00491794"/>
    <w:rsid w:val="00492E63"/>
    <w:rsid w:val="00494323"/>
    <w:rsid w:val="00495243"/>
    <w:rsid w:val="00495DB8"/>
    <w:rsid w:val="00496747"/>
    <w:rsid w:val="00496804"/>
    <w:rsid w:val="004A3366"/>
    <w:rsid w:val="004A3373"/>
    <w:rsid w:val="004A440E"/>
    <w:rsid w:val="004A7325"/>
    <w:rsid w:val="004A75F9"/>
    <w:rsid w:val="004B33EF"/>
    <w:rsid w:val="004B57BF"/>
    <w:rsid w:val="004C0F0F"/>
    <w:rsid w:val="004C4B2D"/>
    <w:rsid w:val="004C77EB"/>
    <w:rsid w:val="004D0B89"/>
    <w:rsid w:val="004D59A6"/>
    <w:rsid w:val="004D66FE"/>
    <w:rsid w:val="004E5421"/>
    <w:rsid w:val="004E7D9B"/>
    <w:rsid w:val="004F0A5A"/>
    <w:rsid w:val="004F51A3"/>
    <w:rsid w:val="004F546B"/>
    <w:rsid w:val="0050002A"/>
    <w:rsid w:val="005001DA"/>
    <w:rsid w:val="005003FE"/>
    <w:rsid w:val="005004EE"/>
    <w:rsid w:val="0050160F"/>
    <w:rsid w:val="005026FC"/>
    <w:rsid w:val="00502E67"/>
    <w:rsid w:val="00503B13"/>
    <w:rsid w:val="00505AE4"/>
    <w:rsid w:val="00506B5E"/>
    <w:rsid w:val="0051763B"/>
    <w:rsid w:val="00520F7E"/>
    <w:rsid w:val="00523161"/>
    <w:rsid w:val="00527A8C"/>
    <w:rsid w:val="005308DA"/>
    <w:rsid w:val="0053264C"/>
    <w:rsid w:val="00534EA6"/>
    <w:rsid w:val="0053507B"/>
    <w:rsid w:val="005355DF"/>
    <w:rsid w:val="00536610"/>
    <w:rsid w:val="00540021"/>
    <w:rsid w:val="00541BD3"/>
    <w:rsid w:val="00543FE0"/>
    <w:rsid w:val="00545096"/>
    <w:rsid w:val="0054771A"/>
    <w:rsid w:val="0055020C"/>
    <w:rsid w:val="00551F2A"/>
    <w:rsid w:val="00553D7E"/>
    <w:rsid w:val="005546AA"/>
    <w:rsid w:val="00555669"/>
    <w:rsid w:val="0055684D"/>
    <w:rsid w:val="00557869"/>
    <w:rsid w:val="00557C35"/>
    <w:rsid w:val="00561744"/>
    <w:rsid w:val="00563581"/>
    <w:rsid w:val="00563AA3"/>
    <w:rsid w:val="0056678A"/>
    <w:rsid w:val="00566D0D"/>
    <w:rsid w:val="005672EA"/>
    <w:rsid w:val="005678B3"/>
    <w:rsid w:val="0057328F"/>
    <w:rsid w:val="00576EA5"/>
    <w:rsid w:val="00576F2E"/>
    <w:rsid w:val="00581055"/>
    <w:rsid w:val="005814BF"/>
    <w:rsid w:val="0058153A"/>
    <w:rsid w:val="00582EBA"/>
    <w:rsid w:val="005832C3"/>
    <w:rsid w:val="00584EDB"/>
    <w:rsid w:val="00591221"/>
    <w:rsid w:val="005A57FC"/>
    <w:rsid w:val="005A6D58"/>
    <w:rsid w:val="005B05BB"/>
    <w:rsid w:val="005B1B3B"/>
    <w:rsid w:val="005B2864"/>
    <w:rsid w:val="005B28BD"/>
    <w:rsid w:val="005B6B96"/>
    <w:rsid w:val="005B7E74"/>
    <w:rsid w:val="005C0213"/>
    <w:rsid w:val="005C2971"/>
    <w:rsid w:val="005C3A2A"/>
    <w:rsid w:val="005E0B89"/>
    <w:rsid w:val="005E0EDD"/>
    <w:rsid w:val="005E3076"/>
    <w:rsid w:val="005E357C"/>
    <w:rsid w:val="005E3756"/>
    <w:rsid w:val="005E4A30"/>
    <w:rsid w:val="005E7E5F"/>
    <w:rsid w:val="005F15AD"/>
    <w:rsid w:val="005F7D77"/>
    <w:rsid w:val="00605FE4"/>
    <w:rsid w:val="00606E11"/>
    <w:rsid w:val="00607759"/>
    <w:rsid w:val="00607A3D"/>
    <w:rsid w:val="006143E9"/>
    <w:rsid w:val="00614D5C"/>
    <w:rsid w:val="006152FF"/>
    <w:rsid w:val="00616CD6"/>
    <w:rsid w:val="006227AE"/>
    <w:rsid w:val="006271D3"/>
    <w:rsid w:val="006300BC"/>
    <w:rsid w:val="006309F1"/>
    <w:rsid w:val="0063205B"/>
    <w:rsid w:val="00633FAB"/>
    <w:rsid w:val="00635006"/>
    <w:rsid w:val="006374ED"/>
    <w:rsid w:val="00643F32"/>
    <w:rsid w:val="006443EB"/>
    <w:rsid w:val="006476EF"/>
    <w:rsid w:val="006511A9"/>
    <w:rsid w:val="0065163F"/>
    <w:rsid w:val="00651F6A"/>
    <w:rsid w:val="0065208E"/>
    <w:rsid w:val="00661025"/>
    <w:rsid w:val="00662A33"/>
    <w:rsid w:val="006640E1"/>
    <w:rsid w:val="0066654F"/>
    <w:rsid w:val="0067213B"/>
    <w:rsid w:val="00673FB6"/>
    <w:rsid w:val="006779FF"/>
    <w:rsid w:val="00677A5A"/>
    <w:rsid w:val="00681F49"/>
    <w:rsid w:val="006844AB"/>
    <w:rsid w:val="00684EC0"/>
    <w:rsid w:val="00685F55"/>
    <w:rsid w:val="00687EAB"/>
    <w:rsid w:val="006908C3"/>
    <w:rsid w:val="006927E9"/>
    <w:rsid w:val="00693BC2"/>
    <w:rsid w:val="0069422B"/>
    <w:rsid w:val="0069673B"/>
    <w:rsid w:val="00697CEB"/>
    <w:rsid w:val="006A0ACB"/>
    <w:rsid w:val="006A1B18"/>
    <w:rsid w:val="006A23CC"/>
    <w:rsid w:val="006A5D08"/>
    <w:rsid w:val="006B237A"/>
    <w:rsid w:val="006B3491"/>
    <w:rsid w:val="006C0B17"/>
    <w:rsid w:val="006C3745"/>
    <w:rsid w:val="006C4A83"/>
    <w:rsid w:val="006C5755"/>
    <w:rsid w:val="006C6044"/>
    <w:rsid w:val="006C6C87"/>
    <w:rsid w:val="006D08D1"/>
    <w:rsid w:val="006E24E4"/>
    <w:rsid w:val="006F01F9"/>
    <w:rsid w:val="006F0780"/>
    <w:rsid w:val="006F14D1"/>
    <w:rsid w:val="006F32C7"/>
    <w:rsid w:val="006F3F13"/>
    <w:rsid w:val="006F4D74"/>
    <w:rsid w:val="006F654F"/>
    <w:rsid w:val="006F66D5"/>
    <w:rsid w:val="006F6C43"/>
    <w:rsid w:val="00700472"/>
    <w:rsid w:val="00701F5E"/>
    <w:rsid w:val="007029B7"/>
    <w:rsid w:val="007054B1"/>
    <w:rsid w:val="00706698"/>
    <w:rsid w:val="0071067A"/>
    <w:rsid w:val="00711B03"/>
    <w:rsid w:val="00711DE0"/>
    <w:rsid w:val="0071304B"/>
    <w:rsid w:val="00713DED"/>
    <w:rsid w:val="00716630"/>
    <w:rsid w:val="00720B85"/>
    <w:rsid w:val="007232A6"/>
    <w:rsid w:val="00724571"/>
    <w:rsid w:val="00724ED6"/>
    <w:rsid w:val="00726FAE"/>
    <w:rsid w:val="00731FB8"/>
    <w:rsid w:val="007330C4"/>
    <w:rsid w:val="00743681"/>
    <w:rsid w:val="00744ADA"/>
    <w:rsid w:val="00744CC2"/>
    <w:rsid w:val="00744F61"/>
    <w:rsid w:val="00745609"/>
    <w:rsid w:val="00750AA5"/>
    <w:rsid w:val="0075104F"/>
    <w:rsid w:val="0075192F"/>
    <w:rsid w:val="0075370B"/>
    <w:rsid w:val="007546A8"/>
    <w:rsid w:val="007561B1"/>
    <w:rsid w:val="00760A56"/>
    <w:rsid w:val="0076362D"/>
    <w:rsid w:val="00771552"/>
    <w:rsid w:val="00772742"/>
    <w:rsid w:val="00772D23"/>
    <w:rsid w:val="0077414B"/>
    <w:rsid w:val="0078106D"/>
    <w:rsid w:val="00781D2A"/>
    <w:rsid w:val="0078384A"/>
    <w:rsid w:val="007846C4"/>
    <w:rsid w:val="00784FC4"/>
    <w:rsid w:val="00786A79"/>
    <w:rsid w:val="0078782B"/>
    <w:rsid w:val="00790A9D"/>
    <w:rsid w:val="00791AEF"/>
    <w:rsid w:val="00791AFC"/>
    <w:rsid w:val="007978EA"/>
    <w:rsid w:val="007A0552"/>
    <w:rsid w:val="007A1D41"/>
    <w:rsid w:val="007A21B4"/>
    <w:rsid w:val="007A4A1C"/>
    <w:rsid w:val="007A519C"/>
    <w:rsid w:val="007B0BE6"/>
    <w:rsid w:val="007B1A4E"/>
    <w:rsid w:val="007B4BCC"/>
    <w:rsid w:val="007B601F"/>
    <w:rsid w:val="007B7958"/>
    <w:rsid w:val="007C0BBB"/>
    <w:rsid w:val="007C3B74"/>
    <w:rsid w:val="007C5C7A"/>
    <w:rsid w:val="007D1927"/>
    <w:rsid w:val="007E0F88"/>
    <w:rsid w:val="007E1C0F"/>
    <w:rsid w:val="007E26A4"/>
    <w:rsid w:val="007E4E44"/>
    <w:rsid w:val="007E5AB9"/>
    <w:rsid w:val="007E68A4"/>
    <w:rsid w:val="007E706E"/>
    <w:rsid w:val="007F1166"/>
    <w:rsid w:val="007F140B"/>
    <w:rsid w:val="008008A9"/>
    <w:rsid w:val="00800993"/>
    <w:rsid w:val="008024D7"/>
    <w:rsid w:val="00802A5E"/>
    <w:rsid w:val="00803378"/>
    <w:rsid w:val="00803729"/>
    <w:rsid w:val="008066E2"/>
    <w:rsid w:val="00812439"/>
    <w:rsid w:val="00813113"/>
    <w:rsid w:val="00816575"/>
    <w:rsid w:val="00816F67"/>
    <w:rsid w:val="00817F01"/>
    <w:rsid w:val="00820795"/>
    <w:rsid w:val="00822120"/>
    <w:rsid w:val="008225C0"/>
    <w:rsid w:val="00823FA1"/>
    <w:rsid w:val="008303C1"/>
    <w:rsid w:val="00830BEA"/>
    <w:rsid w:val="008327FD"/>
    <w:rsid w:val="00834F57"/>
    <w:rsid w:val="00840287"/>
    <w:rsid w:val="00840F81"/>
    <w:rsid w:val="008416FE"/>
    <w:rsid w:val="008418A9"/>
    <w:rsid w:val="008436E4"/>
    <w:rsid w:val="0084604C"/>
    <w:rsid w:val="00851B75"/>
    <w:rsid w:val="00851EFB"/>
    <w:rsid w:val="00852DDD"/>
    <w:rsid w:val="00855581"/>
    <w:rsid w:val="008646E8"/>
    <w:rsid w:val="008647C6"/>
    <w:rsid w:val="008662F4"/>
    <w:rsid w:val="00870952"/>
    <w:rsid w:val="00870D1F"/>
    <w:rsid w:val="00877E02"/>
    <w:rsid w:val="00881C83"/>
    <w:rsid w:val="0088248A"/>
    <w:rsid w:val="00882D0E"/>
    <w:rsid w:val="00887060"/>
    <w:rsid w:val="008875E9"/>
    <w:rsid w:val="00892208"/>
    <w:rsid w:val="00895B94"/>
    <w:rsid w:val="00895F85"/>
    <w:rsid w:val="008A0418"/>
    <w:rsid w:val="008A40A3"/>
    <w:rsid w:val="008A40D7"/>
    <w:rsid w:val="008A6D7E"/>
    <w:rsid w:val="008A7138"/>
    <w:rsid w:val="008B0021"/>
    <w:rsid w:val="008B049B"/>
    <w:rsid w:val="008B1832"/>
    <w:rsid w:val="008B1CD9"/>
    <w:rsid w:val="008B3BA5"/>
    <w:rsid w:val="008B5572"/>
    <w:rsid w:val="008B5F1F"/>
    <w:rsid w:val="008B7AD6"/>
    <w:rsid w:val="008C6266"/>
    <w:rsid w:val="008D1807"/>
    <w:rsid w:val="008D1861"/>
    <w:rsid w:val="008D4846"/>
    <w:rsid w:val="008D5817"/>
    <w:rsid w:val="008D63DE"/>
    <w:rsid w:val="008D640D"/>
    <w:rsid w:val="008D6DD3"/>
    <w:rsid w:val="008D7391"/>
    <w:rsid w:val="008E0366"/>
    <w:rsid w:val="008E7610"/>
    <w:rsid w:val="008E79C9"/>
    <w:rsid w:val="008E7FA2"/>
    <w:rsid w:val="008F3CCF"/>
    <w:rsid w:val="008F537D"/>
    <w:rsid w:val="008F54DE"/>
    <w:rsid w:val="00900E56"/>
    <w:rsid w:val="009057F4"/>
    <w:rsid w:val="0090748B"/>
    <w:rsid w:val="00917047"/>
    <w:rsid w:val="00920B24"/>
    <w:rsid w:val="009269B5"/>
    <w:rsid w:val="00934B0B"/>
    <w:rsid w:val="009361E9"/>
    <w:rsid w:val="00936E13"/>
    <w:rsid w:val="00940D09"/>
    <w:rsid w:val="00943D7E"/>
    <w:rsid w:val="00943E5A"/>
    <w:rsid w:val="00944833"/>
    <w:rsid w:val="00944B9D"/>
    <w:rsid w:val="009504E7"/>
    <w:rsid w:val="00955018"/>
    <w:rsid w:val="00957B35"/>
    <w:rsid w:val="009600BA"/>
    <w:rsid w:val="00960F8B"/>
    <w:rsid w:val="00966BA7"/>
    <w:rsid w:val="009671A9"/>
    <w:rsid w:val="00971C55"/>
    <w:rsid w:val="00972B56"/>
    <w:rsid w:val="00974A33"/>
    <w:rsid w:val="00974EF7"/>
    <w:rsid w:val="00975E0E"/>
    <w:rsid w:val="009818CC"/>
    <w:rsid w:val="00982F90"/>
    <w:rsid w:val="0099140D"/>
    <w:rsid w:val="00992F3B"/>
    <w:rsid w:val="00993EE5"/>
    <w:rsid w:val="009954C0"/>
    <w:rsid w:val="009A09E0"/>
    <w:rsid w:val="009A28CA"/>
    <w:rsid w:val="009A4827"/>
    <w:rsid w:val="009A64DD"/>
    <w:rsid w:val="009B062D"/>
    <w:rsid w:val="009B0FE9"/>
    <w:rsid w:val="009B21FC"/>
    <w:rsid w:val="009B2923"/>
    <w:rsid w:val="009B5F93"/>
    <w:rsid w:val="009B6084"/>
    <w:rsid w:val="009C0FC0"/>
    <w:rsid w:val="009C171B"/>
    <w:rsid w:val="009C1A30"/>
    <w:rsid w:val="009C55F5"/>
    <w:rsid w:val="009C64F7"/>
    <w:rsid w:val="009D0967"/>
    <w:rsid w:val="009D20B7"/>
    <w:rsid w:val="009D6E27"/>
    <w:rsid w:val="009E099A"/>
    <w:rsid w:val="009E48E5"/>
    <w:rsid w:val="009E5B2E"/>
    <w:rsid w:val="009F2D52"/>
    <w:rsid w:val="00A00D8E"/>
    <w:rsid w:val="00A01A94"/>
    <w:rsid w:val="00A01ABB"/>
    <w:rsid w:val="00A03082"/>
    <w:rsid w:val="00A04F95"/>
    <w:rsid w:val="00A060F9"/>
    <w:rsid w:val="00A07C34"/>
    <w:rsid w:val="00A124B0"/>
    <w:rsid w:val="00A13B87"/>
    <w:rsid w:val="00A15DB6"/>
    <w:rsid w:val="00A16613"/>
    <w:rsid w:val="00A16A90"/>
    <w:rsid w:val="00A2029A"/>
    <w:rsid w:val="00A20880"/>
    <w:rsid w:val="00A22D53"/>
    <w:rsid w:val="00A25283"/>
    <w:rsid w:val="00A27817"/>
    <w:rsid w:val="00A309E4"/>
    <w:rsid w:val="00A34A85"/>
    <w:rsid w:val="00A34E82"/>
    <w:rsid w:val="00A4102E"/>
    <w:rsid w:val="00A413A4"/>
    <w:rsid w:val="00A4597C"/>
    <w:rsid w:val="00A50877"/>
    <w:rsid w:val="00A51797"/>
    <w:rsid w:val="00A52FA8"/>
    <w:rsid w:val="00A53986"/>
    <w:rsid w:val="00A55009"/>
    <w:rsid w:val="00A5568C"/>
    <w:rsid w:val="00A55B94"/>
    <w:rsid w:val="00A56437"/>
    <w:rsid w:val="00A61D24"/>
    <w:rsid w:val="00A62002"/>
    <w:rsid w:val="00A62D06"/>
    <w:rsid w:val="00A62F2C"/>
    <w:rsid w:val="00A67D82"/>
    <w:rsid w:val="00A72368"/>
    <w:rsid w:val="00A72CD0"/>
    <w:rsid w:val="00A75239"/>
    <w:rsid w:val="00A774D1"/>
    <w:rsid w:val="00A809FC"/>
    <w:rsid w:val="00A80D9A"/>
    <w:rsid w:val="00A84CAB"/>
    <w:rsid w:val="00A9026F"/>
    <w:rsid w:val="00A90B3C"/>
    <w:rsid w:val="00A91B09"/>
    <w:rsid w:val="00A922B4"/>
    <w:rsid w:val="00A932C0"/>
    <w:rsid w:val="00A93FA1"/>
    <w:rsid w:val="00A9475E"/>
    <w:rsid w:val="00A94E1C"/>
    <w:rsid w:val="00A97B85"/>
    <w:rsid w:val="00AA2DC2"/>
    <w:rsid w:val="00AA41FA"/>
    <w:rsid w:val="00AA4906"/>
    <w:rsid w:val="00AA6A39"/>
    <w:rsid w:val="00AA6F94"/>
    <w:rsid w:val="00AB1C33"/>
    <w:rsid w:val="00AB373A"/>
    <w:rsid w:val="00AB41D3"/>
    <w:rsid w:val="00AB5114"/>
    <w:rsid w:val="00AC063A"/>
    <w:rsid w:val="00AC12DC"/>
    <w:rsid w:val="00AC3A38"/>
    <w:rsid w:val="00AC3E98"/>
    <w:rsid w:val="00AD5128"/>
    <w:rsid w:val="00AE1A03"/>
    <w:rsid w:val="00AF6221"/>
    <w:rsid w:val="00AF764F"/>
    <w:rsid w:val="00B0004A"/>
    <w:rsid w:val="00B002B2"/>
    <w:rsid w:val="00B00F04"/>
    <w:rsid w:val="00B035E2"/>
    <w:rsid w:val="00B064DE"/>
    <w:rsid w:val="00B119EA"/>
    <w:rsid w:val="00B15684"/>
    <w:rsid w:val="00B15862"/>
    <w:rsid w:val="00B16509"/>
    <w:rsid w:val="00B17092"/>
    <w:rsid w:val="00B17A74"/>
    <w:rsid w:val="00B17CC7"/>
    <w:rsid w:val="00B20081"/>
    <w:rsid w:val="00B20C9F"/>
    <w:rsid w:val="00B228F0"/>
    <w:rsid w:val="00B247A2"/>
    <w:rsid w:val="00B269AE"/>
    <w:rsid w:val="00B2705A"/>
    <w:rsid w:val="00B30D5B"/>
    <w:rsid w:val="00B343EA"/>
    <w:rsid w:val="00B352A4"/>
    <w:rsid w:val="00B41C41"/>
    <w:rsid w:val="00B43A86"/>
    <w:rsid w:val="00B5421B"/>
    <w:rsid w:val="00B543AF"/>
    <w:rsid w:val="00B57513"/>
    <w:rsid w:val="00B65220"/>
    <w:rsid w:val="00B65A9C"/>
    <w:rsid w:val="00B66E22"/>
    <w:rsid w:val="00B73B0C"/>
    <w:rsid w:val="00B75011"/>
    <w:rsid w:val="00B76117"/>
    <w:rsid w:val="00B80BE5"/>
    <w:rsid w:val="00B81A36"/>
    <w:rsid w:val="00B820B7"/>
    <w:rsid w:val="00B83384"/>
    <w:rsid w:val="00B92BAB"/>
    <w:rsid w:val="00BA11D4"/>
    <w:rsid w:val="00BA13AE"/>
    <w:rsid w:val="00BA4E68"/>
    <w:rsid w:val="00BA5119"/>
    <w:rsid w:val="00BA7BE4"/>
    <w:rsid w:val="00BB02BF"/>
    <w:rsid w:val="00BB14E2"/>
    <w:rsid w:val="00BB3145"/>
    <w:rsid w:val="00BB3DA8"/>
    <w:rsid w:val="00BB4895"/>
    <w:rsid w:val="00BB5058"/>
    <w:rsid w:val="00BB6369"/>
    <w:rsid w:val="00BB7A2C"/>
    <w:rsid w:val="00BC0389"/>
    <w:rsid w:val="00BC3236"/>
    <w:rsid w:val="00BC329B"/>
    <w:rsid w:val="00BC3405"/>
    <w:rsid w:val="00BC406B"/>
    <w:rsid w:val="00BC52BF"/>
    <w:rsid w:val="00BC739D"/>
    <w:rsid w:val="00BD2BEE"/>
    <w:rsid w:val="00BD37C1"/>
    <w:rsid w:val="00BD3859"/>
    <w:rsid w:val="00BD533D"/>
    <w:rsid w:val="00BD5D06"/>
    <w:rsid w:val="00BD5F8F"/>
    <w:rsid w:val="00BD6252"/>
    <w:rsid w:val="00BD75CF"/>
    <w:rsid w:val="00BD7815"/>
    <w:rsid w:val="00BD7ECE"/>
    <w:rsid w:val="00BD7FA8"/>
    <w:rsid w:val="00BE101C"/>
    <w:rsid w:val="00BE2B27"/>
    <w:rsid w:val="00BE5B06"/>
    <w:rsid w:val="00BF0044"/>
    <w:rsid w:val="00BF325F"/>
    <w:rsid w:val="00BF42AF"/>
    <w:rsid w:val="00C046E4"/>
    <w:rsid w:val="00C10285"/>
    <w:rsid w:val="00C1192A"/>
    <w:rsid w:val="00C12C96"/>
    <w:rsid w:val="00C137F4"/>
    <w:rsid w:val="00C147F6"/>
    <w:rsid w:val="00C17BD0"/>
    <w:rsid w:val="00C201D2"/>
    <w:rsid w:val="00C216F3"/>
    <w:rsid w:val="00C21833"/>
    <w:rsid w:val="00C25F0A"/>
    <w:rsid w:val="00C262A9"/>
    <w:rsid w:val="00C30CBA"/>
    <w:rsid w:val="00C31F70"/>
    <w:rsid w:val="00C32F2C"/>
    <w:rsid w:val="00C34FA2"/>
    <w:rsid w:val="00C40155"/>
    <w:rsid w:val="00C404B8"/>
    <w:rsid w:val="00C43FE1"/>
    <w:rsid w:val="00C47721"/>
    <w:rsid w:val="00C47D75"/>
    <w:rsid w:val="00C5013F"/>
    <w:rsid w:val="00C518B3"/>
    <w:rsid w:val="00C53017"/>
    <w:rsid w:val="00C549FB"/>
    <w:rsid w:val="00C54B64"/>
    <w:rsid w:val="00C605F9"/>
    <w:rsid w:val="00C619DE"/>
    <w:rsid w:val="00C724B3"/>
    <w:rsid w:val="00C76F34"/>
    <w:rsid w:val="00C81916"/>
    <w:rsid w:val="00C86C53"/>
    <w:rsid w:val="00C8709D"/>
    <w:rsid w:val="00C87374"/>
    <w:rsid w:val="00C90017"/>
    <w:rsid w:val="00C902D4"/>
    <w:rsid w:val="00C908FD"/>
    <w:rsid w:val="00C90D7F"/>
    <w:rsid w:val="00C90F04"/>
    <w:rsid w:val="00C9210D"/>
    <w:rsid w:val="00C9672F"/>
    <w:rsid w:val="00C96AE3"/>
    <w:rsid w:val="00CA00CC"/>
    <w:rsid w:val="00CA025B"/>
    <w:rsid w:val="00CA25DF"/>
    <w:rsid w:val="00CA3E0E"/>
    <w:rsid w:val="00CB1B99"/>
    <w:rsid w:val="00CB2713"/>
    <w:rsid w:val="00CB2DF0"/>
    <w:rsid w:val="00CB72AA"/>
    <w:rsid w:val="00CB766A"/>
    <w:rsid w:val="00CC0103"/>
    <w:rsid w:val="00CC0529"/>
    <w:rsid w:val="00CC1467"/>
    <w:rsid w:val="00CC274D"/>
    <w:rsid w:val="00CC3214"/>
    <w:rsid w:val="00CC5012"/>
    <w:rsid w:val="00CC5CB2"/>
    <w:rsid w:val="00CD0D4C"/>
    <w:rsid w:val="00CD288D"/>
    <w:rsid w:val="00CD3AFF"/>
    <w:rsid w:val="00CD4B47"/>
    <w:rsid w:val="00CD6064"/>
    <w:rsid w:val="00CD77B3"/>
    <w:rsid w:val="00CE051F"/>
    <w:rsid w:val="00CE21C6"/>
    <w:rsid w:val="00CE328E"/>
    <w:rsid w:val="00CE5FFE"/>
    <w:rsid w:val="00CE69CE"/>
    <w:rsid w:val="00CE6C72"/>
    <w:rsid w:val="00CF00CE"/>
    <w:rsid w:val="00CF0DBD"/>
    <w:rsid w:val="00CF5685"/>
    <w:rsid w:val="00CF5833"/>
    <w:rsid w:val="00CF6F74"/>
    <w:rsid w:val="00D0279B"/>
    <w:rsid w:val="00D02A4D"/>
    <w:rsid w:val="00D070F0"/>
    <w:rsid w:val="00D10678"/>
    <w:rsid w:val="00D1068D"/>
    <w:rsid w:val="00D10958"/>
    <w:rsid w:val="00D10959"/>
    <w:rsid w:val="00D11894"/>
    <w:rsid w:val="00D12ADA"/>
    <w:rsid w:val="00D1542E"/>
    <w:rsid w:val="00D1594E"/>
    <w:rsid w:val="00D17893"/>
    <w:rsid w:val="00D260E8"/>
    <w:rsid w:val="00D27DC8"/>
    <w:rsid w:val="00D3037D"/>
    <w:rsid w:val="00D30E6D"/>
    <w:rsid w:val="00D32183"/>
    <w:rsid w:val="00D32636"/>
    <w:rsid w:val="00D33F34"/>
    <w:rsid w:val="00D34824"/>
    <w:rsid w:val="00D35C02"/>
    <w:rsid w:val="00D36DC8"/>
    <w:rsid w:val="00D37734"/>
    <w:rsid w:val="00D41D83"/>
    <w:rsid w:val="00D43B2F"/>
    <w:rsid w:val="00D44326"/>
    <w:rsid w:val="00D44FDE"/>
    <w:rsid w:val="00D45762"/>
    <w:rsid w:val="00D467EA"/>
    <w:rsid w:val="00D513AD"/>
    <w:rsid w:val="00D54476"/>
    <w:rsid w:val="00D56F16"/>
    <w:rsid w:val="00D57932"/>
    <w:rsid w:val="00D579AB"/>
    <w:rsid w:val="00D6586D"/>
    <w:rsid w:val="00D678F5"/>
    <w:rsid w:val="00D71E66"/>
    <w:rsid w:val="00D72758"/>
    <w:rsid w:val="00D7495C"/>
    <w:rsid w:val="00D74B37"/>
    <w:rsid w:val="00D76F72"/>
    <w:rsid w:val="00D80021"/>
    <w:rsid w:val="00D80C1F"/>
    <w:rsid w:val="00D83031"/>
    <w:rsid w:val="00D84FE9"/>
    <w:rsid w:val="00D85D8F"/>
    <w:rsid w:val="00D9106F"/>
    <w:rsid w:val="00D917A6"/>
    <w:rsid w:val="00D93EEC"/>
    <w:rsid w:val="00D948A1"/>
    <w:rsid w:val="00D9542D"/>
    <w:rsid w:val="00D9716F"/>
    <w:rsid w:val="00DA05A7"/>
    <w:rsid w:val="00DA09D5"/>
    <w:rsid w:val="00DA0F7E"/>
    <w:rsid w:val="00DA1B0C"/>
    <w:rsid w:val="00DA36DC"/>
    <w:rsid w:val="00DB03F1"/>
    <w:rsid w:val="00DB2C44"/>
    <w:rsid w:val="00DB3450"/>
    <w:rsid w:val="00DB4148"/>
    <w:rsid w:val="00DB5CC5"/>
    <w:rsid w:val="00DB6E7F"/>
    <w:rsid w:val="00DC0C79"/>
    <w:rsid w:val="00DC1DB2"/>
    <w:rsid w:val="00DC7AD1"/>
    <w:rsid w:val="00DD2CB1"/>
    <w:rsid w:val="00DD30A7"/>
    <w:rsid w:val="00DD3B7F"/>
    <w:rsid w:val="00DD5686"/>
    <w:rsid w:val="00DD6E33"/>
    <w:rsid w:val="00DD6ED7"/>
    <w:rsid w:val="00DD7C1B"/>
    <w:rsid w:val="00DD7EB0"/>
    <w:rsid w:val="00DE04C7"/>
    <w:rsid w:val="00DE17AD"/>
    <w:rsid w:val="00DE2D87"/>
    <w:rsid w:val="00DE79DF"/>
    <w:rsid w:val="00DF3944"/>
    <w:rsid w:val="00DF4AE3"/>
    <w:rsid w:val="00DF685E"/>
    <w:rsid w:val="00DF78E0"/>
    <w:rsid w:val="00E00CF2"/>
    <w:rsid w:val="00E01270"/>
    <w:rsid w:val="00E0169F"/>
    <w:rsid w:val="00E025B8"/>
    <w:rsid w:val="00E02A30"/>
    <w:rsid w:val="00E03766"/>
    <w:rsid w:val="00E03C8A"/>
    <w:rsid w:val="00E057A6"/>
    <w:rsid w:val="00E07512"/>
    <w:rsid w:val="00E0766E"/>
    <w:rsid w:val="00E1057D"/>
    <w:rsid w:val="00E14995"/>
    <w:rsid w:val="00E171B6"/>
    <w:rsid w:val="00E234EA"/>
    <w:rsid w:val="00E24C49"/>
    <w:rsid w:val="00E257F1"/>
    <w:rsid w:val="00E309DC"/>
    <w:rsid w:val="00E315C2"/>
    <w:rsid w:val="00E32A5D"/>
    <w:rsid w:val="00E33DD5"/>
    <w:rsid w:val="00E349E8"/>
    <w:rsid w:val="00E37A44"/>
    <w:rsid w:val="00E40820"/>
    <w:rsid w:val="00E43B88"/>
    <w:rsid w:val="00E46B47"/>
    <w:rsid w:val="00E4733F"/>
    <w:rsid w:val="00E476DB"/>
    <w:rsid w:val="00E51536"/>
    <w:rsid w:val="00E557A5"/>
    <w:rsid w:val="00E55D09"/>
    <w:rsid w:val="00E5699C"/>
    <w:rsid w:val="00E62137"/>
    <w:rsid w:val="00E66B45"/>
    <w:rsid w:val="00E73C2B"/>
    <w:rsid w:val="00E741B7"/>
    <w:rsid w:val="00E74E5E"/>
    <w:rsid w:val="00E80188"/>
    <w:rsid w:val="00E816A4"/>
    <w:rsid w:val="00E828DC"/>
    <w:rsid w:val="00E82ECA"/>
    <w:rsid w:val="00E8355C"/>
    <w:rsid w:val="00E8468B"/>
    <w:rsid w:val="00E848A2"/>
    <w:rsid w:val="00E86847"/>
    <w:rsid w:val="00E874AF"/>
    <w:rsid w:val="00E907EA"/>
    <w:rsid w:val="00E91DF3"/>
    <w:rsid w:val="00E92597"/>
    <w:rsid w:val="00E95C96"/>
    <w:rsid w:val="00EA6547"/>
    <w:rsid w:val="00EB1695"/>
    <w:rsid w:val="00EB175E"/>
    <w:rsid w:val="00EB4FC4"/>
    <w:rsid w:val="00EC0518"/>
    <w:rsid w:val="00EC1355"/>
    <w:rsid w:val="00EC2E0B"/>
    <w:rsid w:val="00EC39B6"/>
    <w:rsid w:val="00EC4167"/>
    <w:rsid w:val="00EC7838"/>
    <w:rsid w:val="00ED14A0"/>
    <w:rsid w:val="00ED1E7D"/>
    <w:rsid w:val="00ED255F"/>
    <w:rsid w:val="00ED46FA"/>
    <w:rsid w:val="00ED52D6"/>
    <w:rsid w:val="00EE101E"/>
    <w:rsid w:val="00EF1188"/>
    <w:rsid w:val="00EF2052"/>
    <w:rsid w:val="00EF2B2D"/>
    <w:rsid w:val="00EF2E92"/>
    <w:rsid w:val="00EF3042"/>
    <w:rsid w:val="00EF3553"/>
    <w:rsid w:val="00EF3F09"/>
    <w:rsid w:val="00EF67CF"/>
    <w:rsid w:val="00EF6EE7"/>
    <w:rsid w:val="00F000EB"/>
    <w:rsid w:val="00F00C64"/>
    <w:rsid w:val="00F00DD1"/>
    <w:rsid w:val="00F10264"/>
    <w:rsid w:val="00F11B5D"/>
    <w:rsid w:val="00F174B9"/>
    <w:rsid w:val="00F21CB9"/>
    <w:rsid w:val="00F3054B"/>
    <w:rsid w:val="00F358AA"/>
    <w:rsid w:val="00F4094C"/>
    <w:rsid w:val="00F42F31"/>
    <w:rsid w:val="00F4441B"/>
    <w:rsid w:val="00F51025"/>
    <w:rsid w:val="00F51921"/>
    <w:rsid w:val="00F51A73"/>
    <w:rsid w:val="00F54D06"/>
    <w:rsid w:val="00F550CF"/>
    <w:rsid w:val="00F55338"/>
    <w:rsid w:val="00F55D0E"/>
    <w:rsid w:val="00F6028C"/>
    <w:rsid w:val="00F60B21"/>
    <w:rsid w:val="00F629DF"/>
    <w:rsid w:val="00F674F1"/>
    <w:rsid w:val="00F7153F"/>
    <w:rsid w:val="00F737EF"/>
    <w:rsid w:val="00F748DA"/>
    <w:rsid w:val="00F75317"/>
    <w:rsid w:val="00F759F0"/>
    <w:rsid w:val="00F76B2D"/>
    <w:rsid w:val="00F76E27"/>
    <w:rsid w:val="00F775B5"/>
    <w:rsid w:val="00F812CF"/>
    <w:rsid w:val="00F86FC9"/>
    <w:rsid w:val="00F9136E"/>
    <w:rsid w:val="00F93B49"/>
    <w:rsid w:val="00F950E9"/>
    <w:rsid w:val="00F97B4D"/>
    <w:rsid w:val="00FA2E8B"/>
    <w:rsid w:val="00FA3699"/>
    <w:rsid w:val="00FA38C7"/>
    <w:rsid w:val="00FA38DE"/>
    <w:rsid w:val="00FA3B37"/>
    <w:rsid w:val="00FA7809"/>
    <w:rsid w:val="00FA7D14"/>
    <w:rsid w:val="00FB25A2"/>
    <w:rsid w:val="00FB5A8D"/>
    <w:rsid w:val="00FB5FBD"/>
    <w:rsid w:val="00FB6439"/>
    <w:rsid w:val="00FB654B"/>
    <w:rsid w:val="00FC452F"/>
    <w:rsid w:val="00FC554A"/>
    <w:rsid w:val="00FC6006"/>
    <w:rsid w:val="00FC7AF8"/>
    <w:rsid w:val="00FD02C8"/>
    <w:rsid w:val="00FD13DE"/>
    <w:rsid w:val="00FD2C21"/>
    <w:rsid w:val="00FD30FA"/>
    <w:rsid w:val="00FD33C8"/>
    <w:rsid w:val="00FD3F62"/>
    <w:rsid w:val="00FD5CF0"/>
    <w:rsid w:val="00FE1BFB"/>
    <w:rsid w:val="00FE3977"/>
    <w:rsid w:val="00FE4195"/>
    <w:rsid w:val="00FE74CF"/>
    <w:rsid w:val="00FE7C56"/>
    <w:rsid w:val="00FF441D"/>
    <w:rsid w:val="00FF4A99"/>
    <w:rsid w:val="00FF6E50"/>
    <w:rsid w:val="00FF7CF2"/>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locked="1"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58153A"/>
    <w:pPr>
      <w:spacing w:before="240"/>
    </w:pPr>
    <w:rPr>
      <w:szCs w:val="20"/>
      <w:lang w:eastAsia="en-US"/>
    </w:rPr>
  </w:style>
  <w:style w:type="paragraph" w:styleId="Heading1">
    <w:name w:val="heading 1"/>
    <w:basedOn w:val="HeadingBase"/>
    <w:next w:val="BodyText"/>
    <w:link w:val="Heading1Char"/>
    <w:uiPriority w:val="99"/>
    <w:qFormat/>
    <w:rsid w:val="0058153A"/>
    <w:pPr>
      <w:pageBreakBefore/>
      <w:numPr>
        <w:numId w:val="12"/>
      </w:numPr>
      <w:pBdr>
        <w:bottom w:val="single" w:sz="18" w:space="1" w:color="auto"/>
      </w:pBdr>
      <w:tabs>
        <w:tab w:val="clear" w:pos="1080"/>
        <w:tab w:val="num" w:pos="432"/>
        <w:tab w:val="left" w:pos="864"/>
      </w:tabs>
      <w:spacing w:before="240" w:after="120"/>
      <w:ind w:left="432" w:hanging="432"/>
      <w:outlineLvl w:val="0"/>
    </w:pPr>
    <w:rPr>
      <w:b/>
      <w:spacing w:val="20"/>
      <w:kern w:val="16"/>
      <w:sz w:val="28"/>
    </w:rPr>
  </w:style>
  <w:style w:type="paragraph" w:styleId="Heading2">
    <w:name w:val="heading 2"/>
    <w:basedOn w:val="HeadingBase"/>
    <w:next w:val="BodyText"/>
    <w:link w:val="Heading2Char"/>
    <w:uiPriority w:val="99"/>
    <w:qFormat/>
    <w:rsid w:val="0058153A"/>
    <w:pPr>
      <w:numPr>
        <w:ilvl w:val="1"/>
        <w:numId w:val="12"/>
      </w:numPr>
      <w:pBdr>
        <w:bottom w:val="single" w:sz="2" w:space="1" w:color="000000"/>
      </w:pBdr>
      <w:tabs>
        <w:tab w:val="clear" w:pos="1080"/>
        <w:tab w:val="num" w:pos="862"/>
      </w:tabs>
      <w:spacing w:before="120" w:after="120"/>
      <w:ind w:left="862" w:hanging="862"/>
      <w:outlineLvl w:val="1"/>
    </w:pPr>
    <w:rPr>
      <w:b/>
      <w:spacing w:val="10"/>
      <w:sz w:val="24"/>
    </w:rPr>
  </w:style>
  <w:style w:type="paragraph" w:styleId="Heading3">
    <w:name w:val="heading 3"/>
    <w:basedOn w:val="HeadingBase"/>
    <w:next w:val="BodyText"/>
    <w:link w:val="Heading3Char"/>
    <w:uiPriority w:val="99"/>
    <w:qFormat/>
    <w:rsid w:val="0058153A"/>
    <w:pPr>
      <w:numPr>
        <w:ilvl w:val="2"/>
        <w:numId w:val="12"/>
      </w:numPr>
      <w:tabs>
        <w:tab w:val="clear" w:pos="1080"/>
        <w:tab w:val="num" w:pos="864"/>
      </w:tabs>
      <w:spacing w:before="120" w:after="120"/>
      <w:ind w:left="864" w:hanging="864"/>
      <w:outlineLvl w:val="2"/>
    </w:pPr>
    <w:rPr>
      <w:b/>
      <w:sz w:val="22"/>
    </w:rPr>
  </w:style>
  <w:style w:type="paragraph" w:styleId="Heading4">
    <w:name w:val="heading 4"/>
    <w:basedOn w:val="HeadingBase"/>
    <w:next w:val="BodyText"/>
    <w:link w:val="Heading4Char"/>
    <w:uiPriority w:val="99"/>
    <w:qFormat/>
    <w:rsid w:val="0058153A"/>
    <w:pPr>
      <w:numPr>
        <w:ilvl w:val="3"/>
        <w:numId w:val="12"/>
      </w:numPr>
      <w:tabs>
        <w:tab w:val="clear" w:pos="1080"/>
        <w:tab w:val="num" w:pos="864"/>
      </w:tabs>
      <w:ind w:left="864" w:hanging="864"/>
      <w:outlineLvl w:val="3"/>
    </w:pPr>
    <w:rPr>
      <w:i/>
      <w:spacing w:val="5"/>
      <w:sz w:val="22"/>
    </w:rPr>
  </w:style>
  <w:style w:type="paragraph" w:styleId="Heading5">
    <w:name w:val="heading 5"/>
    <w:basedOn w:val="HeadingBase"/>
    <w:next w:val="BodyText"/>
    <w:link w:val="Heading5Char"/>
    <w:uiPriority w:val="99"/>
    <w:qFormat/>
    <w:rsid w:val="0058153A"/>
    <w:pPr>
      <w:numPr>
        <w:ilvl w:val="4"/>
        <w:numId w:val="12"/>
      </w:numPr>
      <w:tabs>
        <w:tab w:val="clear" w:pos="1080"/>
        <w:tab w:val="num" w:pos="1008"/>
      </w:tabs>
      <w:ind w:left="1008" w:hanging="1008"/>
      <w:outlineLvl w:val="4"/>
    </w:pPr>
    <w:rPr>
      <w:b/>
    </w:rPr>
  </w:style>
  <w:style w:type="paragraph" w:styleId="Heading6">
    <w:name w:val="heading 6"/>
    <w:basedOn w:val="HeadingBase"/>
    <w:next w:val="BodyText"/>
    <w:link w:val="Heading6Char"/>
    <w:uiPriority w:val="99"/>
    <w:qFormat/>
    <w:rsid w:val="0058153A"/>
    <w:pPr>
      <w:numPr>
        <w:ilvl w:val="5"/>
        <w:numId w:val="12"/>
      </w:numPr>
      <w:tabs>
        <w:tab w:val="clear" w:pos="1080"/>
        <w:tab w:val="num" w:pos="1152"/>
      </w:tabs>
      <w:ind w:left="1152" w:hanging="1152"/>
      <w:outlineLvl w:val="5"/>
    </w:pPr>
    <w:rPr>
      <w:i/>
      <w:spacing w:val="5"/>
    </w:rPr>
  </w:style>
  <w:style w:type="paragraph" w:styleId="Heading7">
    <w:name w:val="heading 7"/>
    <w:basedOn w:val="HeadingBase"/>
    <w:next w:val="BodyText"/>
    <w:link w:val="Heading7Char"/>
    <w:uiPriority w:val="99"/>
    <w:qFormat/>
    <w:rsid w:val="0058153A"/>
    <w:pPr>
      <w:numPr>
        <w:ilvl w:val="6"/>
        <w:numId w:val="12"/>
      </w:numPr>
      <w:tabs>
        <w:tab w:val="clear" w:pos="1080"/>
        <w:tab w:val="num" w:pos="1296"/>
      </w:tabs>
      <w:ind w:left="1296" w:hanging="1296"/>
      <w:outlineLvl w:val="6"/>
    </w:pPr>
    <w:rPr>
      <w:smallCaps/>
    </w:rPr>
  </w:style>
  <w:style w:type="paragraph" w:styleId="Heading8">
    <w:name w:val="heading 8"/>
    <w:basedOn w:val="HeadingBase"/>
    <w:next w:val="BodyText"/>
    <w:link w:val="Heading8Char"/>
    <w:uiPriority w:val="99"/>
    <w:qFormat/>
    <w:rsid w:val="0058153A"/>
    <w:pPr>
      <w:numPr>
        <w:ilvl w:val="7"/>
        <w:numId w:val="12"/>
      </w:numPr>
      <w:tabs>
        <w:tab w:val="clear" w:pos="1080"/>
        <w:tab w:val="num" w:pos="1440"/>
      </w:tabs>
      <w:ind w:left="1440" w:hanging="1440"/>
      <w:outlineLvl w:val="7"/>
    </w:pPr>
    <w:rPr>
      <w:i/>
      <w:spacing w:val="5"/>
    </w:rPr>
  </w:style>
  <w:style w:type="paragraph" w:styleId="Heading9">
    <w:name w:val="heading 9"/>
    <w:basedOn w:val="HeadingBase"/>
    <w:next w:val="BodyText"/>
    <w:link w:val="Heading9Char"/>
    <w:uiPriority w:val="99"/>
    <w:qFormat/>
    <w:rsid w:val="0058153A"/>
    <w:pPr>
      <w:numPr>
        <w:ilvl w:val="8"/>
        <w:numId w:val="12"/>
      </w:numPr>
      <w:tabs>
        <w:tab w:val="clear" w:pos="1080"/>
        <w:tab w:val="num" w:pos="1584"/>
      </w:tabs>
      <w:ind w:left="1584" w:hanging="1584"/>
      <w:outlineLvl w:val="8"/>
    </w:pPr>
    <w:rPr>
      <w:spacing w:val="-5"/>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eastAsia="SimSun"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Pr>
      <w:rFonts w:ascii="Cambria" w:eastAsia="SimSun" w:hAnsi="Cambria" w:cs="Times New Roman"/>
      <w:b/>
      <w:bCs/>
      <w:i/>
      <w:iCs/>
      <w:sz w:val="28"/>
      <w:szCs w:val="28"/>
      <w:lang w:eastAsia="en-US"/>
    </w:rPr>
  </w:style>
  <w:style w:type="character" w:customStyle="1" w:styleId="Heading3Char">
    <w:name w:val="Heading 3 Char"/>
    <w:basedOn w:val="DefaultParagraphFont"/>
    <w:link w:val="Heading3"/>
    <w:uiPriority w:val="99"/>
    <w:locked/>
    <w:rsid w:val="00A4102E"/>
    <w:rPr>
      <w:rFonts w:ascii="Arial" w:hAnsi="Arial" w:cs="Times New Roman"/>
      <w:b/>
      <w:kern w:val="20"/>
      <w:sz w:val="22"/>
      <w:lang w:val="en-GB" w:eastAsia="en-US" w:bidi="ar-SA"/>
    </w:rPr>
  </w:style>
  <w:style w:type="character" w:customStyle="1" w:styleId="Heading4Char">
    <w:name w:val="Heading 4 Char"/>
    <w:basedOn w:val="DefaultParagraphFont"/>
    <w:link w:val="Heading4"/>
    <w:uiPriority w:val="99"/>
    <w:semiHidden/>
    <w:locked/>
    <w:rPr>
      <w:rFonts w:ascii="Calibri" w:eastAsia="SimSun" w:hAnsi="Calibri" w:cs="Times New Roman"/>
      <w:b/>
      <w:bCs/>
      <w:sz w:val="28"/>
      <w:szCs w:val="28"/>
      <w:lang w:eastAsia="en-US"/>
    </w:rPr>
  </w:style>
  <w:style w:type="character" w:customStyle="1" w:styleId="Heading5Char">
    <w:name w:val="Heading 5 Char"/>
    <w:basedOn w:val="DefaultParagraphFont"/>
    <w:link w:val="Heading5"/>
    <w:uiPriority w:val="99"/>
    <w:semiHidden/>
    <w:locked/>
    <w:rPr>
      <w:rFonts w:ascii="Calibri" w:eastAsia="SimSun"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Pr>
      <w:rFonts w:ascii="Calibri" w:eastAsia="SimSun" w:hAnsi="Calibri" w:cs="Times New Roman"/>
      <w:b/>
      <w:bCs/>
      <w:lang w:eastAsia="en-US"/>
    </w:rPr>
  </w:style>
  <w:style w:type="character" w:customStyle="1" w:styleId="Heading7Char">
    <w:name w:val="Heading 7 Char"/>
    <w:basedOn w:val="DefaultParagraphFont"/>
    <w:link w:val="Heading7"/>
    <w:uiPriority w:val="99"/>
    <w:semiHidden/>
    <w:locked/>
    <w:rPr>
      <w:rFonts w:ascii="Calibri" w:eastAsia="SimSun" w:hAnsi="Calibri" w:cs="Times New Roman"/>
      <w:sz w:val="24"/>
      <w:szCs w:val="24"/>
      <w:lang w:eastAsia="en-US"/>
    </w:rPr>
  </w:style>
  <w:style w:type="character" w:customStyle="1" w:styleId="Heading8Char">
    <w:name w:val="Heading 8 Char"/>
    <w:basedOn w:val="DefaultParagraphFont"/>
    <w:link w:val="Heading8"/>
    <w:uiPriority w:val="99"/>
    <w:semiHidden/>
    <w:locked/>
    <w:rPr>
      <w:rFonts w:ascii="Calibri" w:eastAsia="SimSun" w:hAnsi="Calibri" w:cs="Times New Roman"/>
      <w:i/>
      <w:iCs/>
      <w:sz w:val="24"/>
      <w:szCs w:val="24"/>
      <w:lang w:eastAsia="en-US"/>
    </w:rPr>
  </w:style>
  <w:style w:type="character" w:customStyle="1" w:styleId="Heading9Char">
    <w:name w:val="Heading 9 Char"/>
    <w:basedOn w:val="DefaultParagraphFont"/>
    <w:link w:val="Heading9"/>
    <w:uiPriority w:val="99"/>
    <w:semiHidden/>
    <w:locked/>
    <w:rPr>
      <w:rFonts w:ascii="Cambria" w:eastAsia="SimSun" w:hAnsi="Cambria" w:cs="Times New Roman"/>
      <w:lang w:eastAsia="en-US"/>
    </w:rPr>
  </w:style>
  <w:style w:type="paragraph" w:customStyle="1" w:styleId="HeadingBase">
    <w:name w:val="Heading Base"/>
    <w:basedOn w:val="BodyText"/>
    <w:next w:val="BodyText"/>
    <w:uiPriority w:val="99"/>
    <w:rsid w:val="0058153A"/>
    <w:pPr>
      <w:spacing w:after="0"/>
    </w:pPr>
    <w:rPr>
      <w:kern w:val="20"/>
    </w:rPr>
  </w:style>
  <w:style w:type="paragraph" w:styleId="BodyText">
    <w:name w:val="Body Text"/>
    <w:basedOn w:val="Normal"/>
    <w:link w:val="BodyTextChar"/>
    <w:uiPriority w:val="99"/>
    <w:rsid w:val="0058153A"/>
    <w:pPr>
      <w:keepNext/>
      <w:keepLines/>
      <w:spacing w:before="60" w:after="60"/>
      <w:ind w:left="862"/>
    </w:pPr>
    <w:rPr>
      <w:rFonts w:ascii="Arial" w:hAnsi="Arial"/>
      <w:sz w:val="20"/>
      <w:lang w:val="en-GB"/>
    </w:rPr>
  </w:style>
  <w:style w:type="character" w:customStyle="1" w:styleId="BodyTextChar">
    <w:name w:val="Body Text Char"/>
    <w:basedOn w:val="DefaultParagraphFont"/>
    <w:link w:val="BodyText"/>
    <w:uiPriority w:val="99"/>
    <w:locked/>
    <w:rsid w:val="0058153A"/>
    <w:rPr>
      <w:rFonts w:ascii="Arial" w:hAnsi="Arial" w:cs="Times New Roman"/>
      <w:lang w:val="en-US" w:eastAsia="en-US" w:bidi="ar-SA"/>
    </w:rPr>
  </w:style>
  <w:style w:type="paragraph" w:customStyle="1" w:styleId="FootnoteBase">
    <w:name w:val="Footnote Base"/>
    <w:basedOn w:val="BodyText"/>
    <w:uiPriority w:val="99"/>
    <w:rsid w:val="0058153A"/>
    <w:pPr>
      <w:spacing w:line="200" w:lineRule="atLeast"/>
    </w:pPr>
    <w:rPr>
      <w:sz w:val="18"/>
    </w:rPr>
  </w:style>
  <w:style w:type="paragraph" w:customStyle="1" w:styleId="BlockQuotation">
    <w:name w:val="Block Quotation"/>
    <w:basedOn w:val="BodyText"/>
    <w:uiPriority w:val="99"/>
    <w:rsid w:val="0058153A"/>
    <w:pPr>
      <w:pBdr>
        <w:top w:val="single" w:sz="6" w:space="14" w:color="808080"/>
        <w:left w:val="single" w:sz="6" w:space="14" w:color="808080"/>
        <w:bottom w:val="single" w:sz="6" w:space="14" w:color="808080"/>
        <w:right w:val="single" w:sz="6" w:space="14" w:color="808080"/>
      </w:pBdr>
      <w:ind w:left="720" w:right="720"/>
    </w:pPr>
    <w:rPr>
      <w:i/>
    </w:rPr>
  </w:style>
  <w:style w:type="paragraph" w:customStyle="1" w:styleId="TableCaption">
    <w:name w:val="Table Caption"/>
    <w:basedOn w:val="Caption"/>
    <w:uiPriority w:val="99"/>
    <w:rsid w:val="0058153A"/>
  </w:style>
  <w:style w:type="paragraph" w:styleId="Caption">
    <w:name w:val="caption"/>
    <w:basedOn w:val="Normal"/>
    <w:next w:val="BodyText"/>
    <w:uiPriority w:val="99"/>
    <w:qFormat/>
    <w:rsid w:val="0058153A"/>
    <w:pPr>
      <w:spacing w:before="120" w:after="60" w:line="200" w:lineRule="atLeast"/>
    </w:pPr>
    <w:rPr>
      <w:rFonts w:ascii="Arial" w:hAnsi="Arial"/>
      <w:i/>
      <w:spacing w:val="5"/>
    </w:rPr>
  </w:style>
  <w:style w:type="paragraph" w:customStyle="1" w:styleId="Picture">
    <w:name w:val="Picture"/>
    <w:basedOn w:val="Normal"/>
    <w:next w:val="Caption"/>
    <w:uiPriority w:val="99"/>
    <w:rsid w:val="0058153A"/>
    <w:pPr>
      <w:keepNext/>
    </w:pPr>
  </w:style>
  <w:style w:type="paragraph" w:customStyle="1" w:styleId="FigureCaption">
    <w:name w:val="Figure Caption"/>
    <w:basedOn w:val="Caption"/>
    <w:uiPriority w:val="99"/>
    <w:rsid w:val="0058153A"/>
    <w:pPr>
      <w:ind w:left="1702" w:hanging="851"/>
    </w:pPr>
  </w:style>
  <w:style w:type="character" w:styleId="EndnoteReference">
    <w:name w:val="endnote reference"/>
    <w:basedOn w:val="DefaultParagraphFont"/>
    <w:uiPriority w:val="99"/>
    <w:semiHidden/>
    <w:rsid w:val="0058153A"/>
    <w:rPr>
      <w:rFonts w:cs="Times New Roman"/>
      <w:vertAlign w:val="superscript"/>
    </w:rPr>
  </w:style>
  <w:style w:type="paragraph" w:styleId="EndnoteText">
    <w:name w:val="endnote text"/>
    <w:basedOn w:val="FootnoteBase"/>
    <w:link w:val="EndnoteTextChar"/>
    <w:uiPriority w:val="99"/>
    <w:semiHidden/>
    <w:rsid w:val="0058153A"/>
  </w:style>
  <w:style w:type="character" w:customStyle="1" w:styleId="EndnoteTextChar">
    <w:name w:val="Endnote Text Char"/>
    <w:basedOn w:val="DefaultParagraphFont"/>
    <w:link w:val="EndnoteText"/>
    <w:uiPriority w:val="99"/>
    <w:semiHidden/>
    <w:locked/>
    <w:rPr>
      <w:rFonts w:cs="Times New Roman"/>
      <w:sz w:val="20"/>
      <w:szCs w:val="20"/>
      <w:lang w:eastAsia="en-US"/>
    </w:rPr>
  </w:style>
  <w:style w:type="paragraph" w:styleId="Footer">
    <w:name w:val="footer"/>
    <w:basedOn w:val="HeaderBase"/>
    <w:link w:val="FooterChar"/>
    <w:uiPriority w:val="99"/>
    <w:rsid w:val="0058153A"/>
    <w:pPr>
      <w:tabs>
        <w:tab w:val="clear" w:pos="8640"/>
        <w:tab w:val="right" w:pos="9480"/>
      </w:tabs>
      <w:spacing w:before="600"/>
      <w:ind w:left="-840" w:right="-840"/>
    </w:pPr>
    <w:rPr>
      <w:sz w:val="24"/>
    </w:rPr>
  </w:style>
  <w:style w:type="character" w:customStyle="1" w:styleId="FooterChar">
    <w:name w:val="Footer Char"/>
    <w:basedOn w:val="DefaultParagraphFont"/>
    <w:link w:val="Footer"/>
    <w:uiPriority w:val="99"/>
    <w:semiHidden/>
    <w:locked/>
    <w:rPr>
      <w:rFonts w:cs="Times New Roman"/>
      <w:sz w:val="20"/>
      <w:szCs w:val="20"/>
      <w:lang w:eastAsia="en-US"/>
    </w:rPr>
  </w:style>
  <w:style w:type="paragraph" w:customStyle="1" w:styleId="HeaderBase">
    <w:name w:val="Header Base"/>
    <w:basedOn w:val="BodyText"/>
    <w:uiPriority w:val="99"/>
    <w:rsid w:val="0058153A"/>
    <w:pPr>
      <w:tabs>
        <w:tab w:val="center" w:pos="4320"/>
        <w:tab w:val="right" w:pos="8640"/>
      </w:tabs>
      <w:spacing w:after="0"/>
      <w:jc w:val="center"/>
    </w:pPr>
    <w:rPr>
      <w:smallCaps/>
      <w:spacing w:val="15"/>
    </w:rPr>
  </w:style>
  <w:style w:type="character" w:styleId="FootnoteReference">
    <w:name w:val="footnote reference"/>
    <w:basedOn w:val="DefaultParagraphFont"/>
    <w:uiPriority w:val="99"/>
    <w:semiHidden/>
    <w:rsid w:val="0058153A"/>
    <w:rPr>
      <w:rFonts w:cs="Times New Roman"/>
      <w:vertAlign w:val="superscript"/>
    </w:rPr>
  </w:style>
  <w:style w:type="paragraph" w:styleId="FootnoteText">
    <w:name w:val="footnote text"/>
    <w:basedOn w:val="FootnoteBase"/>
    <w:link w:val="FootnoteTextChar"/>
    <w:uiPriority w:val="99"/>
    <w:semiHidden/>
    <w:rsid w:val="0058153A"/>
    <w:pPr>
      <w:tabs>
        <w:tab w:val="left" w:pos="357"/>
      </w:tabs>
      <w:ind w:left="357" w:hanging="357"/>
    </w:pPr>
  </w:style>
  <w:style w:type="character" w:customStyle="1" w:styleId="FootnoteTextChar">
    <w:name w:val="Footnote Text Char"/>
    <w:basedOn w:val="DefaultParagraphFont"/>
    <w:link w:val="FootnoteText"/>
    <w:uiPriority w:val="99"/>
    <w:semiHidden/>
    <w:locked/>
    <w:rPr>
      <w:rFonts w:cs="Times New Roman"/>
      <w:sz w:val="20"/>
      <w:szCs w:val="20"/>
      <w:lang w:eastAsia="en-US"/>
    </w:rPr>
  </w:style>
  <w:style w:type="paragraph" w:styleId="Header">
    <w:name w:val="header"/>
    <w:basedOn w:val="HeaderBase"/>
    <w:link w:val="HeaderChar"/>
    <w:uiPriority w:val="99"/>
    <w:rsid w:val="0058153A"/>
    <w:pPr>
      <w:pBdr>
        <w:bottom w:val="single" w:sz="4" w:space="1" w:color="auto"/>
      </w:pBdr>
      <w:spacing w:after="480"/>
      <w:jc w:val="left"/>
    </w:pPr>
  </w:style>
  <w:style w:type="character" w:customStyle="1" w:styleId="HeaderChar">
    <w:name w:val="Header Char"/>
    <w:basedOn w:val="DefaultParagraphFont"/>
    <w:link w:val="Header"/>
    <w:uiPriority w:val="99"/>
    <w:semiHidden/>
    <w:locked/>
    <w:rPr>
      <w:rFonts w:cs="Times New Roman"/>
      <w:sz w:val="20"/>
      <w:szCs w:val="20"/>
      <w:lang w:eastAsia="en-US"/>
    </w:rPr>
  </w:style>
  <w:style w:type="paragraph" w:styleId="Index1">
    <w:name w:val="index 1"/>
    <w:basedOn w:val="IndexBase"/>
    <w:uiPriority w:val="99"/>
    <w:semiHidden/>
    <w:rsid w:val="0058153A"/>
    <w:rPr>
      <w:sz w:val="21"/>
    </w:rPr>
  </w:style>
  <w:style w:type="paragraph" w:customStyle="1" w:styleId="IndexBase">
    <w:name w:val="Index Base"/>
    <w:basedOn w:val="Normal"/>
    <w:uiPriority w:val="99"/>
    <w:rsid w:val="0058153A"/>
    <w:pPr>
      <w:spacing w:line="240" w:lineRule="atLeast"/>
      <w:ind w:left="360" w:hanging="360"/>
    </w:pPr>
  </w:style>
  <w:style w:type="paragraph" w:styleId="Index2">
    <w:name w:val="index 2"/>
    <w:basedOn w:val="IndexBase"/>
    <w:uiPriority w:val="99"/>
    <w:semiHidden/>
    <w:rsid w:val="0058153A"/>
    <w:pPr>
      <w:spacing w:line="240" w:lineRule="auto"/>
      <w:ind w:hanging="240"/>
    </w:pPr>
    <w:rPr>
      <w:sz w:val="21"/>
    </w:rPr>
  </w:style>
  <w:style w:type="paragraph" w:styleId="Index3">
    <w:name w:val="index 3"/>
    <w:basedOn w:val="IndexBase"/>
    <w:uiPriority w:val="99"/>
    <w:semiHidden/>
    <w:rsid w:val="0058153A"/>
    <w:pPr>
      <w:spacing w:line="240" w:lineRule="auto"/>
      <w:ind w:left="480" w:hanging="240"/>
    </w:pPr>
    <w:rPr>
      <w:sz w:val="21"/>
    </w:rPr>
  </w:style>
  <w:style w:type="paragraph" w:customStyle="1" w:styleId="TableText">
    <w:name w:val="Table Text"/>
    <w:basedOn w:val="Normal"/>
    <w:uiPriority w:val="99"/>
    <w:rsid w:val="0058153A"/>
    <w:pPr>
      <w:spacing w:before="60"/>
    </w:pPr>
    <w:rPr>
      <w:rFonts w:ascii="Arial" w:hAnsi="Arial"/>
      <w:sz w:val="20"/>
    </w:rPr>
  </w:style>
  <w:style w:type="paragraph" w:customStyle="1" w:styleId="TableHeading">
    <w:name w:val="Table Heading"/>
    <w:basedOn w:val="Normal"/>
    <w:uiPriority w:val="99"/>
    <w:rsid w:val="0058153A"/>
    <w:pPr>
      <w:spacing w:before="80"/>
      <w:jc w:val="center"/>
    </w:pPr>
    <w:rPr>
      <w:b/>
      <w:sz w:val="20"/>
    </w:rPr>
  </w:style>
  <w:style w:type="paragraph" w:styleId="IndexHeading">
    <w:name w:val="index heading"/>
    <w:basedOn w:val="HeadingBase"/>
    <w:next w:val="Index1"/>
    <w:uiPriority w:val="99"/>
    <w:semiHidden/>
    <w:rsid w:val="0058153A"/>
    <w:pPr>
      <w:keepLines w:val="0"/>
      <w:spacing w:line="480" w:lineRule="atLeast"/>
    </w:pPr>
    <w:rPr>
      <w:spacing w:val="-5"/>
      <w:kern w:val="0"/>
      <w:sz w:val="28"/>
    </w:rPr>
  </w:style>
  <w:style w:type="character" w:styleId="LineNumber">
    <w:name w:val="line number"/>
    <w:basedOn w:val="DefaultParagraphFont"/>
    <w:uiPriority w:val="99"/>
    <w:rsid w:val="0058153A"/>
    <w:rPr>
      <w:rFonts w:cs="Times New Roman"/>
      <w:sz w:val="18"/>
    </w:rPr>
  </w:style>
  <w:style w:type="paragraph" w:styleId="ListBullet">
    <w:name w:val="List Bullet"/>
    <w:basedOn w:val="BodyText"/>
    <w:uiPriority w:val="99"/>
    <w:rsid w:val="0058153A"/>
    <w:pPr>
      <w:numPr>
        <w:numId w:val="28"/>
      </w:numPr>
      <w:tabs>
        <w:tab w:val="clear" w:pos="510"/>
        <w:tab w:val="left" w:pos="357"/>
      </w:tabs>
      <w:ind w:left="357" w:hanging="357"/>
    </w:pPr>
  </w:style>
  <w:style w:type="paragraph" w:styleId="ListNumber">
    <w:name w:val="List Number"/>
    <w:basedOn w:val="BodyText"/>
    <w:uiPriority w:val="99"/>
    <w:rsid w:val="0058153A"/>
    <w:pPr>
      <w:numPr>
        <w:numId w:val="26"/>
      </w:numPr>
    </w:pPr>
  </w:style>
  <w:style w:type="character" w:styleId="PageNumber">
    <w:name w:val="page number"/>
    <w:basedOn w:val="DefaultParagraphFont"/>
    <w:uiPriority w:val="99"/>
    <w:rsid w:val="0058153A"/>
    <w:rPr>
      <w:rFonts w:cs="Times New Roman"/>
      <w:sz w:val="24"/>
    </w:rPr>
  </w:style>
  <w:style w:type="paragraph" w:customStyle="1" w:styleId="SubtitleCover">
    <w:name w:val="Subtitle Cover"/>
    <w:basedOn w:val="TitleCover"/>
    <w:next w:val="BodyText"/>
    <w:uiPriority w:val="99"/>
    <w:rsid w:val="0058153A"/>
    <w:pPr>
      <w:pBdr>
        <w:top w:val="single" w:sz="6" w:space="12" w:color="808080"/>
      </w:pBdr>
      <w:spacing w:after="0" w:line="440" w:lineRule="atLeast"/>
    </w:pPr>
    <w:rPr>
      <w:caps w:val="0"/>
      <w:smallCaps/>
      <w:spacing w:val="30"/>
      <w:sz w:val="44"/>
    </w:rPr>
  </w:style>
  <w:style w:type="paragraph" w:customStyle="1" w:styleId="TitleCover">
    <w:name w:val="Title Cover"/>
    <w:basedOn w:val="HeadingBase"/>
    <w:next w:val="SubtitleCover"/>
    <w:uiPriority w:val="99"/>
    <w:rsid w:val="0058153A"/>
    <w:pPr>
      <w:spacing w:after="240" w:line="720" w:lineRule="atLeast"/>
      <w:ind w:left="0"/>
      <w:jc w:val="center"/>
    </w:pPr>
    <w:rPr>
      <w:caps/>
      <w:spacing w:val="65"/>
      <w:sz w:val="64"/>
    </w:rPr>
  </w:style>
  <w:style w:type="character" w:customStyle="1" w:styleId="Superscript">
    <w:name w:val="Superscript"/>
    <w:uiPriority w:val="99"/>
    <w:rsid w:val="0058153A"/>
    <w:rPr>
      <w:vertAlign w:val="superscript"/>
    </w:rPr>
  </w:style>
  <w:style w:type="paragraph" w:customStyle="1" w:styleId="TOCBase">
    <w:name w:val="TOC Base"/>
    <w:basedOn w:val="Normal"/>
    <w:uiPriority w:val="99"/>
    <w:rsid w:val="0058153A"/>
    <w:pPr>
      <w:tabs>
        <w:tab w:val="right" w:leader="dot" w:pos="5040"/>
      </w:tabs>
      <w:spacing w:after="240" w:line="240" w:lineRule="atLeast"/>
    </w:pPr>
  </w:style>
  <w:style w:type="paragraph" w:styleId="TableofFigures">
    <w:name w:val="table of figures"/>
    <w:basedOn w:val="TOCBase"/>
    <w:uiPriority w:val="99"/>
    <w:rsid w:val="0058153A"/>
  </w:style>
  <w:style w:type="paragraph" w:styleId="TOC1">
    <w:name w:val="toc 1"/>
    <w:basedOn w:val="TOCBase"/>
    <w:uiPriority w:val="99"/>
    <w:rsid w:val="0058153A"/>
    <w:pPr>
      <w:tabs>
        <w:tab w:val="clear" w:pos="5040"/>
        <w:tab w:val="left" w:pos="357"/>
        <w:tab w:val="right" w:leader="dot" w:pos="9629"/>
      </w:tabs>
      <w:spacing w:after="0" w:line="240" w:lineRule="auto"/>
      <w:ind w:left="357" w:hanging="357"/>
    </w:pPr>
    <w:rPr>
      <w:rFonts w:ascii="Arial" w:hAnsi="Arial"/>
      <w:b/>
      <w:noProof/>
      <w:sz w:val="20"/>
    </w:rPr>
  </w:style>
  <w:style w:type="paragraph" w:styleId="TOC2">
    <w:name w:val="toc 2"/>
    <w:basedOn w:val="TOCBase"/>
    <w:uiPriority w:val="99"/>
    <w:rsid w:val="0058153A"/>
    <w:pPr>
      <w:tabs>
        <w:tab w:val="clear" w:pos="5040"/>
        <w:tab w:val="right" w:leader="dot" w:pos="9629"/>
      </w:tabs>
      <w:spacing w:before="120" w:after="0" w:line="240" w:lineRule="auto"/>
      <w:ind w:left="811" w:hanging="454"/>
    </w:pPr>
    <w:rPr>
      <w:rFonts w:ascii="Arial" w:hAnsi="Arial"/>
      <w:noProof/>
      <w:sz w:val="20"/>
    </w:rPr>
  </w:style>
  <w:style w:type="paragraph" w:styleId="TOC3">
    <w:name w:val="toc 3"/>
    <w:basedOn w:val="TOCBase"/>
    <w:uiPriority w:val="99"/>
    <w:rsid w:val="0058153A"/>
    <w:pPr>
      <w:tabs>
        <w:tab w:val="clear" w:pos="5040"/>
        <w:tab w:val="left" w:pos="1701"/>
        <w:tab w:val="right" w:leader="dot" w:pos="9639"/>
      </w:tabs>
      <w:spacing w:before="120" w:after="0" w:line="240" w:lineRule="auto"/>
      <w:ind w:left="1702" w:hanging="851"/>
    </w:pPr>
    <w:rPr>
      <w:rFonts w:ascii="Arial" w:hAnsi="Arial"/>
      <w:noProof/>
      <w:sz w:val="20"/>
    </w:rPr>
  </w:style>
  <w:style w:type="paragraph" w:styleId="TOCHeading">
    <w:name w:val="TOC Heading"/>
    <w:basedOn w:val="Normal"/>
    <w:uiPriority w:val="99"/>
    <w:qFormat/>
    <w:rsid w:val="0058153A"/>
    <w:pPr>
      <w:keepNext/>
      <w:spacing w:before="0" w:line="360" w:lineRule="atLeast"/>
      <w:jc w:val="center"/>
    </w:pPr>
    <w:rPr>
      <w:b/>
      <w:spacing w:val="-10"/>
      <w:kern w:val="28"/>
      <w:sz w:val="32"/>
    </w:rPr>
  </w:style>
  <w:style w:type="paragraph" w:customStyle="1" w:styleId="FooterFirst">
    <w:name w:val="Footer First"/>
    <w:basedOn w:val="Footer"/>
    <w:uiPriority w:val="99"/>
    <w:rsid w:val="0058153A"/>
  </w:style>
  <w:style w:type="paragraph" w:customStyle="1" w:styleId="FooterEven">
    <w:name w:val="Footer Even"/>
    <w:basedOn w:val="Footer"/>
    <w:uiPriority w:val="99"/>
    <w:rsid w:val="0058153A"/>
  </w:style>
  <w:style w:type="paragraph" w:customStyle="1" w:styleId="FooterOdd">
    <w:name w:val="Footer Odd"/>
    <w:basedOn w:val="Footer"/>
    <w:uiPriority w:val="99"/>
    <w:rsid w:val="0058153A"/>
  </w:style>
  <w:style w:type="paragraph" w:customStyle="1" w:styleId="HeaderFirst">
    <w:name w:val="Header First"/>
    <w:basedOn w:val="Header"/>
    <w:uiPriority w:val="99"/>
    <w:rsid w:val="0058153A"/>
  </w:style>
  <w:style w:type="paragraph" w:customStyle="1" w:styleId="HeaderEven">
    <w:name w:val="Header Even"/>
    <w:basedOn w:val="Header"/>
    <w:uiPriority w:val="99"/>
    <w:rsid w:val="0058153A"/>
    <w:rPr>
      <w:i/>
      <w:smallCaps w:val="0"/>
      <w:spacing w:val="10"/>
    </w:rPr>
  </w:style>
  <w:style w:type="paragraph" w:customStyle="1" w:styleId="HeaderOdd">
    <w:name w:val="Header Odd"/>
    <w:basedOn w:val="Header"/>
    <w:uiPriority w:val="99"/>
    <w:rsid w:val="0058153A"/>
    <w:pPr>
      <w:jc w:val="center"/>
    </w:pPr>
  </w:style>
  <w:style w:type="paragraph" w:styleId="BodyTextIndent">
    <w:name w:val="Body Text Indent"/>
    <w:basedOn w:val="BodyText"/>
    <w:link w:val="BodyTextIndentChar"/>
    <w:uiPriority w:val="99"/>
    <w:rsid w:val="0058153A"/>
    <w:pPr>
      <w:ind w:left="360"/>
    </w:pPr>
  </w:style>
  <w:style w:type="character" w:customStyle="1" w:styleId="BodyTextIndentChar">
    <w:name w:val="Body Text Indent Char"/>
    <w:basedOn w:val="DefaultParagraphFont"/>
    <w:link w:val="BodyTextIndent"/>
    <w:uiPriority w:val="99"/>
    <w:semiHidden/>
    <w:locked/>
    <w:rPr>
      <w:rFonts w:cs="Times New Roman"/>
      <w:sz w:val="20"/>
      <w:szCs w:val="20"/>
      <w:lang w:eastAsia="en-US"/>
    </w:rPr>
  </w:style>
  <w:style w:type="paragraph" w:styleId="ListNumber2">
    <w:name w:val="List Number 2"/>
    <w:basedOn w:val="ListNumber"/>
    <w:uiPriority w:val="99"/>
    <w:rsid w:val="0058153A"/>
    <w:pPr>
      <w:numPr>
        <w:ilvl w:val="1"/>
        <w:numId w:val="19"/>
      </w:numPr>
    </w:pPr>
  </w:style>
  <w:style w:type="paragraph" w:styleId="ListNumber3">
    <w:name w:val="List Number 3"/>
    <w:basedOn w:val="ListNumber"/>
    <w:uiPriority w:val="99"/>
    <w:rsid w:val="0058153A"/>
    <w:pPr>
      <w:numPr>
        <w:ilvl w:val="2"/>
        <w:numId w:val="21"/>
      </w:numPr>
      <w:tabs>
        <w:tab w:val="clear" w:pos="1741"/>
        <w:tab w:val="num" w:pos="993"/>
      </w:tabs>
      <w:ind w:hanging="595"/>
    </w:pPr>
  </w:style>
  <w:style w:type="paragraph" w:styleId="ListBullet2">
    <w:name w:val="List Bullet 2"/>
    <w:basedOn w:val="ListBullet"/>
    <w:uiPriority w:val="99"/>
    <w:rsid w:val="0058153A"/>
    <w:pPr>
      <w:numPr>
        <w:numId w:val="27"/>
      </w:numPr>
    </w:pPr>
  </w:style>
  <w:style w:type="paragraph" w:styleId="ListBullet3">
    <w:name w:val="List Bullet 3"/>
    <w:basedOn w:val="ListBullet"/>
    <w:uiPriority w:val="99"/>
    <w:rsid w:val="0058153A"/>
    <w:pPr>
      <w:numPr>
        <w:numId w:val="20"/>
      </w:numPr>
    </w:pPr>
  </w:style>
  <w:style w:type="character" w:styleId="CommentReference">
    <w:name w:val="annotation reference"/>
    <w:basedOn w:val="DefaultParagraphFont"/>
    <w:uiPriority w:val="99"/>
    <w:semiHidden/>
    <w:rsid w:val="0058153A"/>
    <w:rPr>
      <w:rFonts w:cs="Times New Roman"/>
      <w:sz w:val="16"/>
    </w:rPr>
  </w:style>
  <w:style w:type="paragraph" w:styleId="CommentText">
    <w:name w:val="annotation text"/>
    <w:basedOn w:val="FootnoteBase"/>
    <w:link w:val="CommentTextChar"/>
    <w:uiPriority w:val="99"/>
    <w:semiHidden/>
    <w:rsid w:val="0058153A"/>
  </w:style>
  <w:style w:type="character" w:customStyle="1" w:styleId="CommentTextChar">
    <w:name w:val="Comment Text Char"/>
    <w:basedOn w:val="DefaultParagraphFont"/>
    <w:link w:val="CommentText"/>
    <w:uiPriority w:val="99"/>
    <w:semiHidden/>
    <w:locked/>
    <w:rPr>
      <w:rFonts w:cs="Times New Roman"/>
      <w:sz w:val="20"/>
      <w:szCs w:val="20"/>
      <w:lang w:eastAsia="en-US"/>
    </w:rPr>
  </w:style>
  <w:style w:type="paragraph" w:styleId="ListContinue">
    <w:name w:val="List Continue"/>
    <w:basedOn w:val="BodyText"/>
    <w:uiPriority w:val="99"/>
    <w:rsid w:val="0058153A"/>
    <w:pPr>
      <w:ind w:left="357"/>
    </w:pPr>
  </w:style>
  <w:style w:type="paragraph" w:styleId="ListContinue2">
    <w:name w:val="List Continue 2"/>
    <w:basedOn w:val="ListContinue"/>
    <w:uiPriority w:val="99"/>
    <w:rsid w:val="0058153A"/>
    <w:pPr>
      <w:ind w:left="1080"/>
    </w:pPr>
  </w:style>
  <w:style w:type="paragraph" w:styleId="NormalIndent">
    <w:name w:val="Normal Indent"/>
    <w:basedOn w:val="Normal"/>
    <w:uiPriority w:val="99"/>
    <w:rsid w:val="0058153A"/>
    <w:pPr>
      <w:ind w:left="720"/>
    </w:pPr>
  </w:style>
  <w:style w:type="paragraph" w:customStyle="1" w:styleId="ReturnAddress">
    <w:name w:val="Return Address"/>
    <w:uiPriority w:val="99"/>
    <w:rsid w:val="0058153A"/>
    <w:pPr>
      <w:framePr w:w="8640" w:wrap="notBeside" w:vAnchor="page" w:hAnchor="page" w:x="1729" w:y="14401" w:anchorLock="1"/>
      <w:tabs>
        <w:tab w:val="left" w:pos="2160"/>
      </w:tabs>
      <w:spacing w:line="240" w:lineRule="atLeast"/>
      <w:ind w:right="-240"/>
      <w:jc w:val="center"/>
    </w:pPr>
    <w:rPr>
      <w:rFonts w:ascii="Arial" w:hAnsi="Arial"/>
      <w:caps/>
      <w:spacing w:val="30"/>
      <w:sz w:val="16"/>
      <w:szCs w:val="20"/>
      <w:lang w:eastAsia="en-US"/>
    </w:rPr>
  </w:style>
  <w:style w:type="paragraph" w:customStyle="1" w:styleId="CompanyName">
    <w:name w:val="Company Name"/>
    <w:basedOn w:val="BodyText"/>
    <w:uiPriority w:val="99"/>
    <w:rsid w:val="0058153A"/>
    <w:pPr>
      <w:framePr w:w="8640" w:h="1440" w:wrap="notBeside" w:vAnchor="page" w:hAnchor="margin" w:xAlign="center" w:y="889"/>
      <w:spacing w:after="40"/>
      <w:jc w:val="center"/>
    </w:pPr>
    <w:rPr>
      <w:caps/>
      <w:spacing w:val="75"/>
      <w:kern w:val="18"/>
    </w:rPr>
  </w:style>
  <w:style w:type="paragraph" w:customStyle="1" w:styleId="Punktmerketliste">
    <w:name w:val="Punktmerket liste"/>
    <w:basedOn w:val="Normal"/>
    <w:uiPriority w:val="99"/>
    <w:rsid w:val="0058153A"/>
    <w:pPr>
      <w:numPr>
        <w:numId w:val="22"/>
      </w:numPr>
    </w:pPr>
  </w:style>
  <w:style w:type="character" w:styleId="Hyperlink">
    <w:name w:val="Hyperlink"/>
    <w:basedOn w:val="DefaultParagraphFont"/>
    <w:uiPriority w:val="99"/>
    <w:rsid w:val="0058153A"/>
    <w:rPr>
      <w:rFonts w:cs="Times New Roman"/>
      <w:color w:val="auto"/>
      <w:u w:val="none"/>
    </w:rPr>
  </w:style>
  <w:style w:type="paragraph" w:customStyle="1" w:styleId="Req1">
    <w:name w:val="Req1"/>
    <w:basedOn w:val="BodyText"/>
    <w:uiPriority w:val="99"/>
    <w:rsid w:val="0058153A"/>
    <w:pPr>
      <w:tabs>
        <w:tab w:val="num" w:pos="720"/>
      </w:tabs>
      <w:ind w:left="360" w:hanging="360"/>
    </w:pPr>
  </w:style>
  <w:style w:type="paragraph" w:customStyle="1" w:styleId="Req2">
    <w:name w:val="Req2"/>
    <w:basedOn w:val="BodyText"/>
    <w:uiPriority w:val="99"/>
    <w:rsid w:val="0058153A"/>
    <w:pPr>
      <w:numPr>
        <w:ilvl w:val="1"/>
        <w:numId w:val="23"/>
      </w:numPr>
    </w:pPr>
  </w:style>
  <w:style w:type="paragraph" w:customStyle="1" w:styleId="Req3">
    <w:name w:val="Req3"/>
    <w:basedOn w:val="BodyText"/>
    <w:uiPriority w:val="99"/>
    <w:rsid w:val="0058153A"/>
    <w:pPr>
      <w:numPr>
        <w:ilvl w:val="2"/>
        <w:numId w:val="23"/>
      </w:numPr>
    </w:pPr>
  </w:style>
  <w:style w:type="character" w:styleId="FollowedHyperlink">
    <w:name w:val="FollowedHyperlink"/>
    <w:basedOn w:val="DefaultParagraphFont"/>
    <w:uiPriority w:val="99"/>
    <w:rsid w:val="0058153A"/>
    <w:rPr>
      <w:rFonts w:cs="Times New Roman"/>
      <w:color w:val="800080"/>
      <w:u w:val="single"/>
    </w:rPr>
  </w:style>
  <w:style w:type="character" w:styleId="Strong">
    <w:name w:val="Strong"/>
    <w:basedOn w:val="DefaultParagraphFont"/>
    <w:uiPriority w:val="99"/>
    <w:qFormat/>
    <w:rsid w:val="0058153A"/>
    <w:rPr>
      <w:rFonts w:cs="Times New Roman"/>
      <w:b/>
    </w:rPr>
  </w:style>
  <w:style w:type="paragraph" w:styleId="DocumentMap">
    <w:name w:val="Document Map"/>
    <w:basedOn w:val="Normal"/>
    <w:link w:val="DocumentMapChar"/>
    <w:uiPriority w:val="99"/>
    <w:semiHidden/>
    <w:rsid w:val="0058153A"/>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cs="Times New Roman"/>
      <w:sz w:val="2"/>
      <w:lang w:eastAsia="en-US"/>
    </w:rPr>
  </w:style>
  <w:style w:type="paragraph" w:customStyle="1" w:styleId="Req">
    <w:name w:val="Req"/>
    <w:basedOn w:val="Req1"/>
    <w:uiPriority w:val="99"/>
    <w:rsid w:val="0058153A"/>
    <w:pPr>
      <w:keepNext w:val="0"/>
      <w:numPr>
        <w:numId w:val="24"/>
      </w:numPr>
    </w:pPr>
  </w:style>
  <w:style w:type="paragraph" w:customStyle="1" w:styleId="Terminal">
    <w:name w:val="Terminal"/>
    <w:basedOn w:val="BodyText"/>
    <w:uiPriority w:val="99"/>
    <w:rsid w:val="0058153A"/>
    <w:pPr>
      <w:pBdr>
        <w:top w:val="single" w:sz="4" w:space="1" w:color="auto"/>
        <w:left w:val="single" w:sz="4" w:space="4" w:color="auto"/>
        <w:bottom w:val="single" w:sz="4" w:space="1" w:color="auto"/>
        <w:right w:val="single" w:sz="4" w:space="4" w:color="auto"/>
      </w:pBdr>
      <w:shd w:val="clear" w:color="auto" w:fill="CCCCCC"/>
      <w:tabs>
        <w:tab w:val="left" w:pos="714"/>
        <w:tab w:val="left" w:pos="1072"/>
        <w:tab w:val="left" w:pos="1429"/>
        <w:tab w:val="left" w:pos="1786"/>
        <w:tab w:val="left" w:pos="2143"/>
        <w:tab w:val="left" w:pos="2500"/>
      </w:tabs>
      <w:spacing w:before="20" w:after="20"/>
      <w:ind w:left="357" w:right="357"/>
    </w:pPr>
    <w:rPr>
      <w:rFonts w:ascii="Courier New" w:hAnsi="Courier New"/>
      <w:noProof/>
    </w:rPr>
  </w:style>
  <w:style w:type="paragraph" w:customStyle="1" w:styleId="Reference">
    <w:name w:val="Reference"/>
    <w:basedOn w:val="BodyText"/>
    <w:uiPriority w:val="99"/>
    <w:rsid w:val="0058153A"/>
    <w:pPr>
      <w:numPr>
        <w:numId w:val="25"/>
      </w:numPr>
    </w:pPr>
  </w:style>
  <w:style w:type="paragraph" w:customStyle="1" w:styleId="Deliverabletablehdr">
    <w:name w:val="Deliverable table hdr"/>
    <w:basedOn w:val="BodyText"/>
    <w:uiPriority w:val="99"/>
    <w:rsid w:val="0058153A"/>
    <w:pPr>
      <w:spacing w:before="180"/>
    </w:pPr>
    <w:rPr>
      <w:b/>
      <w:bCs/>
    </w:rPr>
  </w:style>
  <w:style w:type="paragraph" w:styleId="List">
    <w:name w:val="List"/>
    <w:basedOn w:val="BodyText"/>
    <w:uiPriority w:val="99"/>
    <w:rsid w:val="0058153A"/>
    <w:pPr>
      <w:tabs>
        <w:tab w:val="left" w:pos="357"/>
      </w:tabs>
      <w:ind w:left="357" w:hanging="357"/>
    </w:pPr>
  </w:style>
  <w:style w:type="paragraph" w:customStyle="1" w:styleId="Codeexample">
    <w:name w:val="Code example"/>
    <w:basedOn w:val="BodyText"/>
    <w:uiPriority w:val="99"/>
    <w:rsid w:val="0058153A"/>
    <w:pPr>
      <w:pBdr>
        <w:top w:val="single" w:sz="4" w:space="1" w:color="auto"/>
        <w:left w:val="single" w:sz="4" w:space="4" w:color="auto"/>
        <w:bottom w:val="single" w:sz="4" w:space="1" w:color="auto"/>
        <w:right w:val="single" w:sz="4" w:space="4" w:color="auto"/>
      </w:pBdr>
      <w:shd w:val="clear" w:color="auto" w:fill="D9D9D9"/>
      <w:tabs>
        <w:tab w:val="left" w:pos="357"/>
        <w:tab w:val="left" w:pos="714"/>
        <w:tab w:val="left" w:pos="1072"/>
      </w:tabs>
      <w:ind w:left="170" w:right="170"/>
    </w:pPr>
    <w:rPr>
      <w:rFonts w:ascii="Courier New" w:hAnsi="Courier New"/>
      <w:noProof/>
      <w:spacing w:val="-20"/>
    </w:rPr>
  </w:style>
  <w:style w:type="character" w:customStyle="1" w:styleId="Code">
    <w:name w:val="Code"/>
    <w:basedOn w:val="DefaultParagraphFont"/>
    <w:uiPriority w:val="99"/>
    <w:rsid w:val="0058153A"/>
    <w:rPr>
      <w:rFonts w:ascii="Courier New" w:hAnsi="Courier New" w:cs="Times New Roman"/>
      <w:noProof/>
      <w:lang w:val="en-GB"/>
    </w:rPr>
  </w:style>
  <w:style w:type="paragraph" w:customStyle="1" w:styleId="Codebody">
    <w:name w:val="Code body"/>
    <w:basedOn w:val="Codeexample"/>
    <w:uiPriority w:val="99"/>
    <w:rsid w:val="0058153A"/>
  </w:style>
  <w:style w:type="paragraph" w:customStyle="1" w:styleId="Codebodyindent">
    <w:name w:val="Code body indent"/>
    <w:basedOn w:val="Codebody"/>
    <w:uiPriority w:val="99"/>
    <w:rsid w:val="0058153A"/>
    <w:pPr>
      <w:ind w:left="527"/>
    </w:pPr>
  </w:style>
  <w:style w:type="character" w:customStyle="1" w:styleId="Variablename">
    <w:name w:val="Variable name"/>
    <w:basedOn w:val="DefaultParagraphFont"/>
    <w:uiPriority w:val="99"/>
    <w:rsid w:val="0058153A"/>
    <w:rPr>
      <w:rFonts w:cs="Times New Roman"/>
      <w:i/>
      <w:iCs/>
      <w:noProof/>
    </w:rPr>
  </w:style>
  <w:style w:type="paragraph" w:styleId="BalloonText">
    <w:name w:val="Balloon Text"/>
    <w:basedOn w:val="Normal"/>
    <w:link w:val="BalloonTextChar"/>
    <w:uiPriority w:val="99"/>
    <w:semiHidden/>
    <w:rsid w:val="0058153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lang w:eastAsia="en-US"/>
    </w:rPr>
  </w:style>
  <w:style w:type="paragraph" w:customStyle="1" w:styleId="ChapterSubtitle">
    <w:name w:val="Chapter Subtitle"/>
    <w:basedOn w:val="Subtitle"/>
    <w:uiPriority w:val="99"/>
    <w:rsid w:val="0058153A"/>
    <w:pPr>
      <w:keepNext/>
      <w:keepLines/>
      <w:spacing w:before="60" w:after="120" w:line="340" w:lineRule="atLeast"/>
      <w:jc w:val="left"/>
      <w:outlineLvl w:val="9"/>
    </w:pPr>
    <w:rPr>
      <w:rFonts w:cs="Times New Roman"/>
      <w:spacing w:val="-16"/>
      <w:kern w:val="28"/>
      <w:sz w:val="32"/>
      <w:szCs w:val="20"/>
    </w:rPr>
  </w:style>
  <w:style w:type="paragraph" w:styleId="Subtitle">
    <w:name w:val="Subtitle"/>
    <w:basedOn w:val="Normal"/>
    <w:link w:val="SubtitleChar"/>
    <w:uiPriority w:val="99"/>
    <w:qFormat/>
    <w:rsid w:val="0058153A"/>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99"/>
    <w:locked/>
    <w:rPr>
      <w:rFonts w:ascii="Cambria" w:eastAsia="SimSun" w:hAnsi="Cambria" w:cs="Times New Roman"/>
      <w:sz w:val="24"/>
      <w:szCs w:val="24"/>
      <w:lang w:eastAsia="en-US"/>
    </w:rPr>
  </w:style>
  <w:style w:type="character" w:customStyle="1" w:styleId="HeadingBaseChar">
    <w:name w:val="Heading Base Char"/>
    <w:basedOn w:val="BodyTextChar"/>
    <w:uiPriority w:val="99"/>
    <w:rsid w:val="0058153A"/>
    <w:rPr>
      <w:kern w:val="20"/>
    </w:rPr>
  </w:style>
  <w:style w:type="character" w:customStyle="1" w:styleId="Heading3CharChar">
    <w:name w:val="Heading 3 Char Char"/>
    <w:basedOn w:val="HeadingBaseChar"/>
    <w:uiPriority w:val="99"/>
    <w:rsid w:val="0058153A"/>
    <w:rPr>
      <w:b/>
      <w:sz w:val="22"/>
    </w:rPr>
  </w:style>
  <w:style w:type="paragraph" w:customStyle="1" w:styleId="TESTStyle1">
    <w:name w:val="TESTStyle1"/>
    <w:basedOn w:val="BodyText"/>
    <w:autoRedefine/>
    <w:uiPriority w:val="99"/>
    <w:rsid w:val="0058153A"/>
    <w:rPr>
      <w:b/>
      <w:i/>
      <w:iCs/>
    </w:rPr>
  </w:style>
  <w:style w:type="paragraph" w:customStyle="1" w:styleId="Comments">
    <w:name w:val="Comments"/>
    <w:autoRedefine/>
    <w:uiPriority w:val="99"/>
    <w:rsid w:val="0058153A"/>
    <w:rPr>
      <w:rFonts w:ascii="Times" w:hAnsi="Times"/>
      <w:i/>
      <w:iCs/>
      <w:sz w:val="24"/>
      <w:szCs w:val="20"/>
      <w:lang w:eastAsia="en-US"/>
    </w:rPr>
  </w:style>
  <w:style w:type="character" w:customStyle="1" w:styleId="CodeChar">
    <w:name w:val="Code Char"/>
    <w:basedOn w:val="DefaultParagraphFont"/>
    <w:uiPriority w:val="99"/>
    <w:rsid w:val="0058153A"/>
    <w:rPr>
      <w:rFonts w:ascii="Courier New" w:hAnsi="Courier New" w:cs="Times New Roman"/>
      <w:sz w:val="24"/>
      <w:szCs w:val="24"/>
      <w:lang w:val="en-GB" w:eastAsia="en-US" w:bidi="ar-SA"/>
    </w:rPr>
  </w:style>
  <w:style w:type="paragraph" w:customStyle="1" w:styleId="Assumption">
    <w:name w:val="Assumption"/>
    <w:basedOn w:val="BodyText"/>
    <w:uiPriority w:val="99"/>
    <w:rsid w:val="0058153A"/>
    <w:pPr>
      <w:numPr>
        <w:numId w:val="29"/>
      </w:numPr>
      <w:pBdr>
        <w:top w:val="single" w:sz="4" w:space="1" w:color="auto"/>
        <w:left w:val="single" w:sz="4" w:space="4" w:color="auto"/>
        <w:bottom w:val="single" w:sz="4" w:space="1" w:color="auto"/>
        <w:right w:val="single" w:sz="4" w:space="4" w:color="auto"/>
      </w:pBdr>
      <w:shd w:val="clear" w:color="auto" w:fill="FFDA9F"/>
    </w:pPr>
  </w:style>
  <w:style w:type="paragraph" w:customStyle="1" w:styleId="StyleTableText8pt">
    <w:name w:val="Style Table Text + 8 pt"/>
    <w:basedOn w:val="TableText"/>
    <w:uiPriority w:val="99"/>
    <w:rsid w:val="0058153A"/>
  </w:style>
  <w:style w:type="paragraph" w:customStyle="1" w:styleId="App1">
    <w:name w:val="App 1"/>
    <w:next w:val="BodyText"/>
    <w:uiPriority w:val="99"/>
    <w:rsid w:val="0058153A"/>
    <w:pPr>
      <w:keepNext/>
      <w:keepLines/>
      <w:pageBreakBefore/>
      <w:numPr>
        <w:numId w:val="31"/>
      </w:numPr>
      <w:pBdr>
        <w:bottom w:val="single" w:sz="18" w:space="1" w:color="auto"/>
      </w:pBdr>
      <w:tabs>
        <w:tab w:val="left" w:pos="862"/>
      </w:tabs>
      <w:spacing w:before="240" w:after="120"/>
    </w:pPr>
    <w:rPr>
      <w:rFonts w:ascii="Arial" w:hAnsi="Arial"/>
      <w:b/>
      <w:bCs/>
      <w:sz w:val="28"/>
      <w:szCs w:val="20"/>
      <w:lang w:val="en-GB" w:eastAsia="en-US"/>
    </w:rPr>
  </w:style>
  <w:style w:type="paragraph" w:customStyle="1" w:styleId="App2">
    <w:name w:val="App 2"/>
    <w:basedOn w:val="App1"/>
    <w:next w:val="BodyText"/>
    <w:uiPriority w:val="99"/>
    <w:rsid w:val="0058153A"/>
    <w:pPr>
      <w:pageBreakBefore w:val="0"/>
      <w:numPr>
        <w:ilvl w:val="1"/>
      </w:numPr>
      <w:pBdr>
        <w:bottom w:val="single" w:sz="4" w:space="1" w:color="auto"/>
      </w:pBdr>
      <w:tabs>
        <w:tab w:val="num" w:pos="1440"/>
      </w:tabs>
      <w:spacing w:before="120"/>
    </w:pPr>
    <w:rPr>
      <w:b w:val="0"/>
      <w:sz w:val="24"/>
    </w:rPr>
  </w:style>
  <w:style w:type="paragraph" w:styleId="TOC4">
    <w:name w:val="toc 4"/>
    <w:basedOn w:val="Normal"/>
    <w:next w:val="Normal"/>
    <w:autoRedefine/>
    <w:uiPriority w:val="99"/>
    <w:semiHidden/>
    <w:rsid w:val="0058153A"/>
    <w:pPr>
      <w:spacing w:before="0"/>
      <w:ind w:left="720"/>
    </w:pPr>
    <w:rPr>
      <w:sz w:val="24"/>
      <w:szCs w:val="24"/>
      <w:lang w:val="en-GB"/>
    </w:rPr>
  </w:style>
  <w:style w:type="paragraph" w:styleId="TOC5">
    <w:name w:val="toc 5"/>
    <w:basedOn w:val="Normal"/>
    <w:next w:val="Normal"/>
    <w:autoRedefine/>
    <w:uiPriority w:val="99"/>
    <w:semiHidden/>
    <w:rsid w:val="0058153A"/>
    <w:pPr>
      <w:spacing w:before="0"/>
      <w:ind w:left="960"/>
    </w:pPr>
    <w:rPr>
      <w:sz w:val="24"/>
      <w:szCs w:val="24"/>
      <w:lang w:val="en-GB"/>
    </w:rPr>
  </w:style>
  <w:style w:type="paragraph" w:styleId="TOC6">
    <w:name w:val="toc 6"/>
    <w:basedOn w:val="Normal"/>
    <w:next w:val="Normal"/>
    <w:autoRedefine/>
    <w:uiPriority w:val="99"/>
    <w:semiHidden/>
    <w:rsid w:val="0058153A"/>
    <w:pPr>
      <w:spacing w:before="0"/>
      <w:ind w:left="1200"/>
    </w:pPr>
    <w:rPr>
      <w:sz w:val="24"/>
      <w:szCs w:val="24"/>
      <w:lang w:val="en-GB"/>
    </w:rPr>
  </w:style>
  <w:style w:type="paragraph" w:styleId="TOC7">
    <w:name w:val="toc 7"/>
    <w:basedOn w:val="Normal"/>
    <w:next w:val="Normal"/>
    <w:autoRedefine/>
    <w:uiPriority w:val="99"/>
    <w:semiHidden/>
    <w:rsid w:val="0058153A"/>
    <w:pPr>
      <w:spacing w:before="0"/>
      <w:ind w:left="1440"/>
    </w:pPr>
    <w:rPr>
      <w:sz w:val="24"/>
      <w:szCs w:val="24"/>
      <w:lang w:val="en-GB"/>
    </w:rPr>
  </w:style>
  <w:style w:type="paragraph" w:styleId="TOC8">
    <w:name w:val="toc 8"/>
    <w:basedOn w:val="Normal"/>
    <w:next w:val="Normal"/>
    <w:autoRedefine/>
    <w:uiPriority w:val="99"/>
    <w:semiHidden/>
    <w:rsid w:val="0058153A"/>
    <w:pPr>
      <w:spacing w:before="0"/>
      <w:ind w:left="1680"/>
    </w:pPr>
    <w:rPr>
      <w:sz w:val="24"/>
      <w:szCs w:val="24"/>
      <w:lang w:val="en-GB"/>
    </w:rPr>
  </w:style>
  <w:style w:type="paragraph" w:styleId="TOC9">
    <w:name w:val="toc 9"/>
    <w:basedOn w:val="Normal"/>
    <w:next w:val="Normal"/>
    <w:autoRedefine/>
    <w:uiPriority w:val="99"/>
    <w:semiHidden/>
    <w:rsid w:val="0058153A"/>
    <w:pPr>
      <w:spacing w:before="0"/>
      <w:ind w:left="1920"/>
    </w:pPr>
    <w:rPr>
      <w:sz w:val="24"/>
      <w:szCs w:val="24"/>
      <w:lang w:val="en-GB"/>
    </w:rPr>
  </w:style>
  <w:style w:type="paragraph" w:styleId="NormalWeb">
    <w:name w:val="Normal (Web)"/>
    <w:basedOn w:val="Normal"/>
    <w:uiPriority w:val="99"/>
    <w:rsid w:val="0058153A"/>
    <w:pPr>
      <w:spacing w:before="100" w:beforeAutospacing="1" w:after="100" w:afterAutospacing="1"/>
    </w:pPr>
    <w:rPr>
      <w:sz w:val="24"/>
      <w:szCs w:val="24"/>
      <w:lang w:val="en-GB"/>
    </w:rPr>
  </w:style>
  <w:style w:type="paragraph" w:customStyle="1" w:styleId="XML">
    <w:name w:val="XML"/>
    <w:basedOn w:val="BodyText"/>
    <w:uiPriority w:val="99"/>
    <w:rsid w:val="0058153A"/>
    <w:pPr>
      <w:pBdr>
        <w:top w:val="single" w:sz="2" w:space="8" w:color="auto"/>
        <w:left w:val="single" w:sz="2" w:space="6" w:color="auto"/>
        <w:bottom w:val="single" w:sz="2" w:space="8" w:color="auto"/>
        <w:right w:val="single" w:sz="2" w:space="6" w:color="auto"/>
      </w:pBdr>
      <w:shd w:val="clear" w:color="auto" w:fill="D5E3E3"/>
      <w:spacing w:before="0" w:after="0"/>
      <w:ind w:left="1145" w:right="284"/>
    </w:pPr>
    <w:rPr>
      <w:rFonts w:ascii="Courier New" w:hAnsi="Courier New" w:cs="Tahoma"/>
      <w:noProof/>
      <w:sz w:val="14"/>
    </w:rPr>
  </w:style>
  <w:style w:type="paragraph" w:styleId="CommentSubject">
    <w:name w:val="annotation subject"/>
    <w:basedOn w:val="CommentText"/>
    <w:next w:val="CommentText"/>
    <w:link w:val="CommentSubjectChar"/>
    <w:uiPriority w:val="99"/>
    <w:semiHidden/>
    <w:rsid w:val="0058153A"/>
    <w:pPr>
      <w:keepLines w:val="0"/>
      <w:spacing w:before="240" w:after="0" w:line="240" w:lineRule="auto"/>
      <w:ind w:left="0"/>
    </w:pPr>
    <w:rPr>
      <w:rFonts w:ascii="Times New Roman" w:hAnsi="Times New Roman"/>
      <w:b/>
      <w:bCs/>
      <w:sz w:val="20"/>
      <w:lang w:val="en-US"/>
    </w:rPr>
  </w:style>
  <w:style w:type="character" w:customStyle="1" w:styleId="CommentSubjectChar">
    <w:name w:val="Comment Subject Char"/>
    <w:basedOn w:val="CommentTextChar"/>
    <w:link w:val="CommentSubject"/>
    <w:uiPriority w:val="99"/>
    <w:semiHidden/>
    <w:locked/>
    <w:rPr>
      <w:b/>
      <w:bCs/>
    </w:rPr>
  </w:style>
  <w:style w:type="paragraph" w:styleId="PlainText">
    <w:name w:val="Plain Text"/>
    <w:basedOn w:val="Normal"/>
    <w:link w:val="PlainTextChar"/>
    <w:uiPriority w:val="99"/>
    <w:rsid w:val="0058153A"/>
    <w:pPr>
      <w:spacing w:before="0"/>
    </w:pPr>
    <w:rPr>
      <w:rFonts w:ascii="Courier New" w:hAnsi="Courier New" w:cs="Courier New"/>
      <w:sz w:val="20"/>
      <w:lang w:val="en-GB"/>
    </w:rPr>
  </w:style>
  <w:style w:type="character" w:customStyle="1" w:styleId="PlainTextChar">
    <w:name w:val="Plain Text Char"/>
    <w:basedOn w:val="DefaultParagraphFont"/>
    <w:link w:val="PlainText"/>
    <w:uiPriority w:val="99"/>
    <w:semiHidden/>
    <w:locked/>
    <w:rPr>
      <w:rFonts w:ascii="Courier New" w:hAnsi="Courier New" w:cs="Courier New"/>
      <w:sz w:val="20"/>
      <w:szCs w:val="20"/>
      <w:lang w:eastAsia="en-US"/>
    </w:rPr>
  </w:style>
  <w:style w:type="table" w:styleId="TableGrid">
    <w:name w:val="Table Grid"/>
    <w:basedOn w:val="TableNormal"/>
    <w:uiPriority w:val="99"/>
    <w:rsid w:val="00855581"/>
    <w:pPr>
      <w:spacing w:before="24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uiPriority w:val="99"/>
    <w:rsid w:val="00E33DD5"/>
    <w:pPr>
      <w:spacing w:before="240"/>
    </w:pPr>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styleId="ListParagraph">
    <w:name w:val="List Paragraph"/>
    <w:basedOn w:val="Normal"/>
    <w:uiPriority w:val="99"/>
    <w:qFormat/>
    <w:rsid w:val="00406EBB"/>
    <w:pPr>
      <w:ind w:left="720"/>
      <w:contextualSpacing/>
    </w:pPr>
  </w:style>
</w:styles>
</file>

<file path=word/webSettings.xml><?xml version="1.0" encoding="utf-8"?>
<w:webSettings xmlns:r="http://schemas.openxmlformats.org/officeDocument/2006/relationships" xmlns:w="http://schemas.openxmlformats.org/wordprocessingml/2006/main">
  <w:divs>
    <w:div w:id="1537082057">
      <w:marLeft w:val="0"/>
      <w:marRight w:val="0"/>
      <w:marTop w:val="0"/>
      <w:marBottom w:val="0"/>
      <w:divBdr>
        <w:top w:val="none" w:sz="0" w:space="0" w:color="auto"/>
        <w:left w:val="none" w:sz="0" w:space="0" w:color="auto"/>
        <w:bottom w:val="none" w:sz="0" w:space="0" w:color="auto"/>
        <w:right w:val="none" w:sz="0" w:space="0" w:color="auto"/>
      </w:divBdr>
    </w:div>
    <w:div w:id="1537082064">
      <w:marLeft w:val="0"/>
      <w:marRight w:val="0"/>
      <w:marTop w:val="0"/>
      <w:marBottom w:val="0"/>
      <w:divBdr>
        <w:top w:val="none" w:sz="0" w:space="0" w:color="auto"/>
        <w:left w:val="none" w:sz="0" w:space="0" w:color="auto"/>
        <w:bottom w:val="none" w:sz="0" w:space="0" w:color="auto"/>
        <w:right w:val="none" w:sz="0" w:space="0" w:color="auto"/>
      </w:divBdr>
    </w:div>
    <w:div w:id="1537082087">
      <w:marLeft w:val="0"/>
      <w:marRight w:val="0"/>
      <w:marTop w:val="0"/>
      <w:marBottom w:val="0"/>
      <w:divBdr>
        <w:top w:val="none" w:sz="0" w:space="0" w:color="auto"/>
        <w:left w:val="none" w:sz="0" w:space="0" w:color="auto"/>
        <w:bottom w:val="none" w:sz="0" w:space="0" w:color="auto"/>
        <w:right w:val="none" w:sz="0" w:space="0" w:color="auto"/>
      </w:divBdr>
    </w:div>
    <w:div w:id="1537082089">
      <w:marLeft w:val="0"/>
      <w:marRight w:val="0"/>
      <w:marTop w:val="0"/>
      <w:marBottom w:val="0"/>
      <w:divBdr>
        <w:top w:val="none" w:sz="0" w:space="0" w:color="auto"/>
        <w:left w:val="none" w:sz="0" w:space="0" w:color="auto"/>
        <w:bottom w:val="none" w:sz="0" w:space="0" w:color="auto"/>
        <w:right w:val="none" w:sz="0" w:space="0" w:color="auto"/>
      </w:divBdr>
    </w:div>
    <w:div w:id="1537082138">
      <w:marLeft w:val="0"/>
      <w:marRight w:val="0"/>
      <w:marTop w:val="0"/>
      <w:marBottom w:val="0"/>
      <w:divBdr>
        <w:top w:val="none" w:sz="0" w:space="0" w:color="auto"/>
        <w:left w:val="none" w:sz="0" w:space="0" w:color="auto"/>
        <w:bottom w:val="none" w:sz="0" w:space="0" w:color="auto"/>
        <w:right w:val="none" w:sz="0" w:space="0" w:color="auto"/>
      </w:divBdr>
    </w:div>
    <w:div w:id="1537082141">
      <w:marLeft w:val="0"/>
      <w:marRight w:val="0"/>
      <w:marTop w:val="0"/>
      <w:marBottom w:val="0"/>
      <w:divBdr>
        <w:top w:val="none" w:sz="0" w:space="0" w:color="auto"/>
        <w:left w:val="none" w:sz="0" w:space="0" w:color="auto"/>
        <w:bottom w:val="none" w:sz="0" w:space="0" w:color="auto"/>
        <w:right w:val="none" w:sz="0" w:space="0" w:color="auto"/>
      </w:divBdr>
    </w:div>
    <w:div w:id="1537082221">
      <w:marLeft w:val="0"/>
      <w:marRight w:val="360"/>
      <w:marTop w:val="0"/>
      <w:marBottom w:val="0"/>
      <w:divBdr>
        <w:top w:val="none" w:sz="0" w:space="0" w:color="auto"/>
        <w:left w:val="none" w:sz="0" w:space="0" w:color="auto"/>
        <w:bottom w:val="none" w:sz="0" w:space="0" w:color="auto"/>
        <w:right w:val="none" w:sz="0" w:space="0" w:color="auto"/>
      </w:divBdr>
      <w:divsChild>
        <w:div w:id="1537082076">
          <w:marLeft w:val="240"/>
          <w:marRight w:val="240"/>
          <w:marTop w:val="0"/>
          <w:marBottom w:val="0"/>
          <w:divBdr>
            <w:top w:val="none" w:sz="0" w:space="0" w:color="auto"/>
            <w:left w:val="none" w:sz="0" w:space="0" w:color="auto"/>
            <w:bottom w:val="none" w:sz="0" w:space="0" w:color="auto"/>
            <w:right w:val="none" w:sz="0" w:space="0" w:color="auto"/>
          </w:divBdr>
        </w:div>
        <w:div w:id="1537082106">
          <w:marLeft w:val="240"/>
          <w:marRight w:val="240"/>
          <w:marTop w:val="0"/>
          <w:marBottom w:val="0"/>
          <w:divBdr>
            <w:top w:val="none" w:sz="0" w:space="0" w:color="auto"/>
            <w:left w:val="none" w:sz="0" w:space="0" w:color="auto"/>
            <w:bottom w:val="none" w:sz="0" w:space="0" w:color="auto"/>
            <w:right w:val="none" w:sz="0" w:space="0" w:color="auto"/>
          </w:divBdr>
          <w:divsChild>
            <w:div w:id="1537082077">
              <w:marLeft w:val="0"/>
              <w:marRight w:val="0"/>
              <w:marTop w:val="0"/>
              <w:marBottom w:val="0"/>
              <w:divBdr>
                <w:top w:val="none" w:sz="0" w:space="0" w:color="auto"/>
                <w:left w:val="none" w:sz="0" w:space="0" w:color="auto"/>
                <w:bottom w:val="none" w:sz="0" w:space="0" w:color="auto"/>
                <w:right w:val="none" w:sz="0" w:space="0" w:color="auto"/>
              </w:divBdr>
              <w:divsChild>
                <w:div w:id="1537082122">
                  <w:marLeft w:val="240"/>
                  <w:marRight w:val="240"/>
                  <w:marTop w:val="0"/>
                  <w:marBottom w:val="0"/>
                  <w:divBdr>
                    <w:top w:val="none" w:sz="0" w:space="0" w:color="auto"/>
                    <w:left w:val="none" w:sz="0" w:space="0" w:color="auto"/>
                    <w:bottom w:val="none" w:sz="0" w:space="0" w:color="auto"/>
                    <w:right w:val="none" w:sz="0" w:space="0" w:color="auto"/>
                  </w:divBdr>
                  <w:divsChild>
                    <w:div w:id="1537082194">
                      <w:marLeft w:val="0"/>
                      <w:marRight w:val="0"/>
                      <w:marTop w:val="0"/>
                      <w:marBottom w:val="0"/>
                      <w:divBdr>
                        <w:top w:val="none" w:sz="0" w:space="0" w:color="auto"/>
                        <w:left w:val="none" w:sz="0" w:space="0" w:color="auto"/>
                        <w:bottom w:val="none" w:sz="0" w:space="0" w:color="auto"/>
                        <w:right w:val="none" w:sz="0" w:space="0" w:color="auto"/>
                      </w:divBdr>
                      <w:divsChild>
                        <w:div w:id="1537082058">
                          <w:marLeft w:val="240"/>
                          <w:marRight w:val="240"/>
                          <w:marTop w:val="0"/>
                          <w:marBottom w:val="0"/>
                          <w:divBdr>
                            <w:top w:val="none" w:sz="0" w:space="0" w:color="auto"/>
                            <w:left w:val="none" w:sz="0" w:space="0" w:color="auto"/>
                            <w:bottom w:val="none" w:sz="0" w:space="0" w:color="auto"/>
                            <w:right w:val="none" w:sz="0" w:space="0" w:color="auto"/>
                          </w:divBdr>
                          <w:divsChild>
                            <w:div w:id="1537082163">
                              <w:marLeft w:val="0"/>
                              <w:marRight w:val="0"/>
                              <w:marTop w:val="0"/>
                              <w:marBottom w:val="0"/>
                              <w:divBdr>
                                <w:top w:val="none" w:sz="0" w:space="0" w:color="auto"/>
                                <w:left w:val="none" w:sz="0" w:space="0" w:color="auto"/>
                                <w:bottom w:val="none" w:sz="0" w:space="0" w:color="auto"/>
                                <w:right w:val="none" w:sz="0" w:space="0" w:color="auto"/>
                              </w:divBdr>
                              <w:divsChild>
                                <w:div w:id="1537082130">
                                  <w:marLeft w:val="240"/>
                                  <w:marRight w:val="240"/>
                                  <w:marTop w:val="0"/>
                                  <w:marBottom w:val="0"/>
                                  <w:divBdr>
                                    <w:top w:val="none" w:sz="0" w:space="0" w:color="auto"/>
                                    <w:left w:val="none" w:sz="0" w:space="0" w:color="auto"/>
                                    <w:bottom w:val="none" w:sz="0" w:space="0" w:color="auto"/>
                                    <w:right w:val="none" w:sz="0" w:space="0" w:color="auto"/>
                                  </w:divBdr>
                                  <w:divsChild>
                                    <w:div w:id="1537082199">
                                      <w:marLeft w:val="0"/>
                                      <w:marRight w:val="0"/>
                                      <w:marTop w:val="0"/>
                                      <w:marBottom w:val="0"/>
                                      <w:divBdr>
                                        <w:top w:val="none" w:sz="0" w:space="0" w:color="auto"/>
                                        <w:left w:val="none" w:sz="0" w:space="0" w:color="auto"/>
                                        <w:bottom w:val="none" w:sz="0" w:space="0" w:color="auto"/>
                                        <w:right w:val="none" w:sz="0" w:space="0" w:color="auto"/>
                                      </w:divBdr>
                                      <w:divsChild>
                                        <w:div w:id="1537082112">
                                          <w:marLeft w:val="0"/>
                                          <w:marRight w:val="0"/>
                                          <w:marTop w:val="0"/>
                                          <w:marBottom w:val="0"/>
                                          <w:divBdr>
                                            <w:top w:val="none" w:sz="0" w:space="0" w:color="auto"/>
                                            <w:left w:val="none" w:sz="0" w:space="0" w:color="auto"/>
                                            <w:bottom w:val="none" w:sz="0" w:space="0" w:color="auto"/>
                                            <w:right w:val="none" w:sz="0" w:space="0" w:color="auto"/>
                                          </w:divBdr>
                                        </w:div>
                                        <w:div w:id="1537082263">
                                          <w:marLeft w:val="240"/>
                                          <w:marRight w:val="240"/>
                                          <w:marTop w:val="0"/>
                                          <w:marBottom w:val="0"/>
                                          <w:divBdr>
                                            <w:top w:val="none" w:sz="0" w:space="0" w:color="auto"/>
                                            <w:left w:val="none" w:sz="0" w:space="0" w:color="auto"/>
                                            <w:bottom w:val="none" w:sz="0" w:space="0" w:color="auto"/>
                                            <w:right w:val="none" w:sz="0" w:space="0" w:color="auto"/>
                                          </w:divBdr>
                                        </w:div>
                                      </w:divsChild>
                                    </w:div>
                                    <w:div w:id="1537082213">
                                      <w:marLeft w:val="0"/>
                                      <w:marRight w:val="0"/>
                                      <w:marTop w:val="0"/>
                                      <w:marBottom w:val="0"/>
                                      <w:divBdr>
                                        <w:top w:val="none" w:sz="0" w:space="0" w:color="auto"/>
                                        <w:left w:val="none" w:sz="0" w:space="0" w:color="auto"/>
                                        <w:bottom w:val="none" w:sz="0" w:space="0" w:color="auto"/>
                                        <w:right w:val="none" w:sz="0" w:space="0" w:color="auto"/>
                                      </w:divBdr>
                                    </w:div>
                                  </w:divsChild>
                                </w:div>
                                <w:div w:id="1537082256">
                                  <w:marLeft w:val="0"/>
                                  <w:marRight w:val="0"/>
                                  <w:marTop w:val="0"/>
                                  <w:marBottom w:val="0"/>
                                  <w:divBdr>
                                    <w:top w:val="none" w:sz="0" w:space="0" w:color="auto"/>
                                    <w:left w:val="none" w:sz="0" w:space="0" w:color="auto"/>
                                    <w:bottom w:val="none" w:sz="0" w:space="0" w:color="auto"/>
                                    <w:right w:val="none" w:sz="0" w:space="0" w:color="auto"/>
                                  </w:divBdr>
                                </w:div>
                              </w:divsChild>
                            </w:div>
                            <w:div w:id="1537082191">
                              <w:marLeft w:val="240"/>
                              <w:marRight w:val="0"/>
                              <w:marTop w:val="0"/>
                              <w:marBottom w:val="0"/>
                              <w:divBdr>
                                <w:top w:val="none" w:sz="0" w:space="0" w:color="auto"/>
                                <w:left w:val="none" w:sz="0" w:space="0" w:color="auto"/>
                                <w:bottom w:val="none" w:sz="0" w:space="0" w:color="auto"/>
                                <w:right w:val="none" w:sz="0" w:space="0" w:color="auto"/>
                              </w:divBdr>
                            </w:div>
                          </w:divsChild>
                        </w:div>
                        <w:div w:id="1537082088">
                          <w:marLeft w:val="240"/>
                          <w:marRight w:val="240"/>
                          <w:marTop w:val="0"/>
                          <w:marBottom w:val="0"/>
                          <w:divBdr>
                            <w:top w:val="none" w:sz="0" w:space="0" w:color="auto"/>
                            <w:left w:val="none" w:sz="0" w:space="0" w:color="auto"/>
                            <w:bottom w:val="none" w:sz="0" w:space="0" w:color="auto"/>
                            <w:right w:val="none" w:sz="0" w:space="0" w:color="auto"/>
                          </w:divBdr>
                          <w:divsChild>
                            <w:div w:id="1537082170">
                              <w:marLeft w:val="240"/>
                              <w:marRight w:val="0"/>
                              <w:marTop w:val="0"/>
                              <w:marBottom w:val="0"/>
                              <w:divBdr>
                                <w:top w:val="none" w:sz="0" w:space="0" w:color="auto"/>
                                <w:left w:val="none" w:sz="0" w:space="0" w:color="auto"/>
                                <w:bottom w:val="none" w:sz="0" w:space="0" w:color="auto"/>
                                <w:right w:val="none" w:sz="0" w:space="0" w:color="auto"/>
                              </w:divBdr>
                            </w:div>
                            <w:div w:id="1537082219">
                              <w:marLeft w:val="0"/>
                              <w:marRight w:val="0"/>
                              <w:marTop w:val="0"/>
                              <w:marBottom w:val="0"/>
                              <w:divBdr>
                                <w:top w:val="none" w:sz="0" w:space="0" w:color="auto"/>
                                <w:left w:val="none" w:sz="0" w:space="0" w:color="auto"/>
                                <w:bottom w:val="none" w:sz="0" w:space="0" w:color="auto"/>
                                <w:right w:val="none" w:sz="0" w:space="0" w:color="auto"/>
                              </w:divBdr>
                              <w:divsChild>
                                <w:div w:id="1537082188">
                                  <w:marLeft w:val="0"/>
                                  <w:marRight w:val="0"/>
                                  <w:marTop w:val="0"/>
                                  <w:marBottom w:val="0"/>
                                  <w:divBdr>
                                    <w:top w:val="none" w:sz="0" w:space="0" w:color="auto"/>
                                    <w:left w:val="none" w:sz="0" w:space="0" w:color="auto"/>
                                    <w:bottom w:val="none" w:sz="0" w:space="0" w:color="auto"/>
                                    <w:right w:val="none" w:sz="0" w:space="0" w:color="auto"/>
                                  </w:divBdr>
                                </w:div>
                                <w:div w:id="1537082246">
                                  <w:marLeft w:val="240"/>
                                  <w:marRight w:val="240"/>
                                  <w:marTop w:val="0"/>
                                  <w:marBottom w:val="0"/>
                                  <w:divBdr>
                                    <w:top w:val="none" w:sz="0" w:space="0" w:color="auto"/>
                                    <w:left w:val="none" w:sz="0" w:space="0" w:color="auto"/>
                                    <w:bottom w:val="none" w:sz="0" w:space="0" w:color="auto"/>
                                    <w:right w:val="none" w:sz="0" w:space="0" w:color="auto"/>
                                  </w:divBdr>
                                  <w:divsChild>
                                    <w:div w:id="1537082148">
                                      <w:marLeft w:val="0"/>
                                      <w:marRight w:val="0"/>
                                      <w:marTop w:val="0"/>
                                      <w:marBottom w:val="0"/>
                                      <w:divBdr>
                                        <w:top w:val="none" w:sz="0" w:space="0" w:color="auto"/>
                                        <w:left w:val="none" w:sz="0" w:space="0" w:color="auto"/>
                                        <w:bottom w:val="none" w:sz="0" w:space="0" w:color="auto"/>
                                        <w:right w:val="none" w:sz="0" w:space="0" w:color="auto"/>
                                      </w:divBdr>
                                    </w:div>
                                    <w:div w:id="1537082260">
                                      <w:marLeft w:val="0"/>
                                      <w:marRight w:val="0"/>
                                      <w:marTop w:val="0"/>
                                      <w:marBottom w:val="0"/>
                                      <w:divBdr>
                                        <w:top w:val="none" w:sz="0" w:space="0" w:color="auto"/>
                                        <w:left w:val="none" w:sz="0" w:space="0" w:color="auto"/>
                                        <w:bottom w:val="none" w:sz="0" w:space="0" w:color="auto"/>
                                        <w:right w:val="none" w:sz="0" w:space="0" w:color="auto"/>
                                      </w:divBdr>
                                      <w:divsChild>
                                        <w:div w:id="1537082078">
                                          <w:marLeft w:val="240"/>
                                          <w:marRight w:val="240"/>
                                          <w:marTop w:val="0"/>
                                          <w:marBottom w:val="0"/>
                                          <w:divBdr>
                                            <w:top w:val="none" w:sz="0" w:space="0" w:color="auto"/>
                                            <w:left w:val="none" w:sz="0" w:space="0" w:color="auto"/>
                                            <w:bottom w:val="none" w:sz="0" w:space="0" w:color="auto"/>
                                            <w:right w:val="none" w:sz="0" w:space="0" w:color="auto"/>
                                          </w:divBdr>
                                        </w:div>
                                        <w:div w:id="15370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082107">
                          <w:marLeft w:val="240"/>
                          <w:marRight w:val="240"/>
                          <w:marTop w:val="0"/>
                          <w:marBottom w:val="0"/>
                          <w:divBdr>
                            <w:top w:val="none" w:sz="0" w:space="0" w:color="auto"/>
                            <w:left w:val="none" w:sz="0" w:space="0" w:color="auto"/>
                            <w:bottom w:val="none" w:sz="0" w:space="0" w:color="auto"/>
                            <w:right w:val="none" w:sz="0" w:space="0" w:color="auto"/>
                          </w:divBdr>
                          <w:divsChild>
                            <w:div w:id="1537082169">
                              <w:marLeft w:val="0"/>
                              <w:marRight w:val="0"/>
                              <w:marTop w:val="0"/>
                              <w:marBottom w:val="0"/>
                              <w:divBdr>
                                <w:top w:val="none" w:sz="0" w:space="0" w:color="auto"/>
                                <w:left w:val="none" w:sz="0" w:space="0" w:color="auto"/>
                                <w:bottom w:val="none" w:sz="0" w:space="0" w:color="auto"/>
                                <w:right w:val="none" w:sz="0" w:space="0" w:color="auto"/>
                              </w:divBdr>
                              <w:divsChild>
                                <w:div w:id="1537082102">
                                  <w:marLeft w:val="0"/>
                                  <w:marRight w:val="0"/>
                                  <w:marTop w:val="0"/>
                                  <w:marBottom w:val="0"/>
                                  <w:divBdr>
                                    <w:top w:val="none" w:sz="0" w:space="0" w:color="auto"/>
                                    <w:left w:val="none" w:sz="0" w:space="0" w:color="auto"/>
                                    <w:bottom w:val="none" w:sz="0" w:space="0" w:color="auto"/>
                                    <w:right w:val="none" w:sz="0" w:space="0" w:color="auto"/>
                                  </w:divBdr>
                                </w:div>
                                <w:div w:id="1537082175">
                                  <w:marLeft w:val="240"/>
                                  <w:marRight w:val="240"/>
                                  <w:marTop w:val="0"/>
                                  <w:marBottom w:val="0"/>
                                  <w:divBdr>
                                    <w:top w:val="none" w:sz="0" w:space="0" w:color="auto"/>
                                    <w:left w:val="none" w:sz="0" w:space="0" w:color="auto"/>
                                    <w:bottom w:val="none" w:sz="0" w:space="0" w:color="auto"/>
                                    <w:right w:val="none" w:sz="0" w:space="0" w:color="auto"/>
                                  </w:divBdr>
                                  <w:divsChild>
                                    <w:div w:id="1537082111">
                                      <w:marLeft w:val="0"/>
                                      <w:marRight w:val="0"/>
                                      <w:marTop w:val="0"/>
                                      <w:marBottom w:val="0"/>
                                      <w:divBdr>
                                        <w:top w:val="none" w:sz="0" w:space="0" w:color="auto"/>
                                        <w:left w:val="none" w:sz="0" w:space="0" w:color="auto"/>
                                        <w:bottom w:val="none" w:sz="0" w:space="0" w:color="auto"/>
                                        <w:right w:val="none" w:sz="0" w:space="0" w:color="auto"/>
                                      </w:divBdr>
                                      <w:divsChild>
                                        <w:div w:id="1537082178">
                                          <w:marLeft w:val="0"/>
                                          <w:marRight w:val="0"/>
                                          <w:marTop w:val="0"/>
                                          <w:marBottom w:val="0"/>
                                          <w:divBdr>
                                            <w:top w:val="none" w:sz="0" w:space="0" w:color="auto"/>
                                            <w:left w:val="none" w:sz="0" w:space="0" w:color="auto"/>
                                            <w:bottom w:val="none" w:sz="0" w:space="0" w:color="auto"/>
                                            <w:right w:val="none" w:sz="0" w:space="0" w:color="auto"/>
                                          </w:divBdr>
                                        </w:div>
                                        <w:div w:id="1537082196">
                                          <w:marLeft w:val="240"/>
                                          <w:marRight w:val="240"/>
                                          <w:marTop w:val="0"/>
                                          <w:marBottom w:val="0"/>
                                          <w:divBdr>
                                            <w:top w:val="none" w:sz="0" w:space="0" w:color="auto"/>
                                            <w:left w:val="none" w:sz="0" w:space="0" w:color="auto"/>
                                            <w:bottom w:val="none" w:sz="0" w:space="0" w:color="auto"/>
                                            <w:right w:val="none" w:sz="0" w:space="0" w:color="auto"/>
                                          </w:divBdr>
                                        </w:div>
                                      </w:divsChild>
                                    </w:div>
                                    <w:div w:id="15370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2192">
                              <w:marLeft w:val="240"/>
                              <w:marRight w:val="0"/>
                              <w:marTop w:val="0"/>
                              <w:marBottom w:val="0"/>
                              <w:divBdr>
                                <w:top w:val="none" w:sz="0" w:space="0" w:color="auto"/>
                                <w:left w:val="none" w:sz="0" w:space="0" w:color="auto"/>
                                <w:bottom w:val="none" w:sz="0" w:space="0" w:color="auto"/>
                                <w:right w:val="none" w:sz="0" w:space="0" w:color="auto"/>
                              </w:divBdr>
                            </w:div>
                          </w:divsChild>
                        </w:div>
                        <w:div w:id="1537082117">
                          <w:marLeft w:val="240"/>
                          <w:marRight w:val="240"/>
                          <w:marTop w:val="0"/>
                          <w:marBottom w:val="0"/>
                          <w:divBdr>
                            <w:top w:val="none" w:sz="0" w:space="0" w:color="auto"/>
                            <w:left w:val="none" w:sz="0" w:space="0" w:color="auto"/>
                            <w:bottom w:val="none" w:sz="0" w:space="0" w:color="auto"/>
                            <w:right w:val="none" w:sz="0" w:space="0" w:color="auto"/>
                          </w:divBdr>
                          <w:divsChild>
                            <w:div w:id="1537082081">
                              <w:marLeft w:val="240"/>
                              <w:marRight w:val="0"/>
                              <w:marTop w:val="0"/>
                              <w:marBottom w:val="0"/>
                              <w:divBdr>
                                <w:top w:val="none" w:sz="0" w:space="0" w:color="auto"/>
                                <w:left w:val="none" w:sz="0" w:space="0" w:color="auto"/>
                                <w:bottom w:val="none" w:sz="0" w:space="0" w:color="auto"/>
                                <w:right w:val="none" w:sz="0" w:space="0" w:color="auto"/>
                              </w:divBdr>
                            </w:div>
                            <w:div w:id="1537082096">
                              <w:marLeft w:val="0"/>
                              <w:marRight w:val="0"/>
                              <w:marTop w:val="0"/>
                              <w:marBottom w:val="0"/>
                              <w:divBdr>
                                <w:top w:val="none" w:sz="0" w:space="0" w:color="auto"/>
                                <w:left w:val="none" w:sz="0" w:space="0" w:color="auto"/>
                                <w:bottom w:val="none" w:sz="0" w:space="0" w:color="auto"/>
                                <w:right w:val="none" w:sz="0" w:space="0" w:color="auto"/>
                              </w:divBdr>
                              <w:divsChild>
                                <w:div w:id="1537082093">
                                  <w:marLeft w:val="0"/>
                                  <w:marRight w:val="0"/>
                                  <w:marTop w:val="0"/>
                                  <w:marBottom w:val="0"/>
                                  <w:divBdr>
                                    <w:top w:val="none" w:sz="0" w:space="0" w:color="auto"/>
                                    <w:left w:val="none" w:sz="0" w:space="0" w:color="auto"/>
                                    <w:bottom w:val="none" w:sz="0" w:space="0" w:color="auto"/>
                                    <w:right w:val="none" w:sz="0" w:space="0" w:color="auto"/>
                                  </w:divBdr>
                                </w:div>
                                <w:div w:id="1537082150">
                                  <w:marLeft w:val="240"/>
                                  <w:marRight w:val="240"/>
                                  <w:marTop w:val="0"/>
                                  <w:marBottom w:val="0"/>
                                  <w:divBdr>
                                    <w:top w:val="none" w:sz="0" w:space="0" w:color="auto"/>
                                    <w:left w:val="none" w:sz="0" w:space="0" w:color="auto"/>
                                    <w:bottom w:val="none" w:sz="0" w:space="0" w:color="auto"/>
                                    <w:right w:val="none" w:sz="0" w:space="0" w:color="auto"/>
                                  </w:divBdr>
                                  <w:divsChild>
                                    <w:div w:id="1537082095">
                                      <w:marLeft w:val="0"/>
                                      <w:marRight w:val="0"/>
                                      <w:marTop w:val="0"/>
                                      <w:marBottom w:val="0"/>
                                      <w:divBdr>
                                        <w:top w:val="none" w:sz="0" w:space="0" w:color="auto"/>
                                        <w:left w:val="none" w:sz="0" w:space="0" w:color="auto"/>
                                        <w:bottom w:val="none" w:sz="0" w:space="0" w:color="auto"/>
                                        <w:right w:val="none" w:sz="0" w:space="0" w:color="auto"/>
                                      </w:divBdr>
                                      <w:divsChild>
                                        <w:div w:id="1537082073">
                                          <w:marLeft w:val="240"/>
                                          <w:marRight w:val="240"/>
                                          <w:marTop w:val="0"/>
                                          <w:marBottom w:val="0"/>
                                          <w:divBdr>
                                            <w:top w:val="none" w:sz="0" w:space="0" w:color="auto"/>
                                            <w:left w:val="none" w:sz="0" w:space="0" w:color="auto"/>
                                            <w:bottom w:val="none" w:sz="0" w:space="0" w:color="auto"/>
                                            <w:right w:val="none" w:sz="0" w:space="0" w:color="auto"/>
                                          </w:divBdr>
                                        </w:div>
                                        <w:div w:id="1537082208">
                                          <w:marLeft w:val="0"/>
                                          <w:marRight w:val="0"/>
                                          <w:marTop w:val="0"/>
                                          <w:marBottom w:val="0"/>
                                          <w:divBdr>
                                            <w:top w:val="none" w:sz="0" w:space="0" w:color="auto"/>
                                            <w:left w:val="none" w:sz="0" w:space="0" w:color="auto"/>
                                            <w:bottom w:val="none" w:sz="0" w:space="0" w:color="auto"/>
                                            <w:right w:val="none" w:sz="0" w:space="0" w:color="auto"/>
                                          </w:divBdr>
                                        </w:div>
                                      </w:divsChild>
                                    </w:div>
                                    <w:div w:id="15370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82124">
                          <w:marLeft w:val="0"/>
                          <w:marRight w:val="0"/>
                          <w:marTop w:val="0"/>
                          <w:marBottom w:val="0"/>
                          <w:divBdr>
                            <w:top w:val="none" w:sz="0" w:space="0" w:color="auto"/>
                            <w:left w:val="none" w:sz="0" w:space="0" w:color="auto"/>
                            <w:bottom w:val="none" w:sz="0" w:space="0" w:color="auto"/>
                            <w:right w:val="none" w:sz="0" w:space="0" w:color="auto"/>
                          </w:divBdr>
                        </w:div>
                        <w:div w:id="1537082179">
                          <w:marLeft w:val="240"/>
                          <w:marRight w:val="240"/>
                          <w:marTop w:val="0"/>
                          <w:marBottom w:val="0"/>
                          <w:divBdr>
                            <w:top w:val="none" w:sz="0" w:space="0" w:color="auto"/>
                            <w:left w:val="none" w:sz="0" w:space="0" w:color="auto"/>
                            <w:bottom w:val="none" w:sz="0" w:space="0" w:color="auto"/>
                            <w:right w:val="none" w:sz="0" w:space="0" w:color="auto"/>
                          </w:divBdr>
                          <w:divsChild>
                            <w:div w:id="1537082155">
                              <w:marLeft w:val="240"/>
                              <w:marRight w:val="0"/>
                              <w:marTop w:val="0"/>
                              <w:marBottom w:val="0"/>
                              <w:divBdr>
                                <w:top w:val="none" w:sz="0" w:space="0" w:color="auto"/>
                                <w:left w:val="none" w:sz="0" w:space="0" w:color="auto"/>
                                <w:bottom w:val="none" w:sz="0" w:space="0" w:color="auto"/>
                                <w:right w:val="none" w:sz="0" w:space="0" w:color="auto"/>
                              </w:divBdr>
                            </w:div>
                            <w:div w:id="1537082206">
                              <w:marLeft w:val="0"/>
                              <w:marRight w:val="0"/>
                              <w:marTop w:val="0"/>
                              <w:marBottom w:val="0"/>
                              <w:divBdr>
                                <w:top w:val="none" w:sz="0" w:space="0" w:color="auto"/>
                                <w:left w:val="none" w:sz="0" w:space="0" w:color="auto"/>
                                <w:bottom w:val="none" w:sz="0" w:space="0" w:color="auto"/>
                                <w:right w:val="none" w:sz="0" w:space="0" w:color="auto"/>
                              </w:divBdr>
                              <w:divsChild>
                                <w:div w:id="1537082153">
                                  <w:marLeft w:val="240"/>
                                  <w:marRight w:val="240"/>
                                  <w:marTop w:val="0"/>
                                  <w:marBottom w:val="0"/>
                                  <w:divBdr>
                                    <w:top w:val="none" w:sz="0" w:space="0" w:color="auto"/>
                                    <w:left w:val="none" w:sz="0" w:space="0" w:color="auto"/>
                                    <w:bottom w:val="none" w:sz="0" w:space="0" w:color="auto"/>
                                    <w:right w:val="none" w:sz="0" w:space="0" w:color="auto"/>
                                  </w:divBdr>
                                  <w:divsChild>
                                    <w:div w:id="1537082062">
                                      <w:marLeft w:val="0"/>
                                      <w:marRight w:val="0"/>
                                      <w:marTop w:val="0"/>
                                      <w:marBottom w:val="0"/>
                                      <w:divBdr>
                                        <w:top w:val="none" w:sz="0" w:space="0" w:color="auto"/>
                                        <w:left w:val="none" w:sz="0" w:space="0" w:color="auto"/>
                                        <w:bottom w:val="none" w:sz="0" w:space="0" w:color="auto"/>
                                        <w:right w:val="none" w:sz="0" w:space="0" w:color="auto"/>
                                      </w:divBdr>
                                      <w:divsChild>
                                        <w:div w:id="1537082063">
                                          <w:marLeft w:val="240"/>
                                          <w:marRight w:val="240"/>
                                          <w:marTop w:val="0"/>
                                          <w:marBottom w:val="0"/>
                                          <w:divBdr>
                                            <w:top w:val="none" w:sz="0" w:space="0" w:color="auto"/>
                                            <w:left w:val="none" w:sz="0" w:space="0" w:color="auto"/>
                                            <w:bottom w:val="none" w:sz="0" w:space="0" w:color="auto"/>
                                            <w:right w:val="none" w:sz="0" w:space="0" w:color="auto"/>
                                          </w:divBdr>
                                        </w:div>
                                        <w:div w:id="1537082140">
                                          <w:marLeft w:val="0"/>
                                          <w:marRight w:val="0"/>
                                          <w:marTop w:val="0"/>
                                          <w:marBottom w:val="0"/>
                                          <w:divBdr>
                                            <w:top w:val="none" w:sz="0" w:space="0" w:color="auto"/>
                                            <w:left w:val="none" w:sz="0" w:space="0" w:color="auto"/>
                                            <w:bottom w:val="none" w:sz="0" w:space="0" w:color="auto"/>
                                            <w:right w:val="none" w:sz="0" w:space="0" w:color="auto"/>
                                          </w:divBdr>
                                        </w:div>
                                      </w:divsChild>
                                    </w:div>
                                    <w:div w:id="1537082143">
                                      <w:marLeft w:val="0"/>
                                      <w:marRight w:val="0"/>
                                      <w:marTop w:val="0"/>
                                      <w:marBottom w:val="0"/>
                                      <w:divBdr>
                                        <w:top w:val="none" w:sz="0" w:space="0" w:color="auto"/>
                                        <w:left w:val="none" w:sz="0" w:space="0" w:color="auto"/>
                                        <w:bottom w:val="none" w:sz="0" w:space="0" w:color="auto"/>
                                        <w:right w:val="none" w:sz="0" w:space="0" w:color="auto"/>
                                      </w:divBdr>
                                    </w:div>
                                  </w:divsChild>
                                </w:div>
                                <w:div w:id="1537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2183">
                          <w:marLeft w:val="240"/>
                          <w:marRight w:val="240"/>
                          <w:marTop w:val="0"/>
                          <w:marBottom w:val="0"/>
                          <w:divBdr>
                            <w:top w:val="none" w:sz="0" w:space="0" w:color="auto"/>
                            <w:left w:val="none" w:sz="0" w:space="0" w:color="auto"/>
                            <w:bottom w:val="none" w:sz="0" w:space="0" w:color="auto"/>
                            <w:right w:val="none" w:sz="0" w:space="0" w:color="auto"/>
                          </w:divBdr>
                          <w:divsChild>
                            <w:div w:id="1537082165">
                              <w:marLeft w:val="240"/>
                              <w:marRight w:val="0"/>
                              <w:marTop w:val="0"/>
                              <w:marBottom w:val="0"/>
                              <w:divBdr>
                                <w:top w:val="none" w:sz="0" w:space="0" w:color="auto"/>
                                <w:left w:val="none" w:sz="0" w:space="0" w:color="auto"/>
                                <w:bottom w:val="none" w:sz="0" w:space="0" w:color="auto"/>
                                <w:right w:val="none" w:sz="0" w:space="0" w:color="auto"/>
                              </w:divBdr>
                            </w:div>
                            <w:div w:id="1537082202">
                              <w:marLeft w:val="0"/>
                              <w:marRight w:val="0"/>
                              <w:marTop w:val="0"/>
                              <w:marBottom w:val="0"/>
                              <w:divBdr>
                                <w:top w:val="none" w:sz="0" w:space="0" w:color="auto"/>
                                <w:left w:val="none" w:sz="0" w:space="0" w:color="auto"/>
                                <w:bottom w:val="none" w:sz="0" w:space="0" w:color="auto"/>
                                <w:right w:val="none" w:sz="0" w:space="0" w:color="auto"/>
                              </w:divBdr>
                              <w:divsChild>
                                <w:div w:id="1537082069">
                                  <w:marLeft w:val="240"/>
                                  <w:marRight w:val="240"/>
                                  <w:marTop w:val="0"/>
                                  <w:marBottom w:val="0"/>
                                  <w:divBdr>
                                    <w:top w:val="none" w:sz="0" w:space="0" w:color="auto"/>
                                    <w:left w:val="none" w:sz="0" w:space="0" w:color="auto"/>
                                    <w:bottom w:val="none" w:sz="0" w:space="0" w:color="auto"/>
                                    <w:right w:val="none" w:sz="0" w:space="0" w:color="auto"/>
                                  </w:divBdr>
                                  <w:divsChild>
                                    <w:div w:id="1537082185">
                                      <w:marLeft w:val="0"/>
                                      <w:marRight w:val="0"/>
                                      <w:marTop w:val="0"/>
                                      <w:marBottom w:val="0"/>
                                      <w:divBdr>
                                        <w:top w:val="none" w:sz="0" w:space="0" w:color="auto"/>
                                        <w:left w:val="none" w:sz="0" w:space="0" w:color="auto"/>
                                        <w:bottom w:val="none" w:sz="0" w:space="0" w:color="auto"/>
                                        <w:right w:val="none" w:sz="0" w:space="0" w:color="auto"/>
                                      </w:divBdr>
                                      <w:divsChild>
                                        <w:div w:id="1537082098">
                                          <w:marLeft w:val="0"/>
                                          <w:marRight w:val="0"/>
                                          <w:marTop w:val="0"/>
                                          <w:marBottom w:val="0"/>
                                          <w:divBdr>
                                            <w:top w:val="none" w:sz="0" w:space="0" w:color="auto"/>
                                            <w:left w:val="none" w:sz="0" w:space="0" w:color="auto"/>
                                            <w:bottom w:val="none" w:sz="0" w:space="0" w:color="auto"/>
                                            <w:right w:val="none" w:sz="0" w:space="0" w:color="auto"/>
                                          </w:divBdr>
                                        </w:div>
                                        <w:div w:id="1537082162">
                                          <w:marLeft w:val="240"/>
                                          <w:marRight w:val="240"/>
                                          <w:marTop w:val="0"/>
                                          <w:marBottom w:val="0"/>
                                          <w:divBdr>
                                            <w:top w:val="none" w:sz="0" w:space="0" w:color="auto"/>
                                            <w:left w:val="none" w:sz="0" w:space="0" w:color="auto"/>
                                            <w:bottom w:val="none" w:sz="0" w:space="0" w:color="auto"/>
                                            <w:right w:val="none" w:sz="0" w:space="0" w:color="auto"/>
                                          </w:divBdr>
                                        </w:div>
                                      </w:divsChild>
                                    </w:div>
                                    <w:div w:id="1537082253">
                                      <w:marLeft w:val="0"/>
                                      <w:marRight w:val="0"/>
                                      <w:marTop w:val="0"/>
                                      <w:marBottom w:val="0"/>
                                      <w:divBdr>
                                        <w:top w:val="none" w:sz="0" w:space="0" w:color="auto"/>
                                        <w:left w:val="none" w:sz="0" w:space="0" w:color="auto"/>
                                        <w:bottom w:val="none" w:sz="0" w:space="0" w:color="auto"/>
                                        <w:right w:val="none" w:sz="0" w:space="0" w:color="auto"/>
                                      </w:divBdr>
                                    </w:div>
                                  </w:divsChild>
                                </w:div>
                                <w:div w:id="15370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2231">
                          <w:marLeft w:val="240"/>
                          <w:marRight w:val="240"/>
                          <w:marTop w:val="0"/>
                          <w:marBottom w:val="0"/>
                          <w:divBdr>
                            <w:top w:val="none" w:sz="0" w:space="0" w:color="auto"/>
                            <w:left w:val="none" w:sz="0" w:space="0" w:color="auto"/>
                            <w:bottom w:val="none" w:sz="0" w:space="0" w:color="auto"/>
                            <w:right w:val="none" w:sz="0" w:space="0" w:color="auto"/>
                          </w:divBdr>
                          <w:divsChild>
                            <w:div w:id="1537082144">
                              <w:marLeft w:val="0"/>
                              <w:marRight w:val="0"/>
                              <w:marTop w:val="0"/>
                              <w:marBottom w:val="0"/>
                              <w:divBdr>
                                <w:top w:val="none" w:sz="0" w:space="0" w:color="auto"/>
                                <w:left w:val="none" w:sz="0" w:space="0" w:color="auto"/>
                                <w:bottom w:val="none" w:sz="0" w:space="0" w:color="auto"/>
                                <w:right w:val="none" w:sz="0" w:space="0" w:color="auto"/>
                              </w:divBdr>
                              <w:divsChild>
                                <w:div w:id="1537082086">
                                  <w:marLeft w:val="0"/>
                                  <w:marRight w:val="0"/>
                                  <w:marTop w:val="0"/>
                                  <w:marBottom w:val="0"/>
                                  <w:divBdr>
                                    <w:top w:val="none" w:sz="0" w:space="0" w:color="auto"/>
                                    <w:left w:val="none" w:sz="0" w:space="0" w:color="auto"/>
                                    <w:bottom w:val="none" w:sz="0" w:space="0" w:color="auto"/>
                                    <w:right w:val="none" w:sz="0" w:space="0" w:color="auto"/>
                                  </w:divBdr>
                                </w:div>
                                <w:div w:id="1537082161">
                                  <w:marLeft w:val="240"/>
                                  <w:marRight w:val="240"/>
                                  <w:marTop w:val="0"/>
                                  <w:marBottom w:val="0"/>
                                  <w:divBdr>
                                    <w:top w:val="none" w:sz="0" w:space="0" w:color="auto"/>
                                    <w:left w:val="none" w:sz="0" w:space="0" w:color="auto"/>
                                    <w:bottom w:val="none" w:sz="0" w:space="0" w:color="auto"/>
                                    <w:right w:val="none" w:sz="0" w:space="0" w:color="auto"/>
                                  </w:divBdr>
                                  <w:divsChild>
                                    <w:div w:id="1537082091">
                                      <w:marLeft w:val="0"/>
                                      <w:marRight w:val="0"/>
                                      <w:marTop w:val="0"/>
                                      <w:marBottom w:val="0"/>
                                      <w:divBdr>
                                        <w:top w:val="none" w:sz="0" w:space="0" w:color="auto"/>
                                        <w:left w:val="none" w:sz="0" w:space="0" w:color="auto"/>
                                        <w:bottom w:val="none" w:sz="0" w:space="0" w:color="auto"/>
                                        <w:right w:val="none" w:sz="0" w:space="0" w:color="auto"/>
                                      </w:divBdr>
                                      <w:divsChild>
                                        <w:div w:id="1537082186">
                                          <w:marLeft w:val="240"/>
                                          <w:marRight w:val="240"/>
                                          <w:marTop w:val="0"/>
                                          <w:marBottom w:val="0"/>
                                          <w:divBdr>
                                            <w:top w:val="none" w:sz="0" w:space="0" w:color="auto"/>
                                            <w:left w:val="none" w:sz="0" w:space="0" w:color="auto"/>
                                            <w:bottom w:val="none" w:sz="0" w:space="0" w:color="auto"/>
                                            <w:right w:val="none" w:sz="0" w:space="0" w:color="auto"/>
                                          </w:divBdr>
                                        </w:div>
                                        <w:div w:id="1537082232">
                                          <w:marLeft w:val="0"/>
                                          <w:marRight w:val="0"/>
                                          <w:marTop w:val="0"/>
                                          <w:marBottom w:val="0"/>
                                          <w:divBdr>
                                            <w:top w:val="none" w:sz="0" w:space="0" w:color="auto"/>
                                            <w:left w:val="none" w:sz="0" w:space="0" w:color="auto"/>
                                            <w:bottom w:val="none" w:sz="0" w:space="0" w:color="auto"/>
                                            <w:right w:val="none" w:sz="0" w:space="0" w:color="auto"/>
                                          </w:divBdr>
                                        </w:div>
                                      </w:divsChild>
                                    </w:div>
                                    <w:div w:id="15370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2258">
                              <w:marLeft w:val="240"/>
                              <w:marRight w:val="0"/>
                              <w:marTop w:val="0"/>
                              <w:marBottom w:val="0"/>
                              <w:divBdr>
                                <w:top w:val="none" w:sz="0" w:space="0" w:color="auto"/>
                                <w:left w:val="none" w:sz="0" w:space="0" w:color="auto"/>
                                <w:bottom w:val="none" w:sz="0" w:space="0" w:color="auto"/>
                                <w:right w:val="none" w:sz="0" w:space="0" w:color="auto"/>
                              </w:divBdr>
                            </w:div>
                          </w:divsChild>
                        </w:div>
                        <w:div w:id="1537082236">
                          <w:marLeft w:val="240"/>
                          <w:marRight w:val="240"/>
                          <w:marTop w:val="0"/>
                          <w:marBottom w:val="0"/>
                          <w:divBdr>
                            <w:top w:val="none" w:sz="0" w:space="0" w:color="auto"/>
                            <w:left w:val="none" w:sz="0" w:space="0" w:color="auto"/>
                            <w:bottom w:val="none" w:sz="0" w:space="0" w:color="auto"/>
                            <w:right w:val="none" w:sz="0" w:space="0" w:color="auto"/>
                          </w:divBdr>
                          <w:divsChild>
                            <w:div w:id="1537082189">
                              <w:marLeft w:val="240"/>
                              <w:marRight w:val="0"/>
                              <w:marTop w:val="0"/>
                              <w:marBottom w:val="0"/>
                              <w:divBdr>
                                <w:top w:val="none" w:sz="0" w:space="0" w:color="auto"/>
                                <w:left w:val="none" w:sz="0" w:space="0" w:color="auto"/>
                                <w:bottom w:val="none" w:sz="0" w:space="0" w:color="auto"/>
                                <w:right w:val="none" w:sz="0" w:space="0" w:color="auto"/>
                              </w:divBdr>
                            </w:div>
                            <w:div w:id="1537082216">
                              <w:marLeft w:val="0"/>
                              <w:marRight w:val="0"/>
                              <w:marTop w:val="0"/>
                              <w:marBottom w:val="0"/>
                              <w:divBdr>
                                <w:top w:val="none" w:sz="0" w:space="0" w:color="auto"/>
                                <w:left w:val="none" w:sz="0" w:space="0" w:color="auto"/>
                                <w:bottom w:val="none" w:sz="0" w:space="0" w:color="auto"/>
                                <w:right w:val="none" w:sz="0" w:space="0" w:color="auto"/>
                              </w:divBdr>
                              <w:divsChild>
                                <w:div w:id="1537082211">
                                  <w:marLeft w:val="240"/>
                                  <w:marRight w:val="240"/>
                                  <w:marTop w:val="0"/>
                                  <w:marBottom w:val="0"/>
                                  <w:divBdr>
                                    <w:top w:val="none" w:sz="0" w:space="0" w:color="auto"/>
                                    <w:left w:val="none" w:sz="0" w:space="0" w:color="auto"/>
                                    <w:bottom w:val="none" w:sz="0" w:space="0" w:color="auto"/>
                                    <w:right w:val="none" w:sz="0" w:space="0" w:color="auto"/>
                                  </w:divBdr>
                                  <w:divsChild>
                                    <w:div w:id="1537082151">
                                      <w:marLeft w:val="0"/>
                                      <w:marRight w:val="0"/>
                                      <w:marTop w:val="0"/>
                                      <w:marBottom w:val="0"/>
                                      <w:divBdr>
                                        <w:top w:val="none" w:sz="0" w:space="0" w:color="auto"/>
                                        <w:left w:val="none" w:sz="0" w:space="0" w:color="auto"/>
                                        <w:bottom w:val="none" w:sz="0" w:space="0" w:color="auto"/>
                                        <w:right w:val="none" w:sz="0" w:space="0" w:color="auto"/>
                                      </w:divBdr>
                                    </w:div>
                                    <w:div w:id="1537082223">
                                      <w:marLeft w:val="0"/>
                                      <w:marRight w:val="0"/>
                                      <w:marTop w:val="0"/>
                                      <w:marBottom w:val="0"/>
                                      <w:divBdr>
                                        <w:top w:val="none" w:sz="0" w:space="0" w:color="auto"/>
                                        <w:left w:val="none" w:sz="0" w:space="0" w:color="auto"/>
                                        <w:bottom w:val="none" w:sz="0" w:space="0" w:color="auto"/>
                                        <w:right w:val="none" w:sz="0" w:space="0" w:color="auto"/>
                                      </w:divBdr>
                                      <w:divsChild>
                                        <w:div w:id="1537082195">
                                          <w:marLeft w:val="0"/>
                                          <w:marRight w:val="0"/>
                                          <w:marTop w:val="0"/>
                                          <w:marBottom w:val="0"/>
                                          <w:divBdr>
                                            <w:top w:val="none" w:sz="0" w:space="0" w:color="auto"/>
                                            <w:left w:val="none" w:sz="0" w:space="0" w:color="auto"/>
                                            <w:bottom w:val="none" w:sz="0" w:space="0" w:color="auto"/>
                                            <w:right w:val="none" w:sz="0" w:space="0" w:color="auto"/>
                                          </w:divBdr>
                                        </w:div>
                                        <w:div w:id="153708220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5370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2250">
                          <w:marLeft w:val="240"/>
                          <w:marRight w:val="240"/>
                          <w:marTop w:val="0"/>
                          <w:marBottom w:val="0"/>
                          <w:divBdr>
                            <w:top w:val="none" w:sz="0" w:space="0" w:color="auto"/>
                            <w:left w:val="none" w:sz="0" w:space="0" w:color="auto"/>
                            <w:bottom w:val="none" w:sz="0" w:space="0" w:color="auto"/>
                            <w:right w:val="none" w:sz="0" w:space="0" w:color="auto"/>
                          </w:divBdr>
                          <w:divsChild>
                            <w:div w:id="1537082075">
                              <w:marLeft w:val="240"/>
                              <w:marRight w:val="0"/>
                              <w:marTop w:val="0"/>
                              <w:marBottom w:val="0"/>
                              <w:divBdr>
                                <w:top w:val="none" w:sz="0" w:space="0" w:color="auto"/>
                                <w:left w:val="none" w:sz="0" w:space="0" w:color="auto"/>
                                <w:bottom w:val="none" w:sz="0" w:space="0" w:color="auto"/>
                                <w:right w:val="none" w:sz="0" w:space="0" w:color="auto"/>
                              </w:divBdr>
                            </w:div>
                            <w:div w:id="1537082114">
                              <w:marLeft w:val="0"/>
                              <w:marRight w:val="0"/>
                              <w:marTop w:val="0"/>
                              <w:marBottom w:val="0"/>
                              <w:divBdr>
                                <w:top w:val="none" w:sz="0" w:space="0" w:color="auto"/>
                                <w:left w:val="none" w:sz="0" w:space="0" w:color="auto"/>
                                <w:bottom w:val="none" w:sz="0" w:space="0" w:color="auto"/>
                                <w:right w:val="none" w:sz="0" w:space="0" w:color="auto"/>
                              </w:divBdr>
                              <w:divsChild>
                                <w:div w:id="1537082116">
                                  <w:marLeft w:val="240"/>
                                  <w:marRight w:val="240"/>
                                  <w:marTop w:val="0"/>
                                  <w:marBottom w:val="0"/>
                                  <w:divBdr>
                                    <w:top w:val="none" w:sz="0" w:space="0" w:color="auto"/>
                                    <w:left w:val="none" w:sz="0" w:space="0" w:color="auto"/>
                                    <w:bottom w:val="none" w:sz="0" w:space="0" w:color="auto"/>
                                    <w:right w:val="none" w:sz="0" w:space="0" w:color="auto"/>
                                  </w:divBdr>
                                  <w:divsChild>
                                    <w:div w:id="1537082104">
                                      <w:marLeft w:val="0"/>
                                      <w:marRight w:val="0"/>
                                      <w:marTop w:val="0"/>
                                      <w:marBottom w:val="0"/>
                                      <w:divBdr>
                                        <w:top w:val="none" w:sz="0" w:space="0" w:color="auto"/>
                                        <w:left w:val="none" w:sz="0" w:space="0" w:color="auto"/>
                                        <w:bottom w:val="none" w:sz="0" w:space="0" w:color="auto"/>
                                        <w:right w:val="none" w:sz="0" w:space="0" w:color="auto"/>
                                      </w:divBdr>
                                      <w:divsChild>
                                        <w:div w:id="1537082119">
                                          <w:marLeft w:val="240"/>
                                          <w:marRight w:val="240"/>
                                          <w:marTop w:val="0"/>
                                          <w:marBottom w:val="0"/>
                                          <w:divBdr>
                                            <w:top w:val="none" w:sz="0" w:space="0" w:color="auto"/>
                                            <w:left w:val="none" w:sz="0" w:space="0" w:color="auto"/>
                                            <w:bottom w:val="none" w:sz="0" w:space="0" w:color="auto"/>
                                            <w:right w:val="none" w:sz="0" w:space="0" w:color="auto"/>
                                          </w:divBdr>
                                        </w:div>
                                        <w:div w:id="1537082135">
                                          <w:marLeft w:val="0"/>
                                          <w:marRight w:val="0"/>
                                          <w:marTop w:val="0"/>
                                          <w:marBottom w:val="0"/>
                                          <w:divBdr>
                                            <w:top w:val="none" w:sz="0" w:space="0" w:color="auto"/>
                                            <w:left w:val="none" w:sz="0" w:space="0" w:color="auto"/>
                                            <w:bottom w:val="none" w:sz="0" w:space="0" w:color="auto"/>
                                            <w:right w:val="none" w:sz="0" w:space="0" w:color="auto"/>
                                          </w:divBdr>
                                        </w:div>
                                      </w:divsChild>
                                    </w:div>
                                    <w:div w:id="1537082245">
                                      <w:marLeft w:val="0"/>
                                      <w:marRight w:val="0"/>
                                      <w:marTop w:val="0"/>
                                      <w:marBottom w:val="0"/>
                                      <w:divBdr>
                                        <w:top w:val="none" w:sz="0" w:space="0" w:color="auto"/>
                                        <w:left w:val="none" w:sz="0" w:space="0" w:color="auto"/>
                                        <w:bottom w:val="none" w:sz="0" w:space="0" w:color="auto"/>
                                        <w:right w:val="none" w:sz="0" w:space="0" w:color="auto"/>
                                      </w:divBdr>
                                    </w:div>
                                  </w:divsChild>
                                </w:div>
                                <w:div w:id="15370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2266">
                          <w:marLeft w:val="240"/>
                          <w:marRight w:val="240"/>
                          <w:marTop w:val="0"/>
                          <w:marBottom w:val="0"/>
                          <w:divBdr>
                            <w:top w:val="none" w:sz="0" w:space="0" w:color="auto"/>
                            <w:left w:val="none" w:sz="0" w:space="0" w:color="auto"/>
                            <w:bottom w:val="none" w:sz="0" w:space="0" w:color="auto"/>
                            <w:right w:val="none" w:sz="0" w:space="0" w:color="auto"/>
                          </w:divBdr>
                          <w:divsChild>
                            <w:div w:id="1537082067">
                              <w:marLeft w:val="0"/>
                              <w:marRight w:val="0"/>
                              <w:marTop w:val="0"/>
                              <w:marBottom w:val="0"/>
                              <w:divBdr>
                                <w:top w:val="none" w:sz="0" w:space="0" w:color="auto"/>
                                <w:left w:val="none" w:sz="0" w:space="0" w:color="auto"/>
                                <w:bottom w:val="none" w:sz="0" w:space="0" w:color="auto"/>
                                <w:right w:val="none" w:sz="0" w:space="0" w:color="auto"/>
                              </w:divBdr>
                              <w:divsChild>
                                <w:div w:id="1537082145">
                                  <w:marLeft w:val="240"/>
                                  <w:marRight w:val="240"/>
                                  <w:marTop w:val="0"/>
                                  <w:marBottom w:val="0"/>
                                  <w:divBdr>
                                    <w:top w:val="none" w:sz="0" w:space="0" w:color="auto"/>
                                    <w:left w:val="none" w:sz="0" w:space="0" w:color="auto"/>
                                    <w:bottom w:val="none" w:sz="0" w:space="0" w:color="auto"/>
                                    <w:right w:val="none" w:sz="0" w:space="0" w:color="auto"/>
                                  </w:divBdr>
                                  <w:divsChild>
                                    <w:div w:id="1537082142">
                                      <w:marLeft w:val="0"/>
                                      <w:marRight w:val="0"/>
                                      <w:marTop w:val="0"/>
                                      <w:marBottom w:val="0"/>
                                      <w:divBdr>
                                        <w:top w:val="none" w:sz="0" w:space="0" w:color="auto"/>
                                        <w:left w:val="none" w:sz="0" w:space="0" w:color="auto"/>
                                        <w:bottom w:val="none" w:sz="0" w:space="0" w:color="auto"/>
                                        <w:right w:val="none" w:sz="0" w:space="0" w:color="auto"/>
                                      </w:divBdr>
                                      <w:divsChild>
                                        <w:div w:id="1537082127">
                                          <w:marLeft w:val="0"/>
                                          <w:marRight w:val="0"/>
                                          <w:marTop w:val="0"/>
                                          <w:marBottom w:val="0"/>
                                          <w:divBdr>
                                            <w:top w:val="none" w:sz="0" w:space="0" w:color="auto"/>
                                            <w:left w:val="none" w:sz="0" w:space="0" w:color="auto"/>
                                            <w:bottom w:val="none" w:sz="0" w:space="0" w:color="auto"/>
                                            <w:right w:val="none" w:sz="0" w:space="0" w:color="auto"/>
                                          </w:divBdr>
                                        </w:div>
                                        <w:div w:id="1537082228">
                                          <w:marLeft w:val="240"/>
                                          <w:marRight w:val="240"/>
                                          <w:marTop w:val="0"/>
                                          <w:marBottom w:val="0"/>
                                          <w:divBdr>
                                            <w:top w:val="none" w:sz="0" w:space="0" w:color="auto"/>
                                            <w:left w:val="none" w:sz="0" w:space="0" w:color="auto"/>
                                            <w:bottom w:val="none" w:sz="0" w:space="0" w:color="auto"/>
                                            <w:right w:val="none" w:sz="0" w:space="0" w:color="auto"/>
                                          </w:divBdr>
                                        </w:div>
                                      </w:divsChild>
                                    </w:div>
                                    <w:div w:id="1537082255">
                                      <w:marLeft w:val="0"/>
                                      <w:marRight w:val="0"/>
                                      <w:marTop w:val="0"/>
                                      <w:marBottom w:val="0"/>
                                      <w:divBdr>
                                        <w:top w:val="none" w:sz="0" w:space="0" w:color="auto"/>
                                        <w:left w:val="none" w:sz="0" w:space="0" w:color="auto"/>
                                        <w:bottom w:val="none" w:sz="0" w:space="0" w:color="auto"/>
                                        <w:right w:val="none" w:sz="0" w:space="0" w:color="auto"/>
                                      </w:divBdr>
                                    </w:div>
                                  </w:divsChild>
                                </w:div>
                                <w:div w:id="1537082204">
                                  <w:marLeft w:val="0"/>
                                  <w:marRight w:val="0"/>
                                  <w:marTop w:val="0"/>
                                  <w:marBottom w:val="0"/>
                                  <w:divBdr>
                                    <w:top w:val="none" w:sz="0" w:space="0" w:color="auto"/>
                                    <w:left w:val="none" w:sz="0" w:space="0" w:color="auto"/>
                                    <w:bottom w:val="none" w:sz="0" w:space="0" w:color="auto"/>
                                    <w:right w:val="none" w:sz="0" w:space="0" w:color="auto"/>
                                  </w:divBdr>
                                </w:div>
                              </w:divsChild>
                            </w:div>
                            <w:div w:id="1537082133">
                              <w:marLeft w:val="240"/>
                              <w:marRight w:val="0"/>
                              <w:marTop w:val="0"/>
                              <w:marBottom w:val="0"/>
                              <w:divBdr>
                                <w:top w:val="none" w:sz="0" w:space="0" w:color="auto"/>
                                <w:left w:val="none" w:sz="0" w:space="0" w:color="auto"/>
                                <w:bottom w:val="none" w:sz="0" w:space="0" w:color="auto"/>
                                <w:right w:val="none" w:sz="0" w:space="0" w:color="auto"/>
                              </w:divBdr>
                            </w:div>
                          </w:divsChild>
                        </w:div>
                        <w:div w:id="1537082268">
                          <w:marLeft w:val="240"/>
                          <w:marRight w:val="240"/>
                          <w:marTop w:val="0"/>
                          <w:marBottom w:val="0"/>
                          <w:divBdr>
                            <w:top w:val="none" w:sz="0" w:space="0" w:color="auto"/>
                            <w:left w:val="none" w:sz="0" w:space="0" w:color="auto"/>
                            <w:bottom w:val="none" w:sz="0" w:space="0" w:color="auto"/>
                            <w:right w:val="none" w:sz="0" w:space="0" w:color="auto"/>
                          </w:divBdr>
                          <w:divsChild>
                            <w:div w:id="1537082065">
                              <w:marLeft w:val="0"/>
                              <w:marRight w:val="0"/>
                              <w:marTop w:val="0"/>
                              <w:marBottom w:val="0"/>
                              <w:divBdr>
                                <w:top w:val="none" w:sz="0" w:space="0" w:color="auto"/>
                                <w:left w:val="none" w:sz="0" w:space="0" w:color="auto"/>
                                <w:bottom w:val="none" w:sz="0" w:space="0" w:color="auto"/>
                                <w:right w:val="none" w:sz="0" w:space="0" w:color="auto"/>
                              </w:divBdr>
                              <w:divsChild>
                                <w:div w:id="1537082217">
                                  <w:marLeft w:val="240"/>
                                  <w:marRight w:val="240"/>
                                  <w:marTop w:val="0"/>
                                  <w:marBottom w:val="0"/>
                                  <w:divBdr>
                                    <w:top w:val="none" w:sz="0" w:space="0" w:color="auto"/>
                                    <w:left w:val="none" w:sz="0" w:space="0" w:color="auto"/>
                                    <w:bottom w:val="none" w:sz="0" w:space="0" w:color="auto"/>
                                    <w:right w:val="none" w:sz="0" w:space="0" w:color="auto"/>
                                  </w:divBdr>
                                  <w:divsChild>
                                    <w:div w:id="1537082167">
                                      <w:marLeft w:val="0"/>
                                      <w:marRight w:val="0"/>
                                      <w:marTop w:val="0"/>
                                      <w:marBottom w:val="0"/>
                                      <w:divBdr>
                                        <w:top w:val="none" w:sz="0" w:space="0" w:color="auto"/>
                                        <w:left w:val="none" w:sz="0" w:space="0" w:color="auto"/>
                                        <w:bottom w:val="none" w:sz="0" w:space="0" w:color="auto"/>
                                        <w:right w:val="none" w:sz="0" w:space="0" w:color="auto"/>
                                      </w:divBdr>
                                    </w:div>
                                    <w:div w:id="1537082271">
                                      <w:marLeft w:val="0"/>
                                      <w:marRight w:val="0"/>
                                      <w:marTop w:val="0"/>
                                      <w:marBottom w:val="0"/>
                                      <w:divBdr>
                                        <w:top w:val="none" w:sz="0" w:space="0" w:color="auto"/>
                                        <w:left w:val="none" w:sz="0" w:space="0" w:color="auto"/>
                                        <w:bottom w:val="none" w:sz="0" w:space="0" w:color="auto"/>
                                        <w:right w:val="none" w:sz="0" w:space="0" w:color="auto"/>
                                      </w:divBdr>
                                      <w:divsChild>
                                        <w:div w:id="1537082156">
                                          <w:marLeft w:val="0"/>
                                          <w:marRight w:val="0"/>
                                          <w:marTop w:val="0"/>
                                          <w:marBottom w:val="0"/>
                                          <w:divBdr>
                                            <w:top w:val="none" w:sz="0" w:space="0" w:color="auto"/>
                                            <w:left w:val="none" w:sz="0" w:space="0" w:color="auto"/>
                                            <w:bottom w:val="none" w:sz="0" w:space="0" w:color="auto"/>
                                            <w:right w:val="none" w:sz="0" w:space="0" w:color="auto"/>
                                          </w:divBdr>
                                        </w:div>
                                        <w:div w:id="153708224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537082259">
                                  <w:marLeft w:val="0"/>
                                  <w:marRight w:val="0"/>
                                  <w:marTop w:val="0"/>
                                  <w:marBottom w:val="0"/>
                                  <w:divBdr>
                                    <w:top w:val="none" w:sz="0" w:space="0" w:color="auto"/>
                                    <w:left w:val="none" w:sz="0" w:space="0" w:color="auto"/>
                                    <w:bottom w:val="none" w:sz="0" w:space="0" w:color="auto"/>
                                    <w:right w:val="none" w:sz="0" w:space="0" w:color="auto"/>
                                  </w:divBdr>
                                </w:div>
                              </w:divsChild>
                            </w:div>
                            <w:div w:id="15370822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7082207">
                      <w:marLeft w:val="240"/>
                      <w:marRight w:val="0"/>
                      <w:marTop w:val="0"/>
                      <w:marBottom w:val="0"/>
                      <w:divBdr>
                        <w:top w:val="none" w:sz="0" w:space="0" w:color="auto"/>
                        <w:left w:val="none" w:sz="0" w:space="0" w:color="auto"/>
                        <w:bottom w:val="none" w:sz="0" w:space="0" w:color="auto"/>
                        <w:right w:val="none" w:sz="0" w:space="0" w:color="auto"/>
                      </w:divBdr>
                    </w:div>
                  </w:divsChild>
                </w:div>
                <w:div w:id="1537082131">
                  <w:marLeft w:val="240"/>
                  <w:marRight w:val="240"/>
                  <w:marTop w:val="0"/>
                  <w:marBottom w:val="0"/>
                  <w:divBdr>
                    <w:top w:val="none" w:sz="0" w:space="0" w:color="auto"/>
                    <w:left w:val="none" w:sz="0" w:space="0" w:color="auto"/>
                    <w:bottom w:val="none" w:sz="0" w:space="0" w:color="auto"/>
                    <w:right w:val="none" w:sz="0" w:space="0" w:color="auto"/>
                  </w:divBdr>
                  <w:divsChild>
                    <w:div w:id="1537082074">
                      <w:marLeft w:val="240"/>
                      <w:marRight w:val="0"/>
                      <w:marTop w:val="0"/>
                      <w:marBottom w:val="0"/>
                      <w:divBdr>
                        <w:top w:val="none" w:sz="0" w:space="0" w:color="auto"/>
                        <w:left w:val="none" w:sz="0" w:space="0" w:color="auto"/>
                        <w:bottom w:val="none" w:sz="0" w:space="0" w:color="auto"/>
                        <w:right w:val="none" w:sz="0" w:space="0" w:color="auto"/>
                      </w:divBdr>
                    </w:div>
                  </w:divsChild>
                </w:div>
                <w:div w:id="1537082197">
                  <w:marLeft w:val="240"/>
                  <w:marRight w:val="240"/>
                  <w:marTop w:val="0"/>
                  <w:marBottom w:val="0"/>
                  <w:divBdr>
                    <w:top w:val="none" w:sz="0" w:space="0" w:color="auto"/>
                    <w:left w:val="none" w:sz="0" w:space="0" w:color="auto"/>
                    <w:bottom w:val="none" w:sz="0" w:space="0" w:color="auto"/>
                    <w:right w:val="none" w:sz="0" w:space="0" w:color="auto"/>
                  </w:divBdr>
                  <w:divsChild>
                    <w:div w:id="1537082110">
                      <w:marLeft w:val="0"/>
                      <w:marRight w:val="0"/>
                      <w:marTop w:val="0"/>
                      <w:marBottom w:val="0"/>
                      <w:divBdr>
                        <w:top w:val="none" w:sz="0" w:space="0" w:color="auto"/>
                        <w:left w:val="none" w:sz="0" w:space="0" w:color="auto"/>
                        <w:bottom w:val="none" w:sz="0" w:space="0" w:color="auto"/>
                        <w:right w:val="none" w:sz="0" w:space="0" w:color="auto"/>
                      </w:divBdr>
                      <w:divsChild>
                        <w:div w:id="1537082060">
                          <w:marLeft w:val="240"/>
                          <w:marRight w:val="240"/>
                          <w:marTop w:val="0"/>
                          <w:marBottom w:val="0"/>
                          <w:divBdr>
                            <w:top w:val="none" w:sz="0" w:space="0" w:color="auto"/>
                            <w:left w:val="none" w:sz="0" w:space="0" w:color="auto"/>
                            <w:bottom w:val="none" w:sz="0" w:space="0" w:color="auto"/>
                            <w:right w:val="none" w:sz="0" w:space="0" w:color="auto"/>
                          </w:divBdr>
                          <w:divsChild>
                            <w:div w:id="1537082079">
                              <w:marLeft w:val="0"/>
                              <w:marRight w:val="0"/>
                              <w:marTop w:val="0"/>
                              <w:marBottom w:val="0"/>
                              <w:divBdr>
                                <w:top w:val="none" w:sz="0" w:space="0" w:color="auto"/>
                                <w:left w:val="none" w:sz="0" w:space="0" w:color="auto"/>
                                <w:bottom w:val="none" w:sz="0" w:space="0" w:color="auto"/>
                                <w:right w:val="none" w:sz="0" w:space="0" w:color="auto"/>
                              </w:divBdr>
                              <w:divsChild>
                                <w:div w:id="1537082201">
                                  <w:marLeft w:val="0"/>
                                  <w:marRight w:val="0"/>
                                  <w:marTop w:val="0"/>
                                  <w:marBottom w:val="0"/>
                                  <w:divBdr>
                                    <w:top w:val="none" w:sz="0" w:space="0" w:color="auto"/>
                                    <w:left w:val="none" w:sz="0" w:space="0" w:color="auto"/>
                                    <w:bottom w:val="none" w:sz="0" w:space="0" w:color="auto"/>
                                    <w:right w:val="none" w:sz="0" w:space="0" w:color="auto"/>
                                  </w:divBdr>
                                </w:div>
                                <w:div w:id="1537082218">
                                  <w:marLeft w:val="240"/>
                                  <w:marRight w:val="240"/>
                                  <w:marTop w:val="0"/>
                                  <w:marBottom w:val="0"/>
                                  <w:divBdr>
                                    <w:top w:val="none" w:sz="0" w:space="0" w:color="auto"/>
                                    <w:left w:val="none" w:sz="0" w:space="0" w:color="auto"/>
                                    <w:bottom w:val="none" w:sz="0" w:space="0" w:color="auto"/>
                                    <w:right w:val="none" w:sz="0" w:space="0" w:color="auto"/>
                                  </w:divBdr>
                                  <w:divsChild>
                                    <w:div w:id="1537082184">
                                      <w:marLeft w:val="0"/>
                                      <w:marRight w:val="0"/>
                                      <w:marTop w:val="0"/>
                                      <w:marBottom w:val="0"/>
                                      <w:divBdr>
                                        <w:top w:val="none" w:sz="0" w:space="0" w:color="auto"/>
                                        <w:left w:val="none" w:sz="0" w:space="0" w:color="auto"/>
                                        <w:bottom w:val="none" w:sz="0" w:space="0" w:color="auto"/>
                                        <w:right w:val="none" w:sz="0" w:space="0" w:color="auto"/>
                                      </w:divBdr>
                                      <w:divsChild>
                                        <w:div w:id="1537082070">
                                          <w:marLeft w:val="240"/>
                                          <w:marRight w:val="240"/>
                                          <w:marTop w:val="0"/>
                                          <w:marBottom w:val="0"/>
                                          <w:divBdr>
                                            <w:top w:val="none" w:sz="0" w:space="0" w:color="auto"/>
                                            <w:left w:val="none" w:sz="0" w:space="0" w:color="auto"/>
                                            <w:bottom w:val="none" w:sz="0" w:space="0" w:color="auto"/>
                                            <w:right w:val="none" w:sz="0" w:space="0" w:color="auto"/>
                                          </w:divBdr>
                                        </w:div>
                                        <w:div w:id="1537082262">
                                          <w:marLeft w:val="0"/>
                                          <w:marRight w:val="0"/>
                                          <w:marTop w:val="0"/>
                                          <w:marBottom w:val="0"/>
                                          <w:divBdr>
                                            <w:top w:val="none" w:sz="0" w:space="0" w:color="auto"/>
                                            <w:left w:val="none" w:sz="0" w:space="0" w:color="auto"/>
                                            <w:bottom w:val="none" w:sz="0" w:space="0" w:color="auto"/>
                                            <w:right w:val="none" w:sz="0" w:space="0" w:color="auto"/>
                                          </w:divBdr>
                                        </w:div>
                                      </w:divsChild>
                                    </w:div>
                                    <w:div w:id="15370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2261">
                              <w:marLeft w:val="240"/>
                              <w:marRight w:val="0"/>
                              <w:marTop w:val="0"/>
                              <w:marBottom w:val="0"/>
                              <w:divBdr>
                                <w:top w:val="none" w:sz="0" w:space="0" w:color="auto"/>
                                <w:left w:val="none" w:sz="0" w:space="0" w:color="auto"/>
                                <w:bottom w:val="none" w:sz="0" w:space="0" w:color="auto"/>
                                <w:right w:val="none" w:sz="0" w:space="0" w:color="auto"/>
                              </w:divBdr>
                            </w:div>
                          </w:divsChild>
                        </w:div>
                        <w:div w:id="1537082103">
                          <w:marLeft w:val="240"/>
                          <w:marRight w:val="240"/>
                          <w:marTop w:val="0"/>
                          <w:marBottom w:val="0"/>
                          <w:divBdr>
                            <w:top w:val="none" w:sz="0" w:space="0" w:color="auto"/>
                            <w:left w:val="none" w:sz="0" w:space="0" w:color="auto"/>
                            <w:bottom w:val="none" w:sz="0" w:space="0" w:color="auto"/>
                            <w:right w:val="none" w:sz="0" w:space="0" w:color="auto"/>
                          </w:divBdr>
                          <w:divsChild>
                            <w:div w:id="1537082118">
                              <w:marLeft w:val="0"/>
                              <w:marRight w:val="0"/>
                              <w:marTop w:val="0"/>
                              <w:marBottom w:val="0"/>
                              <w:divBdr>
                                <w:top w:val="none" w:sz="0" w:space="0" w:color="auto"/>
                                <w:left w:val="none" w:sz="0" w:space="0" w:color="auto"/>
                                <w:bottom w:val="none" w:sz="0" w:space="0" w:color="auto"/>
                                <w:right w:val="none" w:sz="0" w:space="0" w:color="auto"/>
                              </w:divBdr>
                              <w:divsChild>
                                <w:div w:id="1537082227">
                                  <w:marLeft w:val="0"/>
                                  <w:marRight w:val="0"/>
                                  <w:marTop w:val="0"/>
                                  <w:marBottom w:val="0"/>
                                  <w:divBdr>
                                    <w:top w:val="none" w:sz="0" w:space="0" w:color="auto"/>
                                    <w:left w:val="none" w:sz="0" w:space="0" w:color="auto"/>
                                    <w:bottom w:val="none" w:sz="0" w:space="0" w:color="auto"/>
                                    <w:right w:val="none" w:sz="0" w:space="0" w:color="auto"/>
                                  </w:divBdr>
                                </w:div>
                                <w:div w:id="1537082239">
                                  <w:marLeft w:val="240"/>
                                  <w:marRight w:val="240"/>
                                  <w:marTop w:val="0"/>
                                  <w:marBottom w:val="0"/>
                                  <w:divBdr>
                                    <w:top w:val="none" w:sz="0" w:space="0" w:color="auto"/>
                                    <w:left w:val="none" w:sz="0" w:space="0" w:color="auto"/>
                                    <w:bottom w:val="none" w:sz="0" w:space="0" w:color="auto"/>
                                    <w:right w:val="none" w:sz="0" w:space="0" w:color="auto"/>
                                  </w:divBdr>
                                  <w:divsChild>
                                    <w:div w:id="1537082055">
                                      <w:marLeft w:val="0"/>
                                      <w:marRight w:val="0"/>
                                      <w:marTop w:val="0"/>
                                      <w:marBottom w:val="0"/>
                                      <w:divBdr>
                                        <w:top w:val="none" w:sz="0" w:space="0" w:color="auto"/>
                                        <w:left w:val="none" w:sz="0" w:space="0" w:color="auto"/>
                                        <w:bottom w:val="none" w:sz="0" w:space="0" w:color="auto"/>
                                        <w:right w:val="none" w:sz="0" w:space="0" w:color="auto"/>
                                      </w:divBdr>
                                      <w:divsChild>
                                        <w:div w:id="1537082113">
                                          <w:marLeft w:val="240"/>
                                          <w:marRight w:val="240"/>
                                          <w:marTop w:val="0"/>
                                          <w:marBottom w:val="0"/>
                                          <w:divBdr>
                                            <w:top w:val="none" w:sz="0" w:space="0" w:color="auto"/>
                                            <w:left w:val="none" w:sz="0" w:space="0" w:color="auto"/>
                                            <w:bottom w:val="none" w:sz="0" w:space="0" w:color="auto"/>
                                            <w:right w:val="none" w:sz="0" w:space="0" w:color="auto"/>
                                          </w:divBdr>
                                        </w:div>
                                        <w:div w:id="1537082269">
                                          <w:marLeft w:val="0"/>
                                          <w:marRight w:val="0"/>
                                          <w:marTop w:val="0"/>
                                          <w:marBottom w:val="0"/>
                                          <w:divBdr>
                                            <w:top w:val="none" w:sz="0" w:space="0" w:color="auto"/>
                                            <w:left w:val="none" w:sz="0" w:space="0" w:color="auto"/>
                                            <w:bottom w:val="none" w:sz="0" w:space="0" w:color="auto"/>
                                            <w:right w:val="none" w:sz="0" w:space="0" w:color="auto"/>
                                          </w:divBdr>
                                        </w:div>
                                      </w:divsChild>
                                    </w:div>
                                    <w:div w:id="15370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2147">
                              <w:marLeft w:val="240"/>
                              <w:marRight w:val="0"/>
                              <w:marTop w:val="0"/>
                              <w:marBottom w:val="0"/>
                              <w:divBdr>
                                <w:top w:val="none" w:sz="0" w:space="0" w:color="auto"/>
                                <w:left w:val="none" w:sz="0" w:space="0" w:color="auto"/>
                                <w:bottom w:val="none" w:sz="0" w:space="0" w:color="auto"/>
                                <w:right w:val="none" w:sz="0" w:space="0" w:color="auto"/>
                              </w:divBdr>
                            </w:div>
                          </w:divsChild>
                        </w:div>
                        <w:div w:id="1537082115">
                          <w:marLeft w:val="0"/>
                          <w:marRight w:val="0"/>
                          <w:marTop w:val="0"/>
                          <w:marBottom w:val="0"/>
                          <w:divBdr>
                            <w:top w:val="none" w:sz="0" w:space="0" w:color="auto"/>
                            <w:left w:val="none" w:sz="0" w:space="0" w:color="auto"/>
                            <w:bottom w:val="none" w:sz="0" w:space="0" w:color="auto"/>
                            <w:right w:val="none" w:sz="0" w:space="0" w:color="auto"/>
                          </w:divBdr>
                        </w:div>
                        <w:div w:id="1537082134">
                          <w:marLeft w:val="240"/>
                          <w:marRight w:val="240"/>
                          <w:marTop w:val="0"/>
                          <w:marBottom w:val="0"/>
                          <w:divBdr>
                            <w:top w:val="none" w:sz="0" w:space="0" w:color="auto"/>
                            <w:left w:val="none" w:sz="0" w:space="0" w:color="auto"/>
                            <w:bottom w:val="none" w:sz="0" w:space="0" w:color="auto"/>
                            <w:right w:val="none" w:sz="0" w:space="0" w:color="auto"/>
                          </w:divBdr>
                          <w:divsChild>
                            <w:div w:id="1537082149">
                              <w:marLeft w:val="240"/>
                              <w:marRight w:val="0"/>
                              <w:marTop w:val="0"/>
                              <w:marBottom w:val="0"/>
                              <w:divBdr>
                                <w:top w:val="none" w:sz="0" w:space="0" w:color="auto"/>
                                <w:left w:val="none" w:sz="0" w:space="0" w:color="auto"/>
                                <w:bottom w:val="none" w:sz="0" w:space="0" w:color="auto"/>
                                <w:right w:val="none" w:sz="0" w:space="0" w:color="auto"/>
                              </w:divBdr>
                            </w:div>
                            <w:div w:id="1537082241">
                              <w:marLeft w:val="0"/>
                              <w:marRight w:val="0"/>
                              <w:marTop w:val="0"/>
                              <w:marBottom w:val="0"/>
                              <w:divBdr>
                                <w:top w:val="none" w:sz="0" w:space="0" w:color="auto"/>
                                <w:left w:val="none" w:sz="0" w:space="0" w:color="auto"/>
                                <w:bottom w:val="none" w:sz="0" w:space="0" w:color="auto"/>
                                <w:right w:val="none" w:sz="0" w:space="0" w:color="auto"/>
                              </w:divBdr>
                              <w:divsChild>
                                <w:div w:id="1537082099">
                                  <w:marLeft w:val="240"/>
                                  <w:marRight w:val="240"/>
                                  <w:marTop w:val="0"/>
                                  <w:marBottom w:val="0"/>
                                  <w:divBdr>
                                    <w:top w:val="none" w:sz="0" w:space="0" w:color="auto"/>
                                    <w:left w:val="none" w:sz="0" w:space="0" w:color="auto"/>
                                    <w:bottom w:val="none" w:sz="0" w:space="0" w:color="auto"/>
                                    <w:right w:val="none" w:sz="0" w:space="0" w:color="auto"/>
                                  </w:divBdr>
                                  <w:divsChild>
                                    <w:div w:id="1537082056">
                                      <w:marLeft w:val="0"/>
                                      <w:marRight w:val="0"/>
                                      <w:marTop w:val="0"/>
                                      <w:marBottom w:val="0"/>
                                      <w:divBdr>
                                        <w:top w:val="none" w:sz="0" w:space="0" w:color="auto"/>
                                        <w:left w:val="none" w:sz="0" w:space="0" w:color="auto"/>
                                        <w:bottom w:val="none" w:sz="0" w:space="0" w:color="auto"/>
                                        <w:right w:val="none" w:sz="0" w:space="0" w:color="auto"/>
                                      </w:divBdr>
                                      <w:divsChild>
                                        <w:div w:id="1537082132">
                                          <w:marLeft w:val="240"/>
                                          <w:marRight w:val="240"/>
                                          <w:marTop w:val="0"/>
                                          <w:marBottom w:val="0"/>
                                          <w:divBdr>
                                            <w:top w:val="none" w:sz="0" w:space="0" w:color="auto"/>
                                            <w:left w:val="none" w:sz="0" w:space="0" w:color="auto"/>
                                            <w:bottom w:val="none" w:sz="0" w:space="0" w:color="auto"/>
                                            <w:right w:val="none" w:sz="0" w:space="0" w:color="auto"/>
                                          </w:divBdr>
                                        </w:div>
                                        <w:div w:id="1537082176">
                                          <w:marLeft w:val="0"/>
                                          <w:marRight w:val="0"/>
                                          <w:marTop w:val="0"/>
                                          <w:marBottom w:val="0"/>
                                          <w:divBdr>
                                            <w:top w:val="none" w:sz="0" w:space="0" w:color="auto"/>
                                            <w:left w:val="none" w:sz="0" w:space="0" w:color="auto"/>
                                            <w:bottom w:val="none" w:sz="0" w:space="0" w:color="auto"/>
                                            <w:right w:val="none" w:sz="0" w:space="0" w:color="auto"/>
                                          </w:divBdr>
                                        </w:div>
                                      </w:divsChild>
                                    </w:div>
                                    <w:div w:id="1537082205">
                                      <w:marLeft w:val="0"/>
                                      <w:marRight w:val="0"/>
                                      <w:marTop w:val="0"/>
                                      <w:marBottom w:val="0"/>
                                      <w:divBdr>
                                        <w:top w:val="none" w:sz="0" w:space="0" w:color="auto"/>
                                        <w:left w:val="none" w:sz="0" w:space="0" w:color="auto"/>
                                        <w:bottom w:val="none" w:sz="0" w:space="0" w:color="auto"/>
                                        <w:right w:val="none" w:sz="0" w:space="0" w:color="auto"/>
                                      </w:divBdr>
                                    </w:div>
                                  </w:divsChild>
                                </w:div>
                                <w:div w:id="15370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2171">
                          <w:marLeft w:val="240"/>
                          <w:marRight w:val="240"/>
                          <w:marTop w:val="0"/>
                          <w:marBottom w:val="0"/>
                          <w:divBdr>
                            <w:top w:val="none" w:sz="0" w:space="0" w:color="auto"/>
                            <w:left w:val="none" w:sz="0" w:space="0" w:color="auto"/>
                            <w:bottom w:val="none" w:sz="0" w:space="0" w:color="auto"/>
                            <w:right w:val="none" w:sz="0" w:space="0" w:color="auto"/>
                          </w:divBdr>
                          <w:divsChild>
                            <w:div w:id="1537082090">
                              <w:marLeft w:val="0"/>
                              <w:marRight w:val="0"/>
                              <w:marTop w:val="0"/>
                              <w:marBottom w:val="0"/>
                              <w:divBdr>
                                <w:top w:val="none" w:sz="0" w:space="0" w:color="auto"/>
                                <w:left w:val="none" w:sz="0" w:space="0" w:color="auto"/>
                                <w:bottom w:val="none" w:sz="0" w:space="0" w:color="auto"/>
                                <w:right w:val="none" w:sz="0" w:space="0" w:color="auto"/>
                              </w:divBdr>
                              <w:divsChild>
                                <w:div w:id="1537082071">
                                  <w:marLeft w:val="0"/>
                                  <w:marRight w:val="0"/>
                                  <w:marTop w:val="0"/>
                                  <w:marBottom w:val="0"/>
                                  <w:divBdr>
                                    <w:top w:val="none" w:sz="0" w:space="0" w:color="auto"/>
                                    <w:left w:val="none" w:sz="0" w:space="0" w:color="auto"/>
                                    <w:bottom w:val="none" w:sz="0" w:space="0" w:color="auto"/>
                                    <w:right w:val="none" w:sz="0" w:space="0" w:color="auto"/>
                                  </w:divBdr>
                                </w:div>
                                <w:div w:id="1537082128">
                                  <w:marLeft w:val="240"/>
                                  <w:marRight w:val="240"/>
                                  <w:marTop w:val="0"/>
                                  <w:marBottom w:val="0"/>
                                  <w:divBdr>
                                    <w:top w:val="none" w:sz="0" w:space="0" w:color="auto"/>
                                    <w:left w:val="none" w:sz="0" w:space="0" w:color="auto"/>
                                    <w:bottom w:val="none" w:sz="0" w:space="0" w:color="auto"/>
                                    <w:right w:val="none" w:sz="0" w:space="0" w:color="auto"/>
                                  </w:divBdr>
                                  <w:divsChild>
                                    <w:div w:id="1537082072">
                                      <w:marLeft w:val="0"/>
                                      <w:marRight w:val="0"/>
                                      <w:marTop w:val="0"/>
                                      <w:marBottom w:val="0"/>
                                      <w:divBdr>
                                        <w:top w:val="none" w:sz="0" w:space="0" w:color="auto"/>
                                        <w:left w:val="none" w:sz="0" w:space="0" w:color="auto"/>
                                        <w:bottom w:val="none" w:sz="0" w:space="0" w:color="auto"/>
                                        <w:right w:val="none" w:sz="0" w:space="0" w:color="auto"/>
                                      </w:divBdr>
                                    </w:div>
                                    <w:div w:id="1537082123">
                                      <w:marLeft w:val="0"/>
                                      <w:marRight w:val="0"/>
                                      <w:marTop w:val="0"/>
                                      <w:marBottom w:val="0"/>
                                      <w:divBdr>
                                        <w:top w:val="none" w:sz="0" w:space="0" w:color="auto"/>
                                        <w:left w:val="none" w:sz="0" w:space="0" w:color="auto"/>
                                        <w:bottom w:val="none" w:sz="0" w:space="0" w:color="auto"/>
                                        <w:right w:val="none" w:sz="0" w:space="0" w:color="auto"/>
                                      </w:divBdr>
                                      <w:divsChild>
                                        <w:div w:id="1537082097">
                                          <w:marLeft w:val="0"/>
                                          <w:marRight w:val="0"/>
                                          <w:marTop w:val="0"/>
                                          <w:marBottom w:val="0"/>
                                          <w:divBdr>
                                            <w:top w:val="none" w:sz="0" w:space="0" w:color="auto"/>
                                            <w:left w:val="none" w:sz="0" w:space="0" w:color="auto"/>
                                            <w:bottom w:val="none" w:sz="0" w:space="0" w:color="auto"/>
                                            <w:right w:val="none" w:sz="0" w:space="0" w:color="auto"/>
                                          </w:divBdr>
                                        </w:div>
                                        <w:div w:id="153708223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537082248">
                              <w:marLeft w:val="240"/>
                              <w:marRight w:val="0"/>
                              <w:marTop w:val="0"/>
                              <w:marBottom w:val="0"/>
                              <w:divBdr>
                                <w:top w:val="none" w:sz="0" w:space="0" w:color="auto"/>
                                <w:left w:val="none" w:sz="0" w:space="0" w:color="auto"/>
                                <w:bottom w:val="none" w:sz="0" w:space="0" w:color="auto"/>
                                <w:right w:val="none" w:sz="0" w:space="0" w:color="auto"/>
                              </w:divBdr>
                            </w:div>
                          </w:divsChild>
                        </w:div>
                        <w:div w:id="1537082172">
                          <w:marLeft w:val="240"/>
                          <w:marRight w:val="240"/>
                          <w:marTop w:val="0"/>
                          <w:marBottom w:val="0"/>
                          <w:divBdr>
                            <w:top w:val="none" w:sz="0" w:space="0" w:color="auto"/>
                            <w:left w:val="none" w:sz="0" w:space="0" w:color="auto"/>
                            <w:bottom w:val="none" w:sz="0" w:space="0" w:color="auto"/>
                            <w:right w:val="none" w:sz="0" w:space="0" w:color="auto"/>
                          </w:divBdr>
                          <w:divsChild>
                            <w:div w:id="1537082059">
                              <w:marLeft w:val="0"/>
                              <w:marRight w:val="0"/>
                              <w:marTop w:val="0"/>
                              <w:marBottom w:val="0"/>
                              <w:divBdr>
                                <w:top w:val="none" w:sz="0" w:space="0" w:color="auto"/>
                                <w:left w:val="none" w:sz="0" w:space="0" w:color="auto"/>
                                <w:bottom w:val="none" w:sz="0" w:space="0" w:color="auto"/>
                                <w:right w:val="none" w:sz="0" w:space="0" w:color="auto"/>
                              </w:divBdr>
                              <w:divsChild>
                                <w:div w:id="1537082152">
                                  <w:marLeft w:val="240"/>
                                  <w:marRight w:val="240"/>
                                  <w:marTop w:val="0"/>
                                  <w:marBottom w:val="0"/>
                                  <w:divBdr>
                                    <w:top w:val="none" w:sz="0" w:space="0" w:color="auto"/>
                                    <w:left w:val="none" w:sz="0" w:space="0" w:color="auto"/>
                                    <w:bottom w:val="none" w:sz="0" w:space="0" w:color="auto"/>
                                    <w:right w:val="none" w:sz="0" w:space="0" w:color="auto"/>
                                  </w:divBdr>
                                  <w:divsChild>
                                    <w:div w:id="1537082082">
                                      <w:marLeft w:val="0"/>
                                      <w:marRight w:val="0"/>
                                      <w:marTop w:val="0"/>
                                      <w:marBottom w:val="0"/>
                                      <w:divBdr>
                                        <w:top w:val="none" w:sz="0" w:space="0" w:color="auto"/>
                                        <w:left w:val="none" w:sz="0" w:space="0" w:color="auto"/>
                                        <w:bottom w:val="none" w:sz="0" w:space="0" w:color="auto"/>
                                        <w:right w:val="none" w:sz="0" w:space="0" w:color="auto"/>
                                      </w:divBdr>
                                      <w:divsChild>
                                        <w:div w:id="1537082126">
                                          <w:marLeft w:val="0"/>
                                          <w:marRight w:val="0"/>
                                          <w:marTop w:val="0"/>
                                          <w:marBottom w:val="0"/>
                                          <w:divBdr>
                                            <w:top w:val="none" w:sz="0" w:space="0" w:color="auto"/>
                                            <w:left w:val="none" w:sz="0" w:space="0" w:color="auto"/>
                                            <w:bottom w:val="none" w:sz="0" w:space="0" w:color="auto"/>
                                            <w:right w:val="none" w:sz="0" w:space="0" w:color="auto"/>
                                          </w:divBdr>
                                        </w:div>
                                        <w:div w:id="1537082160">
                                          <w:marLeft w:val="240"/>
                                          <w:marRight w:val="240"/>
                                          <w:marTop w:val="0"/>
                                          <w:marBottom w:val="0"/>
                                          <w:divBdr>
                                            <w:top w:val="none" w:sz="0" w:space="0" w:color="auto"/>
                                            <w:left w:val="none" w:sz="0" w:space="0" w:color="auto"/>
                                            <w:bottom w:val="none" w:sz="0" w:space="0" w:color="auto"/>
                                            <w:right w:val="none" w:sz="0" w:space="0" w:color="auto"/>
                                          </w:divBdr>
                                        </w:div>
                                      </w:divsChild>
                                    </w:div>
                                    <w:div w:id="1537082121">
                                      <w:marLeft w:val="0"/>
                                      <w:marRight w:val="0"/>
                                      <w:marTop w:val="0"/>
                                      <w:marBottom w:val="0"/>
                                      <w:divBdr>
                                        <w:top w:val="none" w:sz="0" w:space="0" w:color="auto"/>
                                        <w:left w:val="none" w:sz="0" w:space="0" w:color="auto"/>
                                        <w:bottom w:val="none" w:sz="0" w:space="0" w:color="auto"/>
                                        <w:right w:val="none" w:sz="0" w:space="0" w:color="auto"/>
                                      </w:divBdr>
                                    </w:div>
                                  </w:divsChild>
                                </w:div>
                                <w:div w:id="1537082187">
                                  <w:marLeft w:val="0"/>
                                  <w:marRight w:val="0"/>
                                  <w:marTop w:val="0"/>
                                  <w:marBottom w:val="0"/>
                                  <w:divBdr>
                                    <w:top w:val="none" w:sz="0" w:space="0" w:color="auto"/>
                                    <w:left w:val="none" w:sz="0" w:space="0" w:color="auto"/>
                                    <w:bottom w:val="none" w:sz="0" w:space="0" w:color="auto"/>
                                    <w:right w:val="none" w:sz="0" w:space="0" w:color="auto"/>
                                  </w:divBdr>
                                </w:div>
                              </w:divsChild>
                            </w:div>
                            <w:div w:id="1537082209">
                              <w:marLeft w:val="240"/>
                              <w:marRight w:val="0"/>
                              <w:marTop w:val="0"/>
                              <w:marBottom w:val="0"/>
                              <w:divBdr>
                                <w:top w:val="none" w:sz="0" w:space="0" w:color="auto"/>
                                <w:left w:val="none" w:sz="0" w:space="0" w:color="auto"/>
                                <w:bottom w:val="none" w:sz="0" w:space="0" w:color="auto"/>
                                <w:right w:val="none" w:sz="0" w:space="0" w:color="auto"/>
                              </w:divBdr>
                            </w:div>
                          </w:divsChild>
                        </w:div>
                        <w:div w:id="1537082174">
                          <w:marLeft w:val="240"/>
                          <w:marRight w:val="240"/>
                          <w:marTop w:val="0"/>
                          <w:marBottom w:val="0"/>
                          <w:divBdr>
                            <w:top w:val="none" w:sz="0" w:space="0" w:color="auto"/>
                            <w:left w:val="none" w:sz="0" w:space="0" w:color="auto"/>
                            <w:bottom w:val="none" w:sz="0" w:space="0" w:color="auto"/>
                            <w:right w:val="none" w:sz="0" w:space="0" w:color="auto"/>
                          </w:divBdr>
                          <w:divsChild>
                            <w:div w:id="1537082254">
                              <w:marLeft w:val="0"/>
                              <w:marRight w:val="0"/>
                              <w:marTop w:val="0"/>
                              <w:marBottom w:val="0"/>
                              <w:divBdr>
                                <w:top w:val="none" w:sz="0" w:space="0" w:color="auto"/>
                                <w:left w:val="none" w:sz="0" w:space="0" w:color="auto"/>
                                <w:bottom w:val="none" w:sz="0" w:space="0" w:color="auto"/>
                                <w:right w:val="none" w:sz="0" w:space="0" w:color="auto"/>
                              </w:divBdr>
                              <w:divsChild>
                                <w:div w:id="1537082084">
                                  <w:marLeft w:val="240"/>
                                  <w:marRight w:val="240"/>
                                  <w:marTop w:val="0"/>
                                  <w:marBottom w:val="0"/>
                                  <w:divBdr>
                                    <w:top w:val="none" w:sz="0" w:space="0" w:color="auto"/>
                                    <w:left w:val="none" w:sz="0" w:space="0" w:color="auto"/>
                                    <w:bottom w:val="none" w:sz="0" w:space="0" w:color="auto"/>
                                    <w:right w:val="none" w:sz="0" w:space="0" w:color="auto"/>
                                  </w:divBdr>
                                  <w:divsChild>
                                    <w:div w:id="1537082182">
                                      <w:marLeft w:val="0"/>
                                      <w:marRight w:val="0"/>
                                      <w:marTop w:val="0"/>
                                      <w:marBottom w:val="0"/>
                                      <w:divBdr>
                                        <w:top w:val="none" w:sz="0" w:space="0" w:color="auto"/>
                                        <w:left w:val="none" w:sz="0" w:space="0" w:color="auto"/>
                                        <w:bottom w:val="none" w:sz="0" w:space="0" w:color="auto"/>
                                        <w:right w:val="none" w:sz="0" w:space="0" w:color="auto"/>
                                      </w:divBdr>
                                      <w:divsChild>
                                        <w:div w:id="1537082092">
                                          <w:marLeft w:val="240"/>
                                          <w:marRight w:val="240"/>
                                          <w:marTop w:val="0"/>
                                          <w:marBottom w:val="0"/>
                                          <w:divBdr>
                                            <w:top w:val="none" w:sz="0" w:space="0" w:color="auto"/>
                                            <w:left w:val="none" w:sz="0" w:space="0" w:color="auto"/>
                                            <w:bottom w:val="none" w:sz="0" w:space="0" w:color="auto"/>
                                            <w:right w:val="none" w:sz="0" w:space="0" w:color="auto"/>
                                          </w:divBdr>
                                        </w:div>
                                        <w:div w:id="1537082214">
                                          <w:marLeft w:val="0"/>
                                          <w:marRight w:val="0"/>
                                          <w:marTop w:val="0"/>
                                          <w:marBottom w:val="0"/>
                                          <w:divBdr>
                                            <w:top w:val="none" w:sz="0" w:space="0" w:color="auto"/>
                                            <w:left w:val="none" w:sz="0" w:space="0" w:color="auto"/>
                                            <w:bottom w:val="none" w:sz="0" w:space="0" w:color="auto"/>
                                            <w:right w:val="none" w:sz="0" w:space="0" w:color="auto"/>
                                          </w:divBdr>
                                        </w:div>
                                      </w:divsChild>
                                    </w:div>
                                    <w:div w:id="1537082230">
                                      <w:marLeft w:val="0"/>
                                      <w:marRight w:val="0"/>
                                      <w:marTop w:val="0"/>
                                      <w:marBottom w:val="0"/>
                                      <w:divBdr>
                                        <w:top w:val="none" w:sz="0" w:space="0" w:color="auto"/>
                                        <w:left w:val="none" w:sz="0" w:space="0" w:color="auto"/>
                                        <w:bottom w:val="none" w:sz="0" w:space="0" w:color="auto"/>
                                        <w:right w:val="none" w:sz="0" w:space="0" w:color="auto"/>
                                      </w:divBdr>
                                    </w:div>
                                  </w:divsChild>
                                </w:div>
                                <w:div w:id="1537082105">
                                  <w:marLeft w:val="0"/>
                                  <w:marRight w:val="0"/>
                                  <w:marTop w:val="0"/>
                                  <w:marBottom w:val="0"/>
                                  <w:divBdr>
                                    <w:top w:val="none" w:sz="0" w:space="0" w:color="auto"/>
                                    <w:left w:val="none" w:sz="0" w:space="0" w:color="auto"/>
                                    <w:bottom w:val="none" w:sz="0" w:space="0" w:color="auto"/>
                                    <w:right w:val="none" w:sz="0" w:space="0" w:color="auto"/>
                                  </w:divBdr>
                                </w:div>
                              </w:divsChild>
                            </w:div>
                            <w:div w:id="1537082257">
                              <w:marLeft w:val="240"/>
                              <w:marRight w:val="0"/>
                              <w:marTop w:val="0"/>
                              <w:marBottom w:val="0"/>
                              <w:divBdr>
                                <w:top w:val="none" w:sz="0" w:space="0" w:color="auto"/>
                                <w:left w:val="none" w:sz="0" w:space="0" w:color="auto"/>
                                <w:bottom w:val="none" w:sz="0" w:space="0" w:color="auto"/>
                                <w:right w:val="none" w:sz="0" w:space="0" w:color="auto"/>
                              </w:divBdr>
                            </w:div>
                          </w:divsChild>
                        </w:div>
                        <w:div w:id="1537082177">
                          <w:marLeft w:val="240"/>
                          <w:marRight w:val="240"/>
                          <w:marTop w:val="0"/>
                          <w:marBottom w:val="0"/>
                          <w:divBdr>
                            <w:top w:val="none" w:sz="0" w:space="0" w:color="auto"/>
                            <w:left w:val="none" w:sz="0" w:space="0" w:color="auto"/>
                            <w:bottom w:val="none" w:sz="0" w:space="0" w:color="auto"/>
                            <w:right w:val="none" w:sz="0" w:space="0" w:color="auto"/>
                          </w:divBdr>
                          <w:divsChild>
                            <w:div w:id="1537082168">
                              <w:marLeft w:val="0"/>
                              <w:marRight w:val="0"/>
                              <w:marTop w:val="0"/>
                              <w:marBottom w:val="0"/>
                              <w:divBdr>
                                <w:top w:val="none" w:sz="0" w:space="0" w:color="auto"/>
                                <w:left w:val="none" w:sz="0" w:space="0" w:color="auto"/>
                                <w:bottom w:val="none" w:sz="0" w:space="0" w:color="auto"/>
                                <w:right w:val="none" w:sz="0" w:space="0" w:color="auto"/>
                              </w:divBdr>
                              <w:divsChild>
                                <w:div w:id="1537082220">
                                  <w:marLeft w:val="240"/>
                                  <w:marRight w:val="240"/>
                                  <w:marTop w:val="0"/>
                                  <w:marBottom w:val="0"/>
                                  <w:divBdr>
                                    <w:top w:val="none" w:sz="0" w:space="0" w:color="auto"/>
                                    <w:left w:val="none" w:sz="0" w:space="0" w:color="auto"/>
                                    <w:bottom w:val="none" w:sz="0" w:space="0" w:color="auto"/>
                                    <w:right w:val="none" w:sz="0" w:space="0" w:color="auto"/>
                                  </w:divBdr>
                                  <w:divsChild>
                                    <w:div w:id="1537082158">
                                      <w:marLeft w:val="0"/>
                                      <w:marRight w:val="0"/>
                                      <w:marTop w:val="0"/>
                                      <w:marBottom w:val="0"/>
                                      <w:divBdr>
                                        <w:top w:val="none" w:sz="0" w:space="0" w:color="auto"/>
                                        <w:left w:val="none" w:sz="0" w:space="0" w:color="auto"/>
                                        <w:bottom w:val="none" w:sz="0" w:space="0" w:color="auto"/>
                                        <w:right w:val="none" w:sz="0" w:space="0" w:color="auto"/>
                                      </w:divBdr>
                                      <w:divsChild>
                                        <w:div w:id="1537082164">
                                          <w:marLeft w:val="0"/>
                                          <w:marRight w:val="0"/>
                                          <w:marTop w:val="0"/>
                                          <w:marBottom w:val="0"/>
                                          <w:divBdr>
                                            <w:top w:val="none" w:sz="0" w:space="0" w:color="auto"/>
                                            <w:left w:val="none" w:sz="0" w:space="0" w:color="auto"/>
                                            <w:bottom w:val="none" w:sz="0" w:space="0" w:color="auto"/>
                                            <w:right w:val="none" w:sz="0" w:space="0" w:color="auto"/>
                                          </w:divBdr>
                                        </w:div>
                                        <w:div w:id="1537082237">
                                          <w:marLeft w:val="240"/>
                                          <w:marRight w:val="240"/>
                                          <w:marTop w:val="0"/>
                                          <w:marBottom w:val="0"/>
                                          <w:divBdr>
                                            <w:top w:val="none" w:sz="0" w:space="0" w:color="auto"/>
                                            <w:left w:val="none" w:sz="0" w:space="0" w:color="auto"/>
                                            <w:bottom w:val="none" w:sz="0" w:space="0" w:color="auto"/>
                                            <w:right w:val="none" w:sz="0" w:space="0" w:color="auto"/>
                                          </w:divBdr>
                                        </w:div>
                                      </w:divsChild>
                                    </w:div>
                                    <w:div w:id="1537082193">
                                      <w:marLeft w:val="0"/>
                                      <w:marRight w:val="0"/>
                                      <w:marTop w:val="0"/>
                                      <w:marBottom w:val="0"/>
                                      <w:divBdr>
                                        <w:top w:val="none" w:sz="0" w:space="0" w:color="auto"/>
                                        <w:left w:val="none" w:sz="0" w:space="0" w:color="auto"/>
                                        <w:bottom w:val="none" w:sz="0" w:space="0" w:color="auto"/>
                                        <w:right w:val="none" w:sz="0" w:space="0" w:color="auto"/>
                                      </w:divBdr>
                                    </w:div>
                                  </w:divsChild>
                                </w:div>
                                <w:div w:id="1537082247">
                                  <w:marLeft w:val="0"/>
                                  <w:marRight w:val="0"/>
                                  <w:marTop w:val="0"/>
                                  <w:marBottom w:val="0"/>
                                  <w:divBdr>
                                    <w:top w:val="none" w:sz="0" w:space="0" w:color="auto"/>
                                    <w:left w:val="none" w:sz="0" w:space="0" w:color="auto"/>
                                    <w:bottom w:val="none" w:sz="0" w:space="0" w:color="auto"/>
                                    <w:right w:val="none" w:sz="0" w:space="0" w:color="auto"/>
                                  </w:divBdr>
                                </w:div>
                              </w:divsChild>
                            </w:div>
                            <w:div w:id="1537082173">
                              <w:marLeft w:val="240"/>
                              <w:marRight w:val="0"/>
                              <w:marTop w:val="0"/>
                              <w:marBottom w:val="0"/>
                              <w:divBdr>
                                <w:top w:val="none" w:sz="0" w:space="0" w:color="auto"/>
                                <w:left w:val="none" w:sz="0" w:space="0" w:color="auto"/>
                                <w:bottom w:val="none" w:sz="0" w:space="0" w:color="auto"/>
                                <w:right w:val="none" w:sz="0" w:space="0" w:color="auto"/>
                              </w:divBdr>
                            </w:div>
                          </w:divsChild>
                        </w:div>
                        <w:div w:id="1537082181">
                          <w:marLeft w:val="240"/>
                          <w:marRight w:val="240"/>
                          <w:marTop w:val="0"/>
                          <w:marBottom w:val="0"/>
                          <w:divBdr>
                            <w:top w:val="none" w:sz="0" w:space="0" w:color="auto"/>
                            <w:left w:val="none" w:sz="0" w:space="0" w:color="auto"/>
                            <w:bottom w:val="none" w:sz="0" w:space="0" w:color="auto"/>
                            <w:right w:val="none" w:sz="0" w:space="0" w:color="auto"/>
                          </w:divBdr>
                          <w:divsChild>
                            <w:div w:id="1537082108">
                              <w:marLeft w:val="0"/>
                              <w:marRight w:val="0"/>
                              <w:marTop w:val="0"/>
                              <w:marBottom w:val="0"/>
                              <w:divBdr>
                                <w:top w:val="none" w:sz="0" w:space="0" w:color="auto"/>
                                <w:left w:val="none" w:sz="0" w:space="0" w:color="auto"/>
                                <w:bottom w:val="none" w:sz="0" w:space="0" w:color="auto"/>
                                <w:right w:val="none" w:sz="0" w:space="0" w:color="auto"/>
                              </w:divBdr>
                              <w:divsChild>
                                <w:div w:id="1537082061">
                                  <w:marLeft w:val="0"/>
                                  <w:marRight w:val="0"/>
                                  <w:marTop w:val="0"/>
                                  <w:marBottom w:val="0"/>
                                  <w:divBdr>
                                    <w:top w:val="none" w:sz="0" w:space="0" w:color="auto"/>
                                    <w:left w:val="none" w:sz="0" w:space="0" w:color="auto"/>
                                    <w:bottom w:val="none" w:sz="0" w:space="0" w:color="auto"/>
                                    <w:right w:val="none" w:sz="0" w:space="0" w:color="auto"/>
                                  </w:divBdr>
                                </w:div>
                                <w:div w:id="1537082094">
                                  <w:marLeft w:val="240"/>
                                  <w:marRight w:val="240"/>
                                  <w:marTop w:val="0"/>
                                  <w:marBottom w:val="0"/>
                                  <w:divBdr>
                                    <w:top w:val="none" w:sz="0" w:space="0" w:color="auto"/>
                                    <w:left w:val="none" w:sz="0" w:space="0" w:color="auto"/>
                                    <w:bottom w:val="none" w:sz="0" w:space="0" w:color="auto"/>
                                    <w:right w:val="none" w:sz="0" w:space="0" w:color="auto"/>
                                  </w:divBdr>
                                  <w:divsChild>
                                    <w:div w:id="1537082129">
                                      <w:marLeft w:val="0"/>
                                      <w:marRight w:val="0"/>
                                      <w:marTop w:val="0"/>
                                      <w:marBottom w:val="0"/>
                                      <w:divBdr>
                                        <w:top w:val="none" w:sz="0" w:space="0" w:color="auto"/>
                                        <w:left w:val="none" w:sz="0" w:space="0" w:color="auto"/>
                                        <w:bottom w:val="none" w:sz="0" w:space="0" w:color="auto"/>
                                        <w:right w:val="none" w:sz="0" w:space="0" w:color="auto"/>
                                      </w:divBdr>
                                    </w:div>
                                    <w:div w:id="1537082203">
                                      <w:marLeft w:val="0"/>
                                      <w:marRight w:val="0"/>
                                      <w:marTop w:val="0"/>
                                      <w:marBottom w:val="0"/>
                                      <w:divBdr>
                                        <w:top w:val="none" w:sz="0" w:space="0" w:color="auto"/>
                                        <w:left w:val="none" w:sz="0" w:space="0" w:color="auto"/>
                                        <w:bottom w:val="none" w:sz="0" w:space="0" w:color="auto"/>
                                        <w:right w:val="none" w:sz="0" w:space="0" w:color="auto"/>
                                      </w:divBdr>
                                      <w:divsChild>
                                        <w:div w:id="1537082068">
                                          <w:marLeft w:val="0"/>
                                          <w:marRight w:val="0"/>
                                          <w:marTop w:val="0"/>
                                          <w:marBottom w:val="0"/>
                                          <w:divBdr>
                                            <w:top w:val="none" w:sz="0" w:space="0" w:color="auto"/>
                                            <w:left w:val="none" w:sz="0" w:space="0" w:color="auto"/>
                                            <w:bottom w:val="none" w:sz="0" w:space="0" w:color="auto"/>
                                            <w:right w:val="none" w:sz="0" w:space="0" w:color="auto"/>
                                          </w:divBdr>
                                        </w:div>
                                        <w:div w:id="153708224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537082212">
                              <w:marLeft w:val="240"/>
                              <w:marRight w:val="0"/>
                              <w:marTop w:val="0"/>
                              <w:marBottom w:val="0"/>
                              <w:divBdr>
                                <w:top w:val="none" w:sz="0" w:space="0" w:color="auto"/>
                                <w:left w:val="none" w:sz="0" w:space="0" w:color="auto"/>
                                <w:bottom w:val="none" w:sz="0" w:space="0" w:color="auto"/>
                                <w:right w:val="none" w:sz="0" w:space="0" w:color="auto"/>
                              </w:divBdr>
                            </w:div>
                          </w:divsChild>
                        </w:div>
                        <w:div w:id="1537082240">
                          <w:marLeft w:val="240"/>
                          <w:marRight w:val="240"/>
                          <w:marTop w:val="0"/>
                          <w:marBottom w:val="0"/>
                          <w:divBdr>
                            <w:top w:val="none" w:sz="0" w:space="0" w:color="auto"/>
                            <w:left w:val="none" w:sz="0" w:space="0" w:color="auto"/>
                            <w:bottom w:val="none" w:sz="0" w:space="0" w:color="auto"/>
                            <w:right w:val="none" w:sz="0" w:space="0" w:color="auto"/>
                          </w:divBdr>
                          <w:divsChild>
                            <w:div w:id="1537082136">
                              <w:marLeft w:val="240"/>
                              <w:marRight w:val="0"/>
                              <w:marTop w:val="0"/>
                              <w:marBottom w:val="0"/>
                              <w:divBdr>
                                <w:top w:val="none" w:sz="0" w:space="0" w:color="auto"/>
                                <w:left w:val="none" w:sz="0" w:space="0" w:color="auto"/>
                                <w:bottom w:val="none" w:sz="0" w:space="0" w:color="auto"/>
                                <w:right w:val="none" w:sz="0" w:space="0" w:color="auto"/>
                              </w:divBdr>
                            </w:div>
                            <w:div w:id="1537082234">
                              <w:marLeft w:val="0"/>
                              <w:marRight w:val="0"/>
                              <w:marTop w:val="0"/>
                              <w:marBottom w:val="0"/>
                              <w:divBdr>
                                <w:top w:val="none" w:sz="0" w:space="0" w:color="auto"/>
                                <w:left w:val="none" w:sz="0" w:space="0" w:color="auto"/>
                                <w:bottom w:val="none" w:sz="0" w:space="0" w:color="auto"/>
                                <w:right w:val="none" w:sz="0" w:space="0" w:color="auto"/>
                              </w:divBdr>
                              <w:divsChild>
                                <w:div w:id="1537082080">
                                  <w:marLeft w:val="0"/>
                                  <w:marRight w:val="0"/>
                                  <w:marTop w:val="0"/>
                                  <w:marBottom w:val="0"/>
                                  <w:divBdr>
                                    <w:top w:val="none" w:sz="0" w:space="0" w:color="auto"/>
                                    <w:left w:val="none" w:sz="0" w:space="0" w:color="auto"/>
                                    <w:bottom w:val="none" w:sz="0" w:space="0" w:color="auto"/>
                                    <w:right w:val="none" w:sz="0" w:space="0" w:color="auto"/>
                                  </w:divBdr>
                                </w:div>
                                <w:div w:id="1537082157">
                                  <w:marLeft w:val="240"/>
                                  <w:marRight w:val="240"/>
                                  <w:marTop w:val="0"/>
                                  <w:marBottom w:val="0"/>
                                  <w:divBdr>
                                    <w:top w:val="none" w:sz="0" w:space="0" w:color="auto"/>
                                    <w:left w:val="none" w:sz="0" w:space="0" w:color="auto"/>
                                    <w:bottom w:val="none" w:sz="0" w:space="0" w:color="auto"/>
                                    <w:right w:val="none" w:sz="0" w:space="0" w:color="auto"/>
                                  </w:divBdr>
                                  <w:divsChild>
                                    <w:div w:id="1537082083">
                                      <w:marLeft w:val="0"/>
                                      <w:marRight w:val="0"/>
                                      <w:marTop w:val="0"/>
                                      <w:marBottom w:val="0"/>
                                      <w:divBdr>
                                        <w:top w:val="none" w:sz="0" w:space="0" w:color="auto"/>
                                        <w:left w:val="none" w:sz="0" w:space="0" w:color="auto"/>
                                        <w:bottom w:val="none" w:sz="0" w:space="0" w:color="auto"/>
                                        <w:right w:val="none" w:sz="0" w:space="0" w:color="auto"/>
                                      </w:divBdr>
                                      <w:divsChild>
                                        <w:div w:id="1537082109">
                                          <w:marLeft w:val="0"/>
                                          <w:marRight w:val="0"/>
                                          <w:marTop w:val="0"/>
                                          <w:marBottom w:val="0"/>
                                          <w:divBdr>
                                            <w:top w:val="none" w:sz="0" w:space="0" w:color="auto"/>
                                            <w:left w:val="none" w:sz="0" w:space="0" w:color="auto"/>
                                            <w:bottom w:val="none" w:sz="0" w:space="0" w:color="auto"/>
                                            <w:right w:val="none" w:sz="0" w:space="0" w:color="auto"/>
                                          </w:divBdr>
                                        </w:div>
                                        <w:div w:id="1537082146">
                                          <w:marLeft w:val="240"/>
                                          <w:marRight w:val="240"/>
                                          <w:marTop w:val="0"/>
                                          <w:marBottom w:val="0"/>
                                          <w:divBdr>
                                            <w:top w:val="none" w:sz="0" w:space="0" w:color="auto"/>
                                            <w:left w:val="none" w:sz="0" w:space="0" w:color="auto"/>
                                            <w:bottom w:val="none" w:sz="0" w:space="0" w:color="auto"/>
                                            <w:right w:val="none" w:sz="0" w:space="0" w:color="auto"/>
                                          </w:divBdr>
                                        </w:div>
                                      </w:divsChild>
                                    </w:div>
                                    <w:div w:id="15370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82264">
                          <w:marLeft w:val="240"/>
                          <w:marRight w:val="240"/>
                          <w:marTop w:val="0"/>
                          <w:marBottom w:val="0"/>
                          <w:divBdr>
                            <w:top w:val="none" w:sz="0" w:space="0" w:color="auto"/>
                            <w:left w:val="none" w:sz="0" w:space="0" w:color="auto"/>
                            <w:bottom w:val="none" w:sz="0" w:space="0" w:color="auto"/>
                            <w:right w:val="none" w:sz="0" w:space="0" w:color="auto"/>
                          </w:divBdr>
                          <w:divsChild>
                            <w:div w:id="1537082125">
                              <w:marLeft w:val="240"/>
                              <w:marRight w:val="0"/>
                              <w:marTop w:val="0"/>
                              <w:marBottom w:val="0"/>
                              <w:divBdr>
                                <w:top w:val="none" w:sz="0" w:space="0" w:color="auto"/>
                                <w:left w:val="none" w:sz="0" w:space="0" w:color="auto"/>
                                <w:bottom w:val="none" w:sz="0" w:space="0" w:color="auto"/>
                                <w:right w:val="none" w:sz="0" w:space="0" w:color="auto"/>
                              </w:divBdr>
                            </w:div>
                            <w:div w:id="1537082180">
                              <w:marLeft w:val="0"/>
                              <w:marRight w:val="0"/>
                              <w:marTop w:val="0"/>
                              <w:marBottom w:val="0"/>
                              <w:divBdr>
                                <w:top w:val="none" w:sz="0" w:space="0" w:color="auto"/>
                                <w:left w:val="none" w:sz="0" w:space="0" w:color="auto"/>
                                <w:bottom w:val="none" w:sz="0" w:space="0" w:color="auto"/>
                                <w:right w:val="none" w:sz="0" w:space="0" w:color="auto"/>
                              </w:divBdr>
                              <w:divsChild>
                                <w:div w:id="1537082066">
                                  <w:marLeft w:val="0"/>
                                  <w:marRight w:val="0"/>
                                  <w:marTop w:val="0"/>
                                  <w:marBottom w:val="0"/>
                                  <w:divBdr>
                                    <w:top w:val="none" w:sz="0" w:space="0" w:color="auto"/>
                                    <w:left w:val="none" w:sz="0" w:space="0" w:color="auto"/>
                                    <w:bottom w:val="none" w:sz="0" w:space="0" w:color="auto"/>
                                    <w:right w:val="none" w:sz="0" w:space="0" w:color="auto"/>
                                  </w:divBdr>
                                </w:div>
                                <w:div w:id="1537082166">
                                  <w:marLeft w:val="240"/>
                                  <w:marRight w:val="240"/>
                                  <w:marTop w:val="0"/>
                                  <w:marBottom w:val="0"/>
                                  <w:divBdr>
                                    <w:top w:val="none" w:sz="0" w:space="0" w:color="auto"/>
                                    <w:left w:val="none" w:sz="0" w:space="0" w:color="auto"/>
                                    <w:bottom w:val="none" w:sz="0" w:space="0" w:color="auto"/>
                                    <w:right w:val="none" w:sz="0" w:space="0" w:color="auto"/>
                                  </w:divBdr>
                                  <w:divsChild>
                                    <w:div w:id="1537082085">
                                      <w:marLeft w:val="0"/>
                                      <w:marRight w:val="0"/>
                                      <w:marTop w:val="0"/>
                                      <w:marBottom w:val="0"/>
                                      <w:divBdr>
                                        <w:top w:val="none" w:sz="0" w:space="0" w:color="auto"/>
                                        <w:left w:val="none" w:sz="0" w:space="0" w:color="auto"/>
                                        <w:bottom w:val="none" w:sz="0" w:space="0" w:color="auto"/>
                                        <w:right w:val="none" w:sz="0" w:space="0" w:color="auto"/>
                                      </w:divBdr>
                                    </w:div>
                                    <w:div w:id="1537082224">
                                      <w:marLeft w:val="0"/>
                                      <w:marRight w:val="0"/>
                                      <w:marTop w:val="0"/>
                                      <w:marBottom w:val="0"/>
                                      <w:divBdr>
                                        <w:top w:val="none" w:sz="0" w:space="0" w:color="auto"/>
                                        <w:left w:val="none" w:sz="0" w:space="0" w:color="auto"/>
                                        <w:bottom w:val="none" w:sz="0" w:space="0" w:color="auto"/>
                                        <w:right w:val="none" w:sz="0" w:space="0" w:color="auto"/>
                                      </w:divBdr>
                                      <w:divsChild>
                                        <w:div w:id="1537082137">
                                          <w:marLeft w:val="0"/>
                                          <w:marRight w:val="0"/>
                                          <w:marTop w:val="0"/>
                                          <w:marBottom w:val="0"/>
                                          <w:divBdr>
                                            <w:top w:val="none" w:sz="0" w:space="0" w:color="auto"/>
                                            <w:left w:val="none" w:sz="0" w:space="0" w:color="auto"/>
                                            <w:bottom w:val="none" w:sz="0" w:space="0" w:color="auto"/>
                                            <w:right w:val="none" w:sz="0" w:space="0" w:color="auto"/>
                                          </w:divBdr>
                                        </w:div>
                                        <w:div w:id="153708219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0822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70822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7082222">
      <w:marLeft w:val="0"/>
      <w:marRight w:val="0"/>
      <w:marTop w:val="0"/>
      <w:marBottom w:val="0"/>
      <w:divBdr>
        <w:top w:val="none" w:sz="0" w:space="0" w:color="auto"/>
        <w:left w:val="none" w:sz="0" w:space="0" w:color="auto"/>
        <w:bottom w:val="none" w:sz="0" w:space="0" w:color="auto"/>
        <w:right w:val="none" w:sz="0" w:space="0" w:color="auto"/>
      </w:divBdr>
    </w:div>
    <w:div w:id="1537082225">
      <w:marLeft w:val="0"/>
      <w:marRight w:val="0"/>
      <w:marTop w:val="0"/>
      <w:marBottom w:val="0"/>
      <w:divBdr>
        <w:top w:val="none" w:sz="0" w:space="0" w:color="auto"/>
        <w:left w:val="none" w:sz="0" w:space="0" w:color="auto"/>
        <w:bottom w:val="none" w:sz="0" w:space="0" w:color="auto"/>
        <w:right w:val="none" w:sz="0" w:space="0" w:color="auto"/>
      </w:divBdr>
    </w:div>
    <w:div w:id="1537082229">
      <w:marLeft w:val="0"/>
      <w:marRight w:val="0"/>
      <w:marTop w:val="0"/>
      <w:marBottom w:val="0"/>
      <w:divBdr>
        <w:top w:val="none" w:sz="0" w:space="0" w:color="auto"/>
        <w:left w:val="none" w:sz="0" w:space="0" w:color="auto"/>
        <w:bottom w:val="none" w:sz="0" w:space="0" w:color="auto"/>
        <w:right w:val="none" w:sz="0" w:space="0" w:color="auto"/>
      </w:divBdr>
      <w:divsChild>
        <w:div w:id="1537082190">
          <w:marLeft w:val="0"/>
          <w:marRight w:val="0"/>
          <w:marTop w:val="0"/>
          <w:marBottom w:val="0"/>
          <w:divBdr>
            <w:top w:val="none" w:sz="0" w:space="0" w:color="auto"/>
            <w:left w:val="none" w:sz="0" w:space="0" w:color="auto"/>
            <w:bottom w:val="none" w:sz="0" w:space="0" w:color="auto"/>
            <w:right w:val="none" w:sz="0" w:space="0" w:color="auto"/>
          </w:divBdr>
        </w:div>
      </w:divsChild>
    </w:div>
    <w:div w:id="1537082244">
      <w:marLeft w:val="0"/>
      <w:marRight w:val="0"/>
      <w:marTop w:val="0"/>
      <w:marBottom w:val="0"/>
      <w:divBdr>
        <w:top w:val="none" w:sz="0" w:space="0" w:color="auto"/>
        <w:left w:val="none" w:sz="0" w:space="0" w:color="auto"/>
        <w:bottom w:val="none" w:sz="0" w:space="0" w:color="auto"/>
        <w:right w:val="none" w:sz="0" w:space="0" w:color="auto"/>
      </w:divBdr>
    </w:div>
    <w:div w:id="1537082265">
      <w:marLeft w:val="0"/>
      <w:marRight w:val="0"/>
      <w:marTop w:val="0"/>
      <w:marBottom w:val="0"/>
      <w:divBdr>
        <w:top w:val="none" w:sz="0" w:space="0" w:color="auto"/>
        <w:left w:val="none" w:sz="0" w:space="0" w:color="auto"/>
        <w:bottom w:val="none" w:sz="0" w:space="0" w:color="auto"/>
        <w:right w:val="none" w:sz="0" w:space="0" w:color="auto"/>
      </w:divBdr>
    </w:div>
    <w:div w:id="153708226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emf"/><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Fast\collateral\global-service\template\Solutions%20Architectur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Solutions Architecture Template.dot</Template>
  <TotalTime>5</TotalTime>
  <Pages>38</Pages>
  <Words>7688</Words>
  <Characters>-32766</Characters>
  <Application>Microsoft Office Outlook</Application>
  <DocSecurity>0</DocSecurity>
  <Lines>0</Lines>
  <Paragraphs>0</Paragraphs>
  <ScaleCrop>false</ScaleCrop>
  <Company>Fast Search &amp; Transfer</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Architecture</dc:title>
  <dc:subject/>
  <dc:creator>lunz</dc:creator>
  <cp:keywords/>
  <dc:description/>
  <cp:lastModifiedBy>fastwin</cp:lastModifiedBy>
  <cp:revision>7</cp:revision>
  <cp:lastPrinted>2005-11-14T02:05:00Z</cp:lastPrinted>
  <dcterms:created xsi:type="dcterms:W3CDTF">2009-01-23T03:33:00Z</dcterms:created>
  <dcterms:modified xsi:type="dcterms:W3CDTF">2009-01-29T04:02:00Z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